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7"/>
        </w:numPr>
        <w:jc w:val="center"/>
        <w:rPr>
          <w:highlight w:val="white"/>
        </w:rPr>
      </w:pPr>
      <w:r>
        <w:rPr>
          <w:highlight w:val="white"/>
        </w:rPr>
        <w:t>Genomic selection for any dairy breeding program via optimi</w:t>
      </w:r>
      <w:r>
        <w:rPr>
          <w:highlight w:val="white"/>
        </w:rPr>
        <w:t>z</w:t>
      </w:r>
      <w:r>
        <w:rPr>
          <w:highlight w:val="white"/>
        </w:rPr>
        <w:t>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JMH: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GG: </w:t>
      </w:r>
      <w:hyperlink r:id="rId5">
        <w:r>
          <w:rPr>
            <w:rStyle w:val="InternetLink"/>
            <w:rFonts w:cs="Times New Roman" w:ascii="Times New Roman" w:hAnsi="Times New Roman"/>
          </w:rPr>
          <w:t>gregor.gorjanc@roslin.ed.ac.uk</w:t>
        </w:r>
      </w:hyperlink>
    </w:p>
    <w:p>
      <w:pPr>
        <w:pStyle w:val="Heading1"/>
        <w:numPr>
          <w:ilvl w:val="0"/>
          <w:numId w:val="7"/>
        </w:numPr>
        <w:rPr>
          <w:b/>
          <w:b/>
          <w:sz w:val="36"/>
          <w:szCs w:val="36"/>
        </w:rPr>
      </w:pPr>
      <w:r>
        <w:rPr>
          <w:b/>
          <w:sz w:val="36"/>
          <w:szCs w:val="36"/>
        </w:rPr>
      </w:r>
      <w:r>
        <w:br w:type="page"/>
      </w:r>
    </w:p>
    <w:p>
      <w:pPr>
        <w:pStyle w:val="Heading1"/>
        <w:numPr>
          <w:ilvl w:val="0"/>
          <w:numId w:val="7"/>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amplify the impact of phenotyping investments. These conclusions suggest that any dairy breeding programme can implement genomic selection without increasing the level of investment.</w:t>
      </w:r>
    </w:p>
    <w:p>
      <w:pPr>
        <w:pStyle w:val="Normal"/>
        <w:suppressAutoHyphens w:val="false"/>
        <w:overflowPunct w:val="true"/>
        <w:spacing w:lineRule="auto" w:line="240" w:before="0" w:after="0"/>
        <w:jc w:val="left"/>
        <w:rPr/>
      </w:pPr>
      <w:r>
        <w:rPr/>
      </w:r>
      <w:r>
        <w:br w:type="page"/>
      </w:r>
    </w:p>
    <w:p>
      <w:pPr>
        <w:pStyle w:val="Heading1"/>
        <w:numPr>
          <w:ilvl w:val="0"/>
          <w:numId w:val="4"/>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9040_2480076588"/>
      <w:bookmarkStart w:id="1" w:name="__UnoMark__22250_862860911"/>
      <w:bookmarkStart w:id="2" w:name="ZOTERO_BREF_HjmbdZEtQZmX"/>
      <w:bookmarkStart w:id="3" w:name="__UnoMark__22570_862860911"/>
      <w:bookmarkStart w:id="4" w:name="__UnoMark__21597_862860911"/>
      <w:bookmarkStart w:id="5" w:name="__UnoMark__24605_2480076588"/>
      <w:bookmarkStart w:id="6" w:name="__UnoMark__21925_862860911"/>
      <w:bookmarkStart w:id="7" w:name="__UnoMark__22910_862860911"/>
      <w:bookmarkStart w:id="8" w:name="__UnoMark__28849_2480076588"/>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2251_862860911"/>
      <w:bookmarkStart w:id="10" w:name="__UnoMark__29041_2480076588"/>
      <w:bookmarkStart w:id="11" w:name="__UnoMark__24606_2480076588"/>
      <w:bookmarkStart w:id="12" w:name="__UnoMark__21598_862860911"/>
      <w:bookmarkStart w:id="13" w:name="__UnoMark__22911_862860911"/>
      <w:bookmarkStart w:id="14" w:name="__UnoMark__21926_862860911"/>
      <w:bookmarkStart w:id="15" w:name="__UnoMark__22571_862860911"/>
      <w:bookmarkStart w:id="16" w:name="__UnoMark__28850_2480076588"/>
      <w:bookmarkStart w:id="17" w:name="ZOTERO_BREF_2ManwXjQ9SDN"/>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1600_862860911"/>
      <w:bookmarkStart w:id="19" w:name="__UnoMark__22253_862860911"/>
      <w:bookmarkStart w:id="20" w:name="__UnoMark__22252_862860911"/>
      <w:bookmarkStart w:id="21" w:name="ZOTERO_BREF_IyLofzg5TxrX"/>
      <w:bookmarkStart w:id="22" w:name="__UnoMark__24607_2480076588"/>
      <w:bookmarkStart w:id="23" w:name="__UnoMark__22912_862860911"/>
      <w:bookmarkStart w:id="24" w:name="__UnoMark__22572_862860911"/>
      <w:bookmarkStart w:id="25" w:name="__UnoMark__21928_862860911"/>
      <w:bookmarkStart w:id="26" w:name="ZOTERO_BREF_OUhSVBOxhWw5"/>
      <w:bookmarkStart w:id="27" w:name="__UnoMark__21927_862860911"/>
      <w:bookmarkStart w:id="28" w:name="__UnoMark__21599_862860911"/>
      <w:bookmarkStart w:id="29" w:name="__UnoMark__24608_2480076588"/>
      <w:bookmarkStart w:id="30" w:name="__UnoMark__28852_2480076588"/>
      <w:bookmarkStart w:id="31" w:name="__UnoMark__28851_2480076588"/>
      <w:bookmarkStart w:id="32" w:name="__UnoMark__22913_862860911"/>
      <w:bookmarkStart w:id="33" w:name="__UnoMark__29043_2480076588"/>
      <w:bookmarkStart w:id="34" w:name="__UnoMark__22573_862860911"/>
      <w:bookmarkStart w:id="35" w:name="__UnoMark__29042_2480076588"/>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optimise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ZOTERO_BREF_eDZY5kQF7gXa"/>
      <w:bookmarkStart w:id="37" w:name="__UnoMark__22254_862860911"/>
      <w:bookmarkStart w:id="38" w:name="__UnoMark__24609_2480076588"/>
      <w:bookmarkStart w:id="39" w:name="__UnoMark__24610_2480076588"/>
      <w:bookmarkStart w:id="40" w:name="__UnoMark__21601_862860911"/>
      <w:bookmarkStart w:id="41" w:name="__UnoMark__22255_862860911"/>
      <w:bookmarkStart w:id="42" w:name="__UnoMark__22575_862860911"/>
      <w:bookmarkStart w:id="43" w:name="__UnoMark__22915_862860911"/>
      <w:bookmarkStart w:id="44" w:name="__UnoMark__21930_862860911"/>
      <w:bookmarkStart w:id="45" w:name="__UnoMark__21602_862860911"/>
      <w:bookmarkStart w:id="46" w:name="__UnoMark__29044_2480076588"/>
      <w:bookmarkStart w:id="47" w:name="__UnoMark__22914_862860911"/>
      <w:bookmarkStart w:id="48" w:name="ZOTERO_BREF_vBzquWBEDhaT"/>
      <w:bookmarkStart w:id="49" w:name="__UnoMark__22574_862860911"/>
      <w:bookmarkStart w:id="50" w:name="__UnoMark__28853_2480076588"/>
      <w:bookmarkStart w:id="51" w:name="__UnoMark__21929_862860911"/>
      <w:bookmarkStart w:id="52" w:name="__UnoMark__29045_2480076588"/>
      <w:bookmarkStart w:id="53" w:name="__UnoMark__28854_2480076588"/>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0.89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0.05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ZOTERO_BREF_R5xZPQH1Kto5"/>
      <w:r>
        <w:rPr>
          <w:b w:val="false"/>
          <w:i w:val="false"/>
          <w:caps w:val="false"/>
          <w:smallCaps w:val="false"/>
          <w:position w:val="0"/>
          <w:sz w:val="24"/>
          <w:sz w:val="24"/>
          <w:u w:val="none"/>
          <w:vertAlign w:val="baseline"/>
        </w:rPr>
        <w:t>[6–10]</w:t>
      </w:r>
      <w:bookmarkEnd w:id="54"/>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0.78 and genomic prediction accuracy of 0.</w:t>
      </w:r>
      <w:r>
        <w:rPr>
          <w:rFonts w:eastAsia="Noto Sans CJK SC Regular" w:cs="Times New Roman"/>
          <w:color w:val="auto"/>
          <w:kern w:val="2"/>
          <w:sz w:val="24"/>
          <w:szCs w:val="24"/>
          <w:highlight w:val="white"/>
          <w:lang w:val="en-GB" w:eastAsia="zh-CN" w:bidi="hi-IN"/>
        </w:rPr>
        <w:t>76</w:t>
      </w:r>
      <w:r>
        <w:rPr>
          <w:highlight w:val="white"/>
        </w:rPr>
        <w:t xml:space="preserve"> for non-phenotype</w:t>
      </w:r>
      <w:r>
        <w:rPr/>
        <w:t>d progeny [6</w:t>
      </w:r>
      <w:bookmarkStart w:id="55" w:name="__UnoMark__28857_2480076588"/>
      <w:bookmarkStart w:id="56" w:name="__UnoMark__22918_862860911"/>
      <w:bookmarkStart w:id="57" w:name="__UnoMark__22258_862860911"/>
      <w:bookmarkStart w:id="58" w:name="__UnoMark__24613_2480076588"/>
      <w:bookmarkStart w:id="59" w:name="__UnoMark__21605_862860911"/>
      <w:bookmarkStart w:id="60" w:name="__UnoMark__21933_862860911"/>
      <w:bookmarkStart w:id="61" w:name="__UnoMark__29048_2480076588"/>
      <w:bookmarkStart w:id="62" w:name="__UnoMark__22578_862860911"/>
      <w:bookmarkStart w:id="63" w:name="ZOTERO_BREF_JfoTRDnycDTP"/>
      <w:bookmarkEnd w:id="55"/>
      <w:bookmarkEnd w:id="56"/>
      <w:bookmarkEnd w:id="57"/>
      <w:bookmarkEnd w:id="58"/>
      <w:bookmarkEnd w:id="59"/>
      <w:bookmarkEnd w:id="60"/>
      <w:bookmarkEnd w:id="61"/>
      <w:bookmarkEnd w:id="62"/>
      <w:bookmarkEnd w:id="63"/>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to 0.67, 0.49, or 0.38, and genomic prediction accuracy to 0.71, 0.63, or 0.56.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for 0.20. </w:t>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64" w:name="__UnoMark__21607_862860911"/>
      <w:bookmarkStart w:id="65" w:name="__UnoMark__29050_2480076588"/>
      <w:bookmarkStart w:id="66" w:name="__UnoMark__22920_862860911"/>
      <w:bookmarkStart w:id="67" w:name="ZOTERO_BREF_Ux4LadCJuUNv"/>
      <w:bookmarkStart w:id="68" w:name="__UnoMark__21935_862860911"/>
      <w:bookmarkStart w:id="69" w:name="__UnoMark__28859_2480076588"/>
      <w:bookmarkStart w:id="70" w:name="__UnoMark__22580_862860911"/>
      <w:bookmarkStart w:id="71" w:name="__UnoMark__24615_2480076588"/>
      <w:bookmarkStart w:id="72" w:name="__UnoMark__22260_862860911"/>
      <w:r>
        <w:rPr>
          <w:highlight w:val="white"/>
        </w:rPr>
        <w:t>[2]</w:t>
      </w:r>
      <w:bookmarkEnd w:id="64"/>
      <w:bookmarkEnd w:id="65"/>
      <w:bookmarkEnd w:id="66"/>
      <w:bookmarkEnd w:id="67"/>
      <w:bookmarkEnd w:id="68"/>
      <w:bookmarkEnd w:id="69"/>
      <w:bookmarkEnd w:id="70"/>
      <w:bookmarkEnd w:id="71"/>
      <w:bookmarkEnd w:id="72"/>
      <w:r>
        <w:rPr>
          <w:highlight w:val="white"/>
        </w:rPr>
        <w:t xml:space="preserve">. Previous studies also explored the value of adding </w:t>
      </w:r>
      <w:r>
        <w:rPr>
          <w:rFonts w:eastAsia="Noto Sans CJK SC Regular" w:cs="Times New Roman"/>
          <w:color w:val="auto"/>
          <w:kern w:val="2"/>
          <w:sz w:val="24"/>
          <w:szCs w:val="24"/>
          <w:highlight w:val="white"/>
          <w:lang w:val="en-GB" w:eastAsia="zh-CN" w:bidi="hi-IN"/>
        </w:rPr>
        <w:t>females</w:t>
      </w:r>
      <w:r>
        <w:rPr>
          <w:highlight w:val="white"/>
        </w:rPr>
        <w:t xml:space="preserve"> to the training population [11,</w:t>
      </w:r>
      <w:bookmarkStart w:id="73" w:name="__UnoMark__22579_8628609111"/>
      <w:bookmarkStart w:id="74" w:name="__UnoMark__22259_8628609111"/>
      <w:bookmarkStart w:id="75" w:name="__UnoMark__28858_24800765881"/>
      <w:bookmarkStart w:id="76" w:name="__UnoMark__22919_8628609111"/>
      <w:bookmarkStart w:id="77" w:name="ZOTERO_BREF_cZfNMHfOhnsL1"/>
      <w:bookmarkStart w:id="78" w:name="__UnoMark__21934_8628609111"/>
      <w:bookmarkStart w:id="79" w:name="__UnoMark__24614_24800765881"/>
      <w:bookmarkStart w:id="80" w:name="__UnoMark__29049_24800765881"/>
      <w:bookmarkStart w:id="81" w:name="__UnoMark__21606_8628609111"/>
      <w:bookmarkEnd w:id="73"/>
      <w:bookmarkEnd w:id="74"/>
      <w:bookmarkEnd w:id="75"/>
      <w:bookmarkEnd w:id="76"/>
      <w:bookmarkEnd w:id="77"/>
      <w:bookmarkEnd w:id="78"/>
      <w:bookmarkEnd w:id="79"/>
      <w:bookmarkEnd w:id="80"/>
      <w:bookmarkEnd w:id="81"/>
      <w:r>
        <w:rPr>
          <w:highlight w:val="white"/>
        </w:rPr>
        <w:t xml:space="preserve"> 12]. They concluded, that accuracy has diminishing returns with increasing the number </w:t>
      </w:r>
      <w:r>
        <w:rPr>
          <w:rFonts w:eastAsia="Noto Sans CJK SC Regular" w:cs="Times New Roman"/>
          <w:color w:val="auto"/>
          <w:kern w:val="2"/>
          <w:sz w:val="24"/>
          <w:szCs w:val="24"/>
          <w:highlight w:val="white"/>
          <w:lang w:val="en-GB" w:eastAsia="zh-CN" w:bidi="hi-IN"/>
        </w:rPr>
        <w:t xml:space="preserve">of females </w:t>
      </w:r>
      <w:r>
        <w:rPr>
          <w:highlight w:val="white"/>
        </w:rPr>
        <w:t xml:space="preserve">in the training population, hence additional </w:t>
      </w:r>
      <w:r>
        <w:rPr>
          <w:rFonts w:eastAsia="Noto Sans CJK SC Regular" w:cs="Times New Roman"/>
          <w:color w:val="auto"/>
          <w:kern w:val="2"/>
          <w:sz w:val="24"/>
          <w:szCs w:val="24"/>
          <w:highlight w:val="white"/>
          <w:lang w:val="en-GB" w:eastAsia="zh-CN" w:bidi="hi-IN"/>
        </w:rPr>
        <w:t>female</w:t>
      </w:r>
      <w:r>
        <w:rPr>
          <w:highlight w:val="white"/>
        </w:rPr>
        <w:t xml:space="preserve"> is most valuable when the training population is small.</w:t>
      </w:r>
    </w:p>
    <w:p>
      <w:pPr>
        <w:pStyle w:val="Normal"/>
        <w:rPr>
          <w:b/>
          <w:b/>
          <w:bCs/>
        </w:rPr>
      </w:pPr>
      <w:r>
        <w:rPr>
          <w:b/>
          <w:bCs/>
          <w:highlight w:val="white"/>
        </w:rPr>
        <w:t>Additional file 1 Accuracy of conventional and genomic selection with varying number of phenotypes and phenotyped animals.</w:t>
      </w:r>
    </w:p>
    <w:p>
      <w:pPr>
        <w:pStyle w:val="Normal"/>
        <w:rPr>
          <w:highlight w:val="white"/>
        </w:rPr>
      </w:pPr>
      <w:r>
        <w:rPr>
          <w:highlight w:val="white"/>
        </w:rPr>
      </w:r>
      <w:r>
        <w:br w:type="page"/>
      </w:r>
    </w:p>
    <w:tbl>
      <w:tblPr>
        <w:tblW w:w="9724" w:type="dxa"/>
        <w:jc w:val="left"/>
        <w:tblInd w:w="-49" w:type="dxa"/>
        <w:tblCellMar>
          <w:top w:w="55" w:type="dxa"/>
          <w:left w:w="37" w:type="dxa"/>
          <w:bottom w:w="55" w:type="dxa"/>
          <w:right w:w="55" w:type="dxa"/>
        </w:tblCellMar>
        <w:tblLook w:val="0000" w:noHBand="0" w:noVBand="0" w:firstColumn="0" w:lastRow="0" w:lastColumn="0" w:firstRow="0"/>
      </w:tblPr>
      <w:tblGrid>
        <w:gridCol w:w="1263"/>
        <w:gridCol w:w="1611"/>
        <w:gridCol w:w="933"/>
        <w:gridCol w:w="934"/>
        <w:gridCol w:w="932"/>
        <w:gridCol w:w="2066"/>
        <w:gridCol w:w="1984"/>
      </w:tblGrid>
      <w:tr>
        <w:trPr>
          <w:trHeight w:val="432" w:hRule="exact"/>
        </w:trPr>
        <w:tc>
          <w:tcPr>
            <w:tcW w:w="1263" w:type="dxa"/>
            <w:tcBorders>
              <w:top w:val="single" w:sz="2" w:space="0" w:color="000000"/>
              <w:bottom w:val="single" w:sz="2" w:space="0" w:color="000000"/>
            </w:tcBorders>
            <w:shd w:fill="auto" w:val="clear"/>
          </w:tcPr>
          <w:p>
            <w:pPr>
              <w:pStyle w:val="TableContents"/>
              <w:pageBreakBefore/>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w:t>
            </w:r>
          </w:p>
        </w:tc>
        <w:tc>
          <w:tcPr>
            <w:tcW w:w="1611"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NoDaughters</w:t>
            </w:r>
          </w:p>
        </w:tc>
        <w:tc>
          <w:tcPr>
            <w:tcW w:w="933" w:type="dxa"/>
            <w:tcBorders>
              <w:top w:val="single" w:sz="2" w:space="0" w:color="000000"/>
              <w:bottom w:val="single" w:sz="2" w:space="0" w:color="000000"/>
            </w:tcBorders>
            <w:shd w:fill="auto" w:val="clear"/>
          </w:tcPr>
          <w:p>
            <w:pPr>
              <w:pStyle w:val="TableContents"/>
              <w:suppressLineNumbers/>
              <w:spacing w:before="0" w:after="240"/>
              <w:jc w:val="right"/>
              <w:rPr/>
            </w:pPr>
            <w:r>
              <w:rPr>
                <w:rFonts w:eastAsia="Noto Sans CJK SC Regular" w:cs="Times New Roman"/>
                <w:color w:val="auto"/>
                <w:kern w:val="2"/>
                <w:position w:val="0"/>
                <w:sz w:val="24"/>
                <w:sz w:val="24"/>
                <w:szCs w:val="24"/>
                <w:vertAlign w:val="baseline"/>
                <w:lang w:val="en-GB" w:eastAsia="zh-CN" w:bidi="hi-IN"/>
              </w:rPr>
              <w:t>r</w:t>
            </w:r>
            <w:r>
              <w:rPr>
                <w:rFonts w:eastAsia="Noto Sans CJK SC Regular" w:cs="Times New Roman"/>
                <w:color w:val="auto"/>
                <w:kern w:val="2"/>
                <w:sz w:val="24"/>
                <w:szCs w:val="24"/>
                <w:vertAlign w:val="subscript"/>
                <w:lang w:val="en-GB" w:eastAsia="zh-CN" w:bidi="hi-IN"/>
              </w:rPr>
              <w:t>sires</w:t>
            </w:r>
          </w:p>
        </w:tc>
        <w:tc>
          <w:tcPr>
            <w:tcW w:w="934" w:type="dxa"/>
            <w:tcBorders>
              <w:top w:val="single" w:sz="2" w:space="0" w:color="000000"/>
              <w:bottom w:val="single" w:sz="2" w:space="0" w:color="000000"/>
            </w:tcBorders>
            <w:shd w:fill="auto" w:val="clear"/>
          </w:tcPr>
          <w:p>
            <w:pPr>
              <w:pStyle w:val="TableContents"/>
              <w:suppressLineNumbers/>
              <w:spacing w:before="0" w:after="240"/>
              <w:jc w:val="right"/>
              <w:rPr/>
            </w:pPr>
            <w:r>
              <w:rPr/>
              <w:t>r</w:t>
            </w:r>
            <w:r>
              <w:rPr>
                <w:vertAlign w:val="subscript"/>
              </w:rPr>
              <w:t>cows</w:t>
            </w:r>
          </w:p>
        </w:tc>
        <w:tc>
          <w:tcPr>
            <w:tcW w:w="932"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r</w:t>
            </w:r>
            <w:r>
              <w:rPr>
                <w:rFonts w:eastAsia="Noto Sans CJK SC Regular" w:cs="Times New Roman"/>
                <w:color w:val="auto"/>
                <w:kern w:val="2"/>
                <w:sz w:val="24"/>
                <w:szCs w:val="24"/>
                <w:vertAlign w:val="subscript"/>
                <w:lang w:val="en-GB" w:eastAsia="zh-CN" w:bidi="hi-IN"/>
              </w:rPr>
              <w:t>non-pheno</w:t>
            </w:r>
          </w:p>
        </w:tc>
        <w:tc>
          <w:tcPr>
            <w:tcW w:w="2066"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NoPhenoCows</w:t>
            </w:r>
          </w:p>
        </w:tc>
        <w:tc>
          <w:tcPr>
            <w:tcW w:w="1984" w:type="dxa"/>
            <w:tcBorders>
              <w:top w:val="single" w:sz="2" w:space="0" w:color="000000"/>
              <w:bottom w:val="single" w:sz="2" w:space="0" w:color="000000"/>
            </w:tcBorders>
            <w:shd w:fill="auto" w:val="clear"/>
          </w:tcPr>
          <w:p>
            <w:pPr>
              <w:pStyle w:val="TableContents"/>
              <w:suppressLineNumbers/>
              <w:spacing w:before="0" w:after="240"/>
              <w:jc w:val="right"/>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color w:val="auto"/>
                <w:kern w:val="2"/>
                <w:sz w:val="24"/>
                <w:szCs w:val="24"/>
                <w:lang w:val="en-GB" w:eastAsia="zh-CN" w:bidi="hi-IN"/>
              </w:rPr>
              <w:t>NoPhenoTotal</w:t>
            </w:r>
          </w:p>
        </w:tc>
      </w:tr>
      <w:tr>
        <w:trPr>
          <w:trHeight w:val="432" w:hRule="exact"/>
        </w:trPr>
        <w:tc>
          <w:tcPr>
            <w:tcW w:w="9723" w:type="dxa"/>
            <w:gridSpan w:val="7"/>
            <w:tcBorders/>
            <w:shd w:fill="auto" w:val="clear"/>
          </w:tcPr>
          <w:p>
            <w:pPr>
              <w:pStyle w:val="TableContents"/>
              <w:suppressLineNumbers/>
              <w:spacing w:before="0" w:after="240"/>
              <w:jc w:val="left"/>
              <w:rPr/>
            </w:pPr>
            <w:r>
              <w:rPr>
                <w:b/>
                <w:bCs/>
              </w:rPr>
              <w:t>Conventional selection, 100 sires</w:t>
            </w:r>
          </w:p>
        </w:tc>
      </w:tr>
      <w:tr>
        <w:trPr>
          <w:trHeight w:val="432" w:hRule="exact"/>
        </w:trPr>
        <w:tc>
          <w:tcPr>
            <w:tcW w:w="9723"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100</w:t>
            </w:r>
          </w:p>
        </w:tc>
        <w:tc>
          <w:tcPr>
            <w:tcW w:w="933" w:type="dxa"/>
            <w:tcBorders>
              <w:top w:val="single" w:sz="2" w:space="0" w:color="000000"/>
            </w:tcBorders>
            <w:shd w:fill="auto" w:val="clear"/>
          </w:tcPr>
          <w:p>
            <w:pPr>
              <w:pStyle w:val="TableContents"/>
              <w:suppressLineNumbers/>
              <w:spacing w:before="0" w:after="240"/>
              <w:jc w:val="right"/>
              <w:rPr/>
            </w:pPr>
            <w:r>
              <w:rPr/>
              <w:t>0.93</w:t>
            </w:r>
          </w:p>
        </w:tc>
        <w:tc>
          <w:tcPr>
            <w:tcW w:w="934" w:type="dxa"/>
            <w:tcBorders>
              <w:top w:val="single" w:sz="2" w:space="0" w:color="000000"/>
            </w:tcBorders>
            <w:shd w:fill="auto" w:val="clear"/>
          </w:tcPr>
          <w:p>
            <w:pPr>
              <w:pStyle w:val="TableContents"/>
              <w:suppressLineNumbers/>
              <w:spacing w:before="0" w:after="240"/>
              <w:jc w:val="right"/>
              <w:rPr/>
            </w:pPr>
            <w:r>
              <w:rPr/>
              <w:t>0.62</w:t>
            </w:r>
          </w:p>
        </w:tc>
        <w:tc>
          <w:tcPr>
            <w:tcW w:w="932" w:type="dxa"/>
            <w:tcBorders>
              <w:top w:val="single" w:sz="2" w:space="0" w:color="000000"/>
            </w:tcBorders>
            <w:shd w:fill="auto" w:val="clear"/>
          </w:tcPr>
          <w:p>
            <w:pPr>
              <w:pStyle w:val="TableContents"/>
              <w:suppressLineNumbers/>
              <w:spacing w:before="0" w:after="240"/>
              <w:jc w:val="right"/>
              <w:rPr/>
            </w:pPr>
            <w:r>
              <w:rPr/>
              <w:t>0.56</w:t>
            </w:r>
          </w:p>
        </w:tc>
        <w:tc>
          <w:tcPr>
            <w:tcW w:w="2066" w:type="dxa"/>
            <w:tcBorders>
              <w:top w:val="single" w:sz="2" w:space="0" w:color="000000"/>
            </w:tcBorders>
            <w:shd w:fill="auto" w:val="clear"/>
          </w:tcPr>
          <w:p>
            <w:pPr>
              <w:pStyle w:val="TableContents"/>
              <w:suppressLineNumbers/>
              <w:spacing w:before="0" w:after="240"/>
              <w:jc w:val="right"/>
              <w:rPr/>
            </w:pPr>
            <w:r>
              <w:rPr/>
              <w:t>10,000</w:t>
            </w:r>
          </w:p>
        </w:tc>
        <w:tc>
          <w:tcPr>
            <w:tcW w:w="1984"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0.96</w:t>
            </w:r>
          </w:p>
        </w:tc>
        <w:tc>
          <w:tcPr>
            <w:tcW w:w="934" w:type="dxa"/>
            <w:tcBorders/>
            <w:shd w:fill="auto" w:val="clear"/>
          </w:tcPr>
          <w:p>
            <w:pPr>
              <w:pStyle w:val="TableContents"/>
              <w:suppressLineNumbers/>
              <w:spacing w:before="0" w:after="240"/>
              <w:jc w:val="right"/>
              <w:rPr/>
            </w:pPr>
            <w:r>
              <w:rPr/>
              <w:t>0.70</w:t>
            </w:r>
          </w:p>
        </w:tc>
        <w:tc>
          <w:tcPr>
            <w:tcW w:w="932" w:type="dxa"/>
            <w:tcBorders/>
            <w:shd w:fill="auto" w:val="clear"/>
          </w:tcPr>
          <w:p>
            <w:pPr>
              <w:pStyle w:val="TableContents"/>
              <w:suppressLineNumbers/>
              <w:spacing w:before="0" w:after="240"/>
              <w:jc w:val="right"/>
              <w:rPr/>
            </w:pPr>
            <w:r>
              <w:rPr/>
              <w:t>0.59</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0.97</w:t>
            </w:r>
          </w:p>
        </w:tc>
        <w:tc>
          <w:tcPr>
            <w:tcW w:w="934" w:type="dxa"/>
            <w:tcBorders/>
            <w:shd w:fill="auto" w:val="clear"/>
          </w:tcPr>
          <w:p>
            <w:pPr>
              <w:pStyle w:val="TableContents"/>
              <w:suppressLineNumbers/>
              <w:spacing w:before="0" w:after="240"/>
              <w:jc w:val="right"/>
              <w:rPr/>
            </w:pPr>
            <w:r>
              <w:rPr/>
              <w:t>0.81</w:t>
            </w:r>
          </w:p>
        </w:tc>
        <w:tc>
          <w:tcPr>
            <w:tcW w:w="932" w:type="dxa"/>
            <w:tcBorders/>
            <w:shd w:fill="auto" w:val="clear"/>
          </w:tcPr>
          <w:p>
            <w:pPr>
              <w:pStyle w:val="TableContents"/>
              <w:suppressLineNumbers/>
              <w:spacing w:before="0" w:after="240"/>
              <w:jc w:val="right"/>
              <w:rPr/>
            </w:pPr>
            <w:r>
              <w:rPr/>
              <w:t>0.64</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uppressLineNumbers/>
              <w:spacing w:before="0" w:after="240"/>
              <w:jc w:val="right"/>
              <w:rPr/>
            </w:pPr>
            <w:r>
              <w:rPr/>
              <w:t>0.66</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jc w:val="left"/>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1000</w:t>
            </w:r>
          </w:p>
        </w:tc>
        <w:tc>
          <w:tcPr>
            <w:tcW w:w="933" w:type="dxa"/>
            <w:tcBorders>
              <w:top w:val="single" w:sz="2" w:space="0" w:color="000000"/>
            </w:tcBorders>
            <w:shd w:fill="auto" w:val="clear"/>
          </w:tcPr>
          <w:p>
            <w:pPr>
              <w:pStyle w:val="TableContents"/>
              <w:suppressLineNumbers/>
              <w:spacing w:before="0" w:after="240"/>
              <w:jc w:val="right"/>
              <w:rPr/>
            </w:pPr>
            <w:r>
              <w:rPr/>
              <w:t>0.99</w:t>
            </w:r>
          </w:p>
        </w:tc>
        <w:tc>
          <w:tcPr>
            <w:tcW w:w="934" w:type="dxa"/>
            <w:tcBorders>
              <w:top w:val="single" w:sz="2" w:space="0" w:color="000000"/>
            </w:tcBorders>
            <w:shd w:fill="auto" w:val="clear"/>
          </w:tcPr>
          <w:p>
            <w:pPr>
              <w:pStyle w:val="TableContents"/>
              <w:suppressLineNumbers/>
              <w:spacing w:before="0" w:after="240"/>
              <w:jc w:val="right"/>
              <w:rPr/>
            </w:pPr>
            <w:r>
              <w:rPr/>
              <w:t>0.63</w:t>
            </w:r>
          </w:p>
        </w:tc>
        <w:tc>
          <w:tcPr>
            <w:tcW w:w="932" w:type="dxa"/>
            <w:tcBorders>
              <w:top w:val="single" w:sz="2" w:space="0" w:color="000000"/>
            </w:tcBorders>
            <w:shd w:fill="auto" w:val="clear"/>
          </w:tcPr>
          <w:p>
            <w:pPr>
              <w:pStyle w:val="TableContents"/>
              <w:suppressLineNumbers/>
              <w:spacing w:before="0" w:after="240"/>
              <w:jc w:val="right"/>
              <w:rPr/>
            </w:pPr>
            <w:r>
              <w:rPr/>
              <w:t>0.59</w:t>
            </w:r>
          </w:p>
        </w:tc>
        <w:tc>
          <w:tcPr>
            <w:tcW w:w="2066" w:type="dxa"/>
            <w:tcBorders>
              <w:top w:val="single" w:sz="2" w:space="0" w:color="000000"/>
            </w:tcBorders>
            <w:shd w:fill="auto" w:val="clear"/>
          </w:tcPr>
          <w:p>
            <w:pPr>
              <w:pStyle w:val="TableContents"/>
              <w:suppressLineNumbers/>
              <w:spacing w:before="0" w:after="240"/>
              <w:jc w:val="right"/>
              <w:rPr/>
            </w:pPr>
            <w:r>
              <w:rPr/>
              <w:t>100,000</w:t>
            </w:r>
          </w:p>
        </w:tc>
        <w:tc>
          <w:tcPr>
            <w:tcW w:w="1984"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500</w:t>
            </w:r>
          </w:p>
        </w:tc>
        <w:tc>
          <w:tcPr>
            <w:tcW w:w="933" w:type="dxa"/>
            <w:tcBorders/>
            <w:shd w:fill="auto" w:val="clear"/>
          </w:tcPr>
          <w:p>
            <w:pPr>
              <w:pStyle w:val="TableContents"/>
              <w:suppressLineNumbers/>
              <w:spacing w:before="0" w:after="240"/>
              <w:jc w:val="right"/>
              <w:rPr/>
            </w:pPr>
            <w:r>
              <w:rPr/>
              <w:t>0.99</w:t>
            </w:r>
          </w:p>
        </w:tc>
        <w:tc>
          <w:tcPr>
            <w:tcW w:w="934" w:type="dxa"/>
            <w:tcBorders/>
            <w:shd w:fill="auto" w:val="clear"/>
          </w:tcPr>
          <w:p>
            <w:pPr>
              <w:pStyle w:val="TableContents"/>
              <w:suppressLineNumbers/>
              <w:spacing w:before="0" w:after="240"/>
              <w:jc w:val="right"/>
              <w:rPr/>
            </w:pPr>
            <w:r>
              <w:rPr/>
              <w:t>0.71</w:t>
            </w:r>
          </w:p>
        </w:tc>
        <w:tc>
          <w:tcPr>
            <w:tcW w:w="932" w:type="dxa"/>
            <w:tcBorders/>
            <w:shd w:fill="auto" w:val="clear"/>
          </w:tcPr>
          <w:p>
            <w:pPr>
              <w:pStyle w:val="TableContents"/>
              <w:suppressLineNumbers/>
              <w:spacing w:before="0" w:after="240"/>
              <w:jc w:val="right"/>
              <w:rPr/>
            </w:pPr>
            <w:r>
              <w:rPr/>
              <w:t>0.61</w:t>
            </w:r>
          </w:p>
        </w:tc>
        <w:tc>
          <w:tcPr>
            <w:tcW w:w="2066" w:type="dxa"/>
            <w:tcBorders/>
            <w:shd w:fill="auto" w:val="clear"/>
          </w:tcPr>
          <w:p>
            <w:pPr>
              <w:pStyle w:val="TableContents"/>
              <w:suppressLineNumbers/>
              <w:spacing w:before="0" w:after="240"/>
              <w:jc w:val="right"/>
              <w:rPr/>
            </w:pPr>
            <w:r>
              <w:rPr/>
              <w:t>50,000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200</w:t>
            </w:r>
          </w:p>
        </w:tc>
        <w:tc>
          <w:tcPr>
            <w:tcW w:w="933" w:type="dxa"/>
            <w:tcBorders/>
            <w:shd w:fill="auto" w:val="clear"/>
          </w:tcPr>
          <w:p>
            <w:pPr>
              <w:pStyle w:val="TableContents"/>
              <w:suppressLineNumbers/>
              <w:spacing w:before="0" w:after="240"/>
              <w:jc w:val="right"/>
              <w:rPr/>
            </w:pPr>
            <w:r>
              <w:rPr/>
              <w:t>0.99</w:t>
            </w:r>
          </w:p>
        </w:tc>
        <w:tc>
          <w:tcPr>
            <w:tcW w:w="934" w:type="dxa"/>
            <w:tcBorders/>
            <w:shd w:fill="auto" w:val="clear"/>
          </w:tcPr>
          <w:p>
            <w:pPr>
              <w:pStyle w:val="TableContents"/>
              <w:suppressLineNumbers/>
              <w:spacing w:before="0" w:after="240"/>
              <w:jc w:val="right"/>
              <w:rPr/>
            </w:pPr>
            <w:r>
              <w:rPr/>
              <w:t>0.82</w:t>
            </w:r>
          </w:p>
        </w:tc>
        <w:tc>
          <w:tcPr>
            <w:tcW w:w="932" w:type="dxa"/>
            <w:tcBorders/>
            <w:shd w:fill="auto" w:val="clear"/>
          </w:tcPr>
          <w:p>
            <w:pPr>
              <w:pStyle w:val="TableContents"/>
              <w:suppressLineNumbers/>
              <w:spacing w:before="0" w:after="240"/>
              <w:jc w:val="right"/>
              <w:rPr/>
            </w:pPr>
            <w:r>
              <w:rPr/>
              <w:t>0.64</w:t>
            </w:r>
          </w:p>
        </w:tc>
        <w:tc>
          <w:tcPr>
            <w:tcW w:w="2066" w:type="dxa"/>
            <w:tcBorders/>
            <w:shd w:fill="auto" w:val="clear"/>
          </w:tcPr>
          <w:p>
            <w:pPr>
              <w:pStyle w:val="TableContents"/>
              <w:suppressLineNumbers/>
              <w:spacing w:before="0" w:after="240"/>
              <w:jc w:val="right"/>
              <w:rPr/>
            </w:pPr>
            <w:r>
              <w:rPr/>
              <w:t>20,000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100</w:t>
            </w:r>
          </w:p>
        </w:tc>
        <w:tc>
          <w:tcPr>
            <w:tcW w:w="933" w:type="dxa"/>
            <w:tcBorders/>
            <w:shd w:fill="auto" w:val="clear"/>
          </w:tcPr>
          <w:p>
            <w:pPr>
              <w:pStyle w:val="TableContents"/>
              <w:suppressLineNumbers/>
              <w:spacing w:before="0" w:after="240"/>
              <w:jc w:val="right"/>
              <w:rPr/>
            </w:pPr>
            <w:r>
              <w:rPr/>
              <w:t>0.98</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uppressLineNumbers/>
              <w:spacing w:before="0" w:after="240"/>
              <w:jc w:val="right"/>
              <w:rPr/>
            </w:pPr>
            <w:r>
              <w:rPr/>
              <w:t>0.66</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jc w:val="left"/>
              <w:rPr/>
            </w:pPr>
            <w:r>
              <w:rPr>
                <w:b/>
                <w:bCs/>
              </w:rPr>
              <w:t>Genomic selection</w:t>
            </w:r>
          </w:p>
        </w:tc>
      </w:tr>
      <w:tr>
        <w:trPr>
          <w:trHeight w:val="432" w:hRule="exact"/>
        </w:trPr>
        <w:tc>
          <w:tcPr>
            <w:tcW w:w="9723" w:type="dxa"/>
            <w:gridSpan w:val="7"/>
            <w:tcBorders/>
            <w:shd w:fill="auto" w:val="clear"/>
          </w:tcPr>
          <w:p>
            <w:pPr>
              <w:pStyle w:val="TableContents"/>
              <w:suppressLineNumbers/>
              <w:spacing w:before="0" w:after="240"/>
              <w:jc w:val="left"/>
              <w:rPr/>
            </w:pPr>
            <w:r>
              <w:rPr/>
              <w:t>Variable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4" w:type="dxa"/>
            <w:tcBorders>
              <w:top w:val="single" w:sz="2" w:space="0" w:color="000000"/>
            </w:tcBorders>
            <w:shd w:fill="auto" w:val="clear"/>
          </w:tcPr>
          <w:p>
            <w:pPr>
              <w:pStyle w:val="TableContents"/>
              <w:suppressLineNumbers/>
              <w:spacing w:before="0" w:after="240"/>
              <w:jc w:val="right"/>
              <w:rPr/>
            </w:pPr>
            <w:r>
              <w:rPr/>
              <w:t>0.62</w:t>
            </w:r>
          </w:p>
        </w:tc>
        <w:tc>
          <w:tcPr>
            <w:tcW w:w="932" w:type="dxa"/>
            <w:tcBorders>
              <w:top w:val="single" w:sz="2" w:space="0" w:color="000000"/>
            </w:tcBorders>
            <w:shd w:fill="auto" w:val="clear"/>
          </w:tcPr>
          <w:p>
            <w:pPr>
              <w:pStyle w:val="TableContents"/>
              <w:spacing w:before="0" w:after="240"/>
              <w:jc w:val="right"/>
              <w:rPr/>
            </w:pPr>
            <w:r>
              <w:rPr/>
              <w:t>0.56</w:t>
            </w:r>
          </w:p>
        </w:tc>
        <w:tc>
          <w:tcPr>
            <w:tcW w:w="2066" w:type="dxa"/>
            <w:tcBorders>
              <w:top w:val="single" w:sz="2" w:space="0" w:color="000000"/>
            </w:tcBorders>
            <w:shd w:fill="auto" w:val="clear"/>
          </w:tcPr>
          <w:p>
            <w:pPr>
              <w:pStyle w:val="TableContents"/>
              <w:suppressLineNumbers/>
              <w:spacing w:before="0" w:after="240"/>
              <w:jc w:val="right"/>
              <w:rPr/>
            </w:pPr>
            <w:r>
              <w:rPr/>
              <w:t>10,000</w:t>
            </w:r>
          </w:p>
        </w:tc>
        <w:tc>
          <w:tcPr>
            <w:tcW w:w="1984" w:type="dxa"/>
            <w:tcBorders>
              <w:top w:val="single" w:sz="2" w:space="0" w:color="000000"/>
            </w:tcBorders>
            <w:shd w:fill="auto" w:val="clear"/>
          </w:tcPr>
          <w:p>
            <w:pPr>
              <w:pStyle w:val="TableContents"/>
              <w:suppressLineNumbers/>
              <w:spacing w:before="0" w:after="240"/>
              <w:jc w:val="right"/>
              <w:rPr/>
            </w:pPr>
            <w:r>
              <w:rPr/>
              <w:t>10,000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0.70</w:t>
            </w:r>
          </w:p>
        </w:tc>
        <w:tc>
          <w:tcPr>
            <w:tcW w:w="932" w:type="dxa"/>
            <w:tcBorders/>
            <w:shd w:fill="auto" w:val="clear"/>
          </w:tcPr>
          <w:p>
            <w:pPr>
              <w:pStyle w:val="TableContents"/>
              <w:spacing w:before="0" w:after="240"/>
              <w:jc w:val="right"/>
              <w:rPr/>
            </w:pPr>
            <w:r>
              <w:rPr/>
              <w:t>0.63</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20,000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0.81</w:t>
            </w:r>
          </w:p>
        </w:tc>
        <w:tc>
          <w:tcPr>
            <w:tcW w:w="932" w:type="dxa"/>
            <w:tcBorders/>
            <w:shd w:fill="auto" w:val="clear"/>
          </w:tcPr>
          <w:p>
            <w:pPr>
              <w:pStyle w:val="TableContents"/>
              <w:spacing w:before="0" w:after="240"/>
              <w:jc w:val="right"/>
              <w:rPr/>
            </w:pPr>
            <w:r>
              <w:rPr/>
              <w:t>0.71</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50,000</w:t>
            </w:r>
          </w:p>
        </w:tc>
      </w:tr>
      <w:tr>
        <w:trPr>
          <w:trHeight w:val="432" w:hRule="exact"/>
        </w:trPr>
        <w:tc>
          <w:tcPr>
            <w:tcW w:w="1263" w:type="dxa"/>
            <w:tcBorders/>
            <w:shd w:fill="auto" w:val="clear"/>
          </w:tcPr>
          <w:p>
            <w:pPr>
              <w:pStyle w:val="TableContents"/>
              <w:suppressLineNumbers/>
              <w:spacing w:before="0" w:after="240"/>
              <w:jc w:val="right"/>
              <w:rPr/>
            </w:pPr>
            <w:r>
              <w:rPr/>
              <w:t>10</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0.89</w:t>
            </w:r>
          </w:p>
        </w:tc>
        <w:tc>
          <w:tcPr>
            <w:tcW w:w="932" w:type="dxa"/>
            <w:tcBorders/>
            <w:shd w:fill="auto" w:val="clear"/>
          </w:tcPr>
          <w:p>
            <w:pPr>
              <w:pStyle w:val="TableContents"/>
              <w:spacing w:before="0" w:after="240"/>
              <w:jc w:val="right"/>
              <w:rPr/>
            </w:pPr>
            <w:r>
              <w:rPr/>
              <w:t>0.76</w:t>
            </w:r>
          </w:p>
        </w:tc>
        <w:tc>
          <w:tcPr>
            <w:tcW w:w="2066" w:type="dxa"/>
            <w:tcBorders/>
            <w:shd w:fill="auto" w:val="clear"/>
          </w:tcPr>
          <w:p>
            <w:pPr>
              <w:pStyle w:val="TableContents"/>
              <w:suppressLineNumbers/>
              <w:spacing w:before="0" w:after="240"/>
              <w:jc w:val="right"/>
              <w:rPr/>
            </w:pPr>
            <w:r>
              <w:rPr/>
              <w:t>10,000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9723" w:type="dxa"/>
            <w:gridSpan w:val="7"/>
            <w:tcBorders>
              <w:top w:val="single" w:sz="2" w:space="0" w:color="000000"/>
            </w:tcBorders>
            <w:shd w:fill="auto" w:val="clear"/>
          </w:tcPr>
          <w:p>
            <w:pPr>
              <w:pStyle w:val="TableContents"/>
              <w:suppressLineNumbers/>
              <w:spacing w:before="0" w:after="240"/>
              <w:rPr/>
            </w:pPr>
            <w:r>
              <w:rPr/>
              <w:t>Fixed resources for phenotyping</w:t>
            </w:r>
          </w:p>
        </w:tc>
      </w:tr>
      <w:tr>
        <w:trPr>
          <w:trHeight w:val="432" w:hRule="exact"/>
        </w:trPr>
        <w:tc>
          <w:tcPr>
            <w:tcW w:w="1263" w:type="dxa"/>
            <w:tcBorders>
              <w:top w:val="single" w:sz="2" w:space="0" w:color="000000"/>
            </w:tcBorders>
            <w:shd w:fill="auto" w:val="clear"/>
          </w:tcPr>
          <w:p>
            <w:pPr>
              <w:pStyle w:val="TableContents"/>
              <w:suppressLineNumbers/>
              <w:spacing w:before="0" w:after="240"/>
              <w:jc w:val="right"/>
              <w:rPr/>
            </w:pPr>
            <w:r>
              <w:rPr/>
              <w:t>1</w:t>
            </w:r>
          </w:p>
        </w:tc>
        <w:tc>
          <w:tcPr>
            <w:tcW w:w="1611" w:type="dxa"/>
            <w:tcBorders>
              <w:top w:val="single" w:sz="2" w:space="0" w:color="000000"/>
            </w:tcBorders>
            <w:shd w:fill="auto" w:val="clear"/>
          </w:tcPr>
          <w:p>
            <w:pPr>
              <w:pStyle w:val="TableContents"/>
              <w:suppressLineNumbers/>
              <w:spacing w:before="0" w:after="240"/>
              <w:jc w:val="right"/>
              <w:rPr/>
            </w:pPr>
            <w:r>
              <w:rPr/>
              <w:t>-</w:t>
            </w:r>
          </w:p>
        </w:tc>
        <w:tc>
          <w:tcPr>
            <w:tcW w:w="933" w:type="dxa"/>
            <w:tcBorders>
              <w:top w:val="single" w:sz="2" w:space="0" w:color="000000"/>
            </w:tcBorders>
            <w:shd w:fill="auto" w:val="clear"/>
          </w:tcPr>
          <w:p>
            <w:pPr>
              <w:pStyle w:val="TableContents"/>
              <w:suppressLineNumbers/>
              <w:spacing w:before="0" w:after="240"/>
              <w:jc w:val="right"/>
              <w:rPr/>
            </w:pPr>
            <w:r>
              <w:rPr/>
              <w:t>-</w:t>
            </w:r>
          </w:p>
        </w:tc>
        <w:tc>
          <w:tcPr>
            <w:tcW w:w="934" w:type="dxa"/>
            <w:tcBorders>
              <w:top w:val="single" w:sz="2" w:space="0" w:color="000000"/>
            </w:tcBorders>
            <w:shd w:fill="auto" w:val="clear"/>
          </w:tcPr>
          <w:p>
            <w:pPr>
              <w:pStyle w:val="TableContents"/>
              <w:suppressLineNumbers/>
              <w:spacing w:before="0" w:after="240"/>
              <w:jc w:val="right"/>
              <w:rPr/>
            </w:pPr>
            <w:r>
              <w:rPr/>
              <w:t>0.63</w:t>
            </w:r>
          </w:p>
        </w:tc>
        <w:tc>
          <w:tcPr>
            <w:tcW w:w="932" w:type="dxa"/>
            <w:tcBorders>
              <w:top w:val="single" w:sz="2" w:space="0" w:color="000000"/>
            </w:tcBorders>
            <w:shd w:fill="auto" w:val="clear"/>
          </w:tcPr>
          <w:p>
            <w:pPr>
              <w:pStyle w:val="TableContents"/>
              <w:spacing w:before="0" w:after="240"/>
              <w:jc w:val="right"/>
              <w:rPr/>
            </w:pPr>
            <w:r>
              <w:rPr/>
              <w:t>0.93</w:t>
            </w:r>
          </w:p>
        </w:tc>
        <w:tc>
          <w:tcPr>
            <w:tcW w:w="2066" w:type="dxa"/>
            <w:tcBorders>
              <w:top w:val="single" w:sz="2" w:space="0" w:color="000000"/>
            </w:tcBorders>
            <w:shd w:fill="auto" w:val="clear"/>
          </w:tcPr>
          <w:p>
            <w:pPr>
              <w:pStyle w:val="TableContents"/>
              <w:suppressLineNumbers/>
              <w:spacing w:before="0" w:after="240"/>
              <w:jc w:val="right"/>
              <w:rPr/>
            </w:pPr>
            <w:r>
              <w:rPr/>
              <w:t>100,000</w:t>
            </w:r>
          </w:p>
        </w:tc>
        <w:tc>
          <w:tcPr>
            <w:tcW w:w="1984" w:type="dxa"/>
            <w:tcBorders>
              <w:top w:val="single" w:sz="2" w:space="0" w:color="000000"/>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2</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0.71</w:t>
            </w:r>
          </w:p>
        </w:tc>
        <w:tc>
          <w:tcPr>
            <w:tcW w:w="932" w:type="dxa"/>
            <w:tcBorders/>
            <w:shd w:fill="auto" w:val="clear"/>
          </w:tcPr>
          <w:p>
            <w:pPr>
              <w:pStyle w:val="TableContents"/>
              <w:spacing w:before="0" w:after="240"/>
              <w:jc w:val="right"/>
              <w:rPr/>
            </w:pPr>
            <w:r>
              <w:rPr/>
              <w:t>0.90</w:t>
            </w:r>
          </w:p>
        </w:tc>
        <w:tc>
          <w:tcPr>
            <w:tcW w:w="2066" w:type="dxa"/>
            <w:tcBorders/>
            <w:shd w:fill="auto" w:val="clear"/>
          </w:tcPr>
          <w:p>
            <w:pPr>
              <w:pStyle w:val="TableContents"/>
              <w:suppressLineNumbers/>
              <w:spacing w:before="0" w:after="240"/>
              <w:jc w:val="right"/>
              <w:rPr/>
            </w:pPr>
            <w:r>
              <w:rPr/>
              <w:t>50,000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shd w:fill="auto" w:val="clear"/>
          </w:tcPr>
          <w:p>
            <w:pPr>
              <w:pStyle w:val="TableContents"/>
              <w:suppressLineNumbers/>
              <w:spacing w:before="0" w:after="240"/>
              <w:jc w:val="right"/>
              <w:rPr/>
            </w:pPr>
            <w:r>
              <w:rPr/>
              <w:t>5</w:t>
            </w:r>
          </w:p>
        </w:tc>
        <w:tc>
          <w:tcPr>
            <w:tcW w:w="1611" w:type="dxa"/>
            <w:tcBorders/>
            <w:shd w:fill="auto" w:val="clear"/>
          </w:tcPr>
          <w:p>
            <w:pPr>
              <w:pStyle w:val="TableContents"/>
              <w:suppressLineNumbers/>
              <w:spacing w:before="0" w:after="240"/>
              <w:jc w:val="right"/>
              <w:rPr/>
            </w:pPr>
            <w:r>
              <w:rPr/>
              <w:t>-</w:t>
            </w:r>
          </w:p>
        </w:tc>
        <w:tc>
          <w:tcPr>
            <w:tcW w:w="933" w:type="dxa"/>
            <w:tcBorders/>
            <w:shd w:fill="auto" w:val="clear"/>
          </w:tcPr>
          <w:p>
            <w:pPr>
              <w:pStyle w:val="TableContents"/>
              <w:suppressLineNumbers/>
              <w:spacing w:before="0" w:after="240"/>
              <w:jc w:val="right"/>
              <w:rPr/>
            </w:pPr>
            <w:r>
              <w:rPr/>
              <w:t>-</w:t>
            </w:r>
          </w:p>
        </w:tc>
        <w:tc>
          <w:tcPr>
            <w:tcW w:w="934" w:type="dxa"/>
            <w:tcBorders/>
            <w:shd w:fill="auto" w:val="clear"/>
          </w:tcPr>
          <w:p>
            <w:pPr>
              <w:pStyle w:val="TableContents"/>
              <w:suppressLineNumbers/>
              <w:spacing w:before="0" w:after="240"/>
              <w:jc w:val="right"/>
              <w:rPr/>
            </w:pPr>
            <w:r>
              <w:rPr/>
              <w:t>0.82</w:t>
            </w:r>
          </w:p>
        </w:tc>
        <w:tc>
          <w:tcPr>
            <w:tcW w:w="932" w:type="dxa"/>
            <w:tcBorders/>
            <w:shd w:fill="auto" w:val="clear"/>
          </w:tcPr>
          <w:p>
            <w:pPr>
              <w:pStyle w:val="TableContents"/>
              <w:spacing w:before="0" w:after="240"/>
              <w:jc w:val="right"/>
              <w:rPr/>
            </w:pPr>
            <w:r>
              <w:rPr/>
              <w:t>0.84</w:t>
            </w:r>
          </w:p>
        </w:tc>
        <w:tc>
          <w:tcPr>
            <w:tcW w:w="2066" w:type="dxa"/>
            <w:tcBorders/>
            <w:shd w:fill="auto" w:val="clear"/>
          </w:tcPr>
          <w:p>
            <w:pPr>
              <w:pStyle w:val="TableContents"/>
              <w:suppressLineNumbers/>
              <w:spacing w:before="0" w:after="240"/>
              <w:jc w:val="right"/>
              <w:rPr/>
            </w:pPr>
            <w:r>
              <w:rPr/>
              <w:t>20,000</w:t>
            </w:r>
          </w:p>
        </w:tc>
        <w:tc>
          <w:tcPr>
            <w:tcW w:w="1984" w:type="dxa"/>
            <w:tcBorders/>
            <w:shd w:fill="auto" w:val="clear"/>
          </w:tcPr>
          <w:p>
            <w:pPr>
              <w:pStyle w:val="TableContents"/>
              <w:suppressLineNumbers/>
              <w:spacing w:before="0" w:after="240"/>
              <w:jc w:val="right"/>
              <w:rPr/>
            </w:pPr>
            <w:r>
              <w:rPr/>
              <w:t>100,000</w:t>
            </w:r>
          </w:p>
        </w:tc>
      </w:tr>
      <w:tr>
        <w:trPr>
          <w:trHeight w:val="432" w:hRule="exact"/>
        </w:trPr>
        <w:tc>
          <w:tcPr>
            <w:tcW w:w="1263" w:type="dxa"/>
            <w:tcBorders>
              <w:bottom w:val="single" w:sz="2" w:space="0" w:color="000000"/>
            </w:tcBorders>
            <w:shd w:fill="auto" w:val="clear"/>
          </w:tcPr>
          <w:p>
            <w:pPr>
              <w:pStyle w:val="TableContents"/>
              <w:suppressLineNumbers/>
              <w:spacing w:before="0" w:after="240"/>
              <w:jc w:val="right"/>
              <w:rPr/>
            </w:pPr>
            <w:r>
              <w:rPr/>
              <w:t>10</w:t>
            </w:r>
          </w:p>
        </w:tc>
        <w:tc>
          <w:tcPr>
            <w:tcW w:w="1611" w:type="dxa"/>
            <w:tcBorders>
              <w:bottom w:val="single" w:sz="2" w:space="0" w:color="000000"/>
            </w:tcBorders>
            <w:shd w:fill="auto" w:val="clear"/>
          </w:tcPr>
          <w:p>
            <w:pPr>
              <w:pStyle w:val="TableContents"/>
              <w:suppressLineNumbers/>
              <w:spacing w:before="0" w:after="240"/>
              <w:jc w:val="right"/>
              <w:rPr/>
            </w:pPr>
            <w:r>
              <w:rPr/>
              <w:t>-</w:t>
            </w:r>
          </w:p>
        </w:tc>
        <w:tc>
          <w:tcPr>
            <w:tcW w:w="933" w:type="dxa"/>
            <w:tcBorders>
              <w:bottom w:val="single" w:sz="2" w:space="0" w:color="000000"/>
            </w:tcBorders>
            <w:shd w:fill="auto" w:val="clear"/>
          </w:tcPr>
          <w:p>
            <w:pPr>
              <w:pStyle w:val="TableContents"/>
              <w:suppressLineNumbers/>
              <w:spacing w:before="0" w:after="240"/>
              <w:jc w:val="right"/>
              <w:rPr/>
            </w:pPr>
            <w:r>
              <w:rPr/>
              <w:t>-</w:t>
            </w:r>
          </w:p>
        </w:tc>
        <w:tc>
          <w:tcPr>
            <w:tcW w:w="934" w:type="dxa"/>
            <w:tcBorders>
              <w:bottom w:val="single" w:sz="2" w:space="0" w:color="000000"/>
            </w:tcBorders>
            <w:shd w:fill="auto" w:val="clear"/>
          </w:tcPr>
          <w:p>
            <w:pPr>
              <w:pStyle w:val="TableContents"/>
              <w:suppressLineNumbers/>
              <w:spacing w:before="0" w:after="240"/>
              <w:jc w:val="right"/>
              <w:rPr/>
            </w:pPr>
            <w:r>
              <w:rPr/>
              <w:t>0.89</w:t>
            </w:r>
          </w:p>
        </w:tc>
        <w:tc>
          <w:tcPr>
            <w:tcW w:w="932" w:type="dxa"/>
            <w:tcBorders>
              <w:bottom w:val="single" w:sz="2" w:space="0" w:color="000000"/>
            </w:tcBorders>
            <w:shd w:fill="auto" w:val="clear"/>
          </w:tcPr>
          <w:p>
            <w:pPr>
              <w:pStyle w:val="TableContents"/>
              <w:spacing w:before="0" w:after="240"/>
              <w:jc w:val="right"/>
              <w:rPr/>
            </w:pPr>
            <w:r>
              <w:rPr/>
              <w:t>0.76</w:t>
            </w:r>
          </w:p>
        </w:tc>
        <w:tc>
          <w:tcPr>
            <w:tcW w:w="2066" w:type="dxa"/>
            <w:tcBorders>
              <w:bottom w:val="single" w:sz="2" w:space="0" w:color="000000"/>
            </w:tcBorders>
            <w:shd w:fill="auto" w:val="clear"/>
          </w:tcPr>
          <w:p>
            <w:pPr>
              <w:pStyle w:val="TableContents"/>
              <w:suppressLineNumbers/>
              <w:spacing w:before="0" w:after="240"/>
              <w:jc w:val="right"/>
              <w:rPr/>
            </w:pPr>
            <w:r>
              <w:rPr/>
              <w:t>10,000</w:t>
            </w:r>
          </w:p>
        </w:tc>
        <w:tc>
          <w:tcPr>
            <w:tcW w:w="1984" w:type="dxa"/>
            <w:tcBorders>
              <w:bottom w:val="single" w:sz="2" w:space="0" w:color="000000"/>
            </w:tcBorders>
            <w:shd w:fill="auto" w:val="clear"/>
          </w:tcPr>
          <w:p>
            <w:pPr>
              <w:pStyle w:val="TableContents"/>
              <w:suppressLineNumbers/>
              <w:spacing w:before="0" w:after="240"/>
              <w:jc w:val="right"/>
              <w:rPr/>
            </w:pPr>
            <w:r>
              <w:rPr/>
              <w:t>100,000</w:t>
            </w:r>
          </w:p>
        </w:tc>
      </w:tr>
    </w:tbl>
    <w:p>
      <w:pPr>
        <w:pStyle w:val="Normal"/>
        <w:rPr/>
      </w:pPr>
      <w:r>
        <w:rPr>
          <w:highlight w:val="white"/>
        </w:rPr>
        <w:t>NoRec = Number of phenotypic records per lactation, NoDaughters = number or daughters per sire,  r</w:t>
      </w:r>
      <w:r>
        <w:rPr>
          <w:highlight w:val="white"/>
          <w:vertAlign w:val="subscript"/>
        </w:rPr>
        <w:t xml:space="preserve">sire </w:t>
      </w:r>
      <w:r>
        <w:rPr>
          <w:position w:val="0"/>
          <w:sz w:val="24"/>
          <w:sz w:val="24"/>
          <w:highlight w:val="white"/>
          <w:vertAlign w:val="baseline"/>
        </w:rPr>
        <w:t>= accuracy for sires, r</w:t>
      </w:r>
      <w:r>
        <w:rPr>
          <w:highlight w:val="white"/>
          <w:vertAlign w:val="subscript"/>
        </w:rPr>
        <w:t>cows</w:t>
      </w:r>
      <w:r>
        <w:rPr>
          <w:position w:val="0"/>
          <w:sz w:val="24"/>
          <w:sz w:val="24"/>
          <w:highlight w:val="white"/>
          <w:vertAlign w:val="baseline"/>
        </w:rPr>
        <w:t xml:space="preserve"> = accuracy for cows, r</w:t>
      </w:r>
      <w:r>
        <w:rPr>
          <w:highlight w:val="white"/>
          <w:vertAlign w:val="subscript"/>
        </w:rPr>
        <w:t>non-pheno</w:t>
      </w:r>
      <w:r>
        <w:rPr>
          <w:position w:val="0"/>
          <w:sz w:val="24"/>
          <w:sz w:val="24"/>
          <w:highlight w:val="white"/>
          <w:vertAlign w:val="baseline"/>
        </w:rPr>
        <w:t xml:space="preserve"> = accuracy for non-phenotyped animals, NoPhenoCows = number of phenotyped cows, NoPhenoTotal = total number of phenotypes (number of phenotypes per lactation times the number of phenotyped cows).</w:t>
      </w:r>
      <w:bookmarkStart w:id="82" w:name="move47553280"/>
      <w:bookmarkEnd w:id="82"/>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83" w:name="__UnoMark__21609_862860911"/>
      <w:bookmarkStart w:id="84" w:name="__UnoMark__29052_2480076588"/>
      <w:bookmarkStart w:id="85" w:name="ZOTERO_BREF_Bplby7z9636a"/>
      <w:bookmarkStart w:id="86" w:name="__UnoMark__21937_862860911"/>
      <w:bookmarkStart w:id="87" w:name="__UnoMark__22582_862860911"/>
      <w:bookmarkStart w:id="88" w:name="__UnoMark__22922_862860911"/>
      <w:bookmarkStart w:id="89" w:name="__UnoMark__24617_2480076588"/>
      <w:bookmarkStart w:id="90" w:name="__UnoMark__28861_2480076588"/>
      <w:bookmarkStart w:id="91" w:name="__UnoMark__22262_862860911"/>
      <w:r>
        <w:rPr>
          <w:highlight w:val="white"/>
        </w:rPr>
        <w:t>[13]</w:t>
      </w:r>
      <w:bookmarkEnd w:id="83"/>
      <w:bookmarkEnd w:id="84"/>
      <w:bookmarkEnd w:id="85"/>
      <w:bookmarkEnd w:id="86"/>
      <w:bookmarkEnd w:id="87"/>
      <w:bookmarkEnd w:id="88"/>
      <w:bookmarkEnd w:id="89"/>
      <w:bookmarkEnd w:id="90"/>
      <w:bookmarkEnd w:id="91"/>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92" w:name="move475532801"/>
      <w:bookmarkEnd w:id="92"/>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4"/>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93" w:name="__UnoMark__24618_2480076588"/>
      <w:bookmarkStart w:id="94" w:name="__UnoMark__22263_862860911"/>
      <w:bookmarkStart w:id="95" w:name="__UnoMark__22923_862860911"/>
      <w:bookmarkStart w:id="96" w:name="__UnoMark__29053_2480076588"/>
      <w:bookmarkStart w:id="97" w:name="ZOTERO_BREF_TdDVvpj0nc3q"/>
      <w:bookmarkStart w:id="98" w:name="__UnoMark__21938_862860911"/>
      <w:bookmarkStart w:id="99" w:name="__UnoMark__21596_862860911"/>
      <w:bookmarkStart w:id="100" w:name="__UnoMark__22583_862860911"/>
      <w:bookmarkStart w:id="101" w:name="__UnoMark__28862_2480076588"/>
      <w:bookmarkStart w:id="102" w:name="__UnoMark__21656_862860911"/>
      <w:bookmarkEnd w:id="102"/>
      <w:r>
        <w:rPr>
          <w:highlight w:val="white"/>
        </w:rPr>
        <w:t>[3]</w:t>
      </w:r>
      <w:bookmarkEnd w:id="93"/>
      <w:bookmarkEnd w:id="94"/>
      <w:bookmarkEnd w:id="95"/>
      <w:bookmarkEnd w:id="96"/>
      <w:bookmarkEnd w:id="97"/>
      <w:bookmarkEnd w:id="98"/>
      <w:bookmarkEnd w:id="99"/>
      <w:bookmarkEnd w:id="100"/>
      <w:bookmarkEnd w:id="101"/>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7"/>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03" w:name="__UnoMark__29054_2480076588"/>
      <w:bookmarkStart w:id="104" w:name="__UnoMark__22924_862860911"/>
      <w:bookmarkStart w:id="105" w:name="ZOTERO_BREF_Z8dXe69WUCtw"/>
      <w:bookmarkStart w:id="106" w:name="__UnoMark__22264_862860911"/>
      <w:bookmarkStart w:id="107" w:name="__UnoMark__21924_862860911"/>
      <w:bookmarkStart w:id="108" w:name="__UnoMark__22584_862860911"/>
      <w:bookmarkStart w:id="109" w:name="__UnoMark__21610_862860911"/>
      <w:bookmarkStart w:id="110" w:name="__UnoMark__28863_2480076588"/>
      <w:bookmarkStart w:id="111" w:name="__UnoMark__24619_2480076588"/>
      <w:bookmarkStart w:id="112" w:name="__UnoMark__21982_862860911"/>
      <w:bookmarkEnd w:id="112"/>
      <w:r>
        <w:rPr>
          <w:highlight w:val="white"/>
        </w:rPr>
        <w:t>[3]</w:t>
      </w:r>
      <w:bookmarkEnd w:id="103"/>
      <w:bookmarkEnd w:id="104"/>
      <w:bookmarkEnd w:id="105"/>
      <w:bookmarkEnd w:id="106"/>
      <w:bookmarkEnd w:id="107"/>
      <w:bookmarkEnd w:id="108"/>
      <w:bookmarkEnd w:id="109"/>
      <w:bookmarkEnd w:id="110"/>
      <w:bookmarkEnd w:id="111"/>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7"/>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13" w:name="__UnoMark__22265_862860911"/>
      <w:bookmarkStart w:id="114" w:name="__UnoMark__21939_862860911"/>
      <w:bookmarkStart w:id="115" w:name="__UnoMark__21611_862860911"/>
      <w:bookmarkStart w:id="116" w:name="ZOTERO_BREF_smwC5dfpA8d9"/>
      <w:bookmarkStart w:id="117" w:name="__UnoMark__29055_2480076588"/>
      <w:bookmarkStart w:id="118" w:name="__UnoMark__28864_2480076588"/>
      <w:bookmarkStart w:id="119" w:name="__UnoMark__22585_862860911"/>
      <w:bookmarkStart w:id="120" w:name="__UnoMark__24620_2480076588"/>
      <w:bookmarkStart w:id="121" w:name="__UnoMark__22925_862860911"/>
      <w:r>
        <w:rPr/>
        <w:t>[13]</w:t>
      </w:r>
      <w:bookmarkEnd w:id="113"/>
      <w:bookmarkEnd w:id="114"/>
      <w:bookmarkEnd w:id="115"/>
      <w:bookmarkEnd w:id="116"/>
      <w:bookmarkEnd w:id="117"/>
      <w:bookmarkEnd w:id="118"/>
      <w:bookmarkEnd w:id="119"/>
      <w:bookmarkEnd w:id="120"/>
      <w:bookmarkEnd w:id="121"/>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2" w:name="__UnoMark__28865_2480076588"/>
      <w:bookmarkStart w:id="123" w:name="ZOTERO_BREF_HYIk7dEFsNtF"/>
      <w:bookmarkStart w:id="124" w:name="__UnoMark__22926_862860911"/>
      <w:bookmarkStart w:id="125" w:name="__UnoMark__22586_862860911"/>
      <w:bookmarkStart w:id="126" w:name="__UnoMark__21612_862860911"/>
      <w:bookmarkStart w:id="127" w:name="__UnoMark__29056_2480076588"/>
      <w:bookmarkStart w:id="128" w:name="__UnoMark__22249_862860911"/>
      <w:bookmarkStart w:id="129" w:name="__UnoMark__24621_2480076588"/>
      <w:bookmarkStart w:id="130" w:name="__UnoMark__21940_862860911"/>
      <w:bookmarkStart w:id="131" w:name="__UnoMark__22309_862860911"/>
      <w:bookmarkEnd w:id="131"/>
      <w:r>
        <w:rPr/>
        <w:t>[3]</w:t>
      </w:r>
      <w:bookmarkEnd w:id="122"/>
      <w:bookmarkEnd w:id="123"/>
      <w:bookmarkEnd w:id="124"/>
      <w:bookmarkEnd w:id="125"/>
      <w:bookmarkEnd w:id="126"/>
      <w:bookmarkEnd w:id="127"/>
      <w:bookmarkEnd w:id="128"/>
      <w:bookmarkEnd w:id="129"/>
      <w:bookmarkEnd w:id="130"/>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7"/>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2" w:name="ZOTERO_BREF_Nle8vQQizG1V"/>
      <w:bookmarkStart w:id="133" w:name="__UnoMark__21613_862860911"/>
      <w:bookmarkStart w:id="134" w:name="__UnoMark__28866_2480076588"/>
      <w:bookmarkStart w:id="135" w:name="__UnoMark__22266_862860911"/>
      <w:bookmarkStart w:id="136" w:name="__UnoMark__21941_862860911"/>
      <w:bookmarkStart w:id="137" w:name="__UnoMark__22927_862860911"/>
      <w:bookmarkStart w:id="138" w:name="__UnoMark__24622_2480076588"/>
      <w:bookmarkStart w:id="139" w:name="__UnoMark__29057_2480076588"/>
      <w:bookmarkStart w:id="140" w:name="__UnoMark__22587_862860911"/>
      <w:r>
        <w:rPr/>
        <w:t>[17]</w:t>
      </w:r>
      <w:bookmarkEnd w:id="132"/>
      <w:bookmarkEnd w:id="133"/>
      <w:bookmarkEnd w:id="134"/>
      <w:bookmarkEnd w:id="135"/>
      <w:bookmarkEnd w:id="136"/>
      <w:bookmarkEnd w:id="137"/>
      <w:bookmarkEnd w:id="138"/>
      <w:bookmarkEnd w:id="139"/>
      <w:bookmarkEnd w:id="140"/>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Look w:val="0000" w:noHBand="0" w:noVBand="0" w:firstColumn="0" w:lastRow="0" w:lastColumn="0" w:firstRow="0"/>
      </w:tblPr>
      <w:tblGrid>
        <w:gridCol w:w="1521"/>
        <w:gridCol w:w="1097"/>
        <w:gridCol w:w="1097"/>
        <w:gridCol w:w="1100"/>
        <w:gridCol w:w="1094"/>
        <w:gridCol w:w="1099"/>
        <w:gridCol w:w="1104"/>
      </w:tblGrid>
      <w:tr>
        <w:trPr>
          <w:trHeight w:val="225" w:hRule="atLeast"/>
          <w:cantSplit w:val="true"/>
        </w:trPr>
        <w:tc>
          <w:tcPr>
            <w:tcW w:w="1521" w:type="dxa"/>
            <w:vMerge w:val="restart"/>
            <w:tcBorders>
              <w:top w:val="single" w:sz="4" w:space="0" w:color="000000"/>
            </w:tcBorders>
            <w:shd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fill="auto" w:val="clear"/>
          </w:tcPr>
          <w:p>
            <w:pPr>
              <w:pStyle w:val="TableContents"/>
              <w:spacing w:lineRule="auto" w:line="240" w:before="0" w:after="0"/>
              <w:jc w:val="center"/>
              <w:rPr/>
            </w:pPr>
            <w:r>
              <w:rPr/>
              <w:t>Scenario</w:t>
            </w:r>
          </w:p>
        </w:tc>
      </w:tr>
      <w:tr>
        <w:trPr>
          <w:cantSplit w:val="true"/>
        </w:trPr>
        <w:tc>
          <w:tcPr>
            <w:tcW w:w="1521" w:type="dxa"/>
            <w:vMerge w:val="continue"/>
            <w:tcBorders/>
            <w:shd w:fill="auto" w:val="clear"/>
            <w:vAlign w:val="center"/>
          </w:tcPr>
          <w:p>
            <w:pPr>
              <w:pStyle w:val="Normal"/>
              <w:spacing w:lineRule="auto" w:line="240" w:before="0" w:after="0"/>
              <w:rPr/>
            </w:pPr>
            <w:r>
              <w:rPr/>
            </w:r>
          </w:p>
        </w:tc>
        <w:tc>
          <w:tcPr>
            <w:tcW w:w="1097" w:type="dxa"/>
            <w:tcBorders/>
            <w:shd w:fill="auto" w:val="clear"/>
          </w:tcPr>
          <w:p>
            <w:pPr>
              <w:pStyle w:val="TableContents"/>
              <w:spacing w:lineRule="auto" w:line="240" w:before="0" w:after="0"/>
              <w:jc w:val="right"/>
              <w:rPr/>
            </w:pPr>
            <w:r>
              <w:rPr/>
              <w:t>G10</w:t>
            </w:r>
          </w:p>
        </w:tc>
        <w:tc>
          <w:tcPr>
            <w:tcW w:w="1097" w:type="dxa"/>
            <w:tcBorders/>
            <w:shd w:fill="auto" w:val="clear"/>
          </w:tcPr>
          <w:p>
            <w:pPr>
              <w:pStyle w:val="TableContents"/>
              <w:spacing w:lineRule="auto" w:line="240" w:before="0" w:after="0"/>
              <w:jc w:val="right"/>
              <w:rPr/>
            </w:pPr>
            <w:r>
              <w:rPr/>
              <w:t>G9</w:t>
            </w:r>
          </w:p>
        </w:tc>
        <w:tc>
          <w:tcPr>
            <w:tcW w:w="1100" w:type="dxa"/>
            <w:tcBorders/>
            <w:shd w:fill="auto" w:val="clear"/>
          </w:tcPr>
          <w:p>
            <w:pPr>
              <w:pStyle w:val="TableContents"/>
              <w:spacing w:lineRule="auto" w:line="240" w:before="0" w:after="0"/>
              <w:jc w:val="right"/>
              <w:rPr/>
            </w:pPr>
            <w:r>
              <w:rPr/>
              <w:t>G8</w:t>
            </w:r>
          </w:p>
        </w:tc>
        <w:tc>
          <w:tcPr>
            <w:tcW w:w="1094" w:type="dxa"/>
            <w:tcBorders/>
            <w:shd w:fill="auto" w:val="clear"/>
          </w:tcPr>
          <w:p>
            <w:pPr>
              <w:pStyle w:val="TableContents"/>
              <w:spacing w:lineRule="auto" w:line="240" w:before="0" w:after="0"/>
              <w:jc w:val="right"/>
              <w:rPr/>
            </w:pPr>
            <w:r>
              <w:rPr/>
              <w:t>G5</w:t>
            </w:r>
          </w:p>
        </w:tc>
        <w:tc>
          <w:tcPr>
            <w:tcW w:w="1099" w:type="dxa"/>
            <w:tcBorders/>
            <w:shd w:fill="auto" w:val="clear"/>
          </w:tcPr>
          <w:p>
            <w:pPr>
              <w:pStyle w:val="TableContents"/>
              <w:spacing w:lineRule="auto" w:line="240" w:before="0" w:after="0"/>
              <w:jc w:val="right"/>
              <w:rPr/>
            </w:pPr>
            <w:r>
              <w:rPr/>
              <w:t>G2</w:t>
            </w:r>
          </w:p>
        </w:tc>
        <w:tc>
          <w:tcPr>
            <w:tcW w:w="1104" w:type="dxa"/>
            <w:tcBorders/>
            <w:shd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4" w:type="dxa"/>
            <w:tcBorders>
              <w:top w:val="single" w:sz="2" w:space="0" w:color="000000"/>
            </w:tcBorders>
            <w:shd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4" w:type="dxa"/>
            <w:tcBorders>
              <w:top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4" w:type="dxa"/>
            <w:tcBorders/>
            <w:shd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4" w:type="dxa"/>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bottom w:val="single" w:sz="2" w:space="0" w:color="000000"/>
            </w:tcBorders>
            <w:shd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4"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4" w:type="dxa"/>
            <w:tcBorders>
              <w:bottom w:val="single" w:sz="2" w:space="0" w:color="000000"/>
            </w:tcBorders>
            <w:shd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7"/>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b/>
          <w:bCs/>
          <w:lang w:val="en-GB"/>
        </w:rPr>
        <w:t xml:space="preserve"> </w:t>
      </w:r>
      <w:r>
        <w:rPr>
          <w:b w:val="false"/>
          <w:bCs w:val="false"/>
          <w:lang w:val="en-GB"/>
        </w:rPr>
        <w:t xml:space="preserve">We genotyped the females to update and increase </w:t>
      </w:r>
      <w:r>
        <w:rPr>
          <w:rFonts w:eastAsia="Noto Sans CJK SC Regular" w:cs="Times New Roman"/>
          <w:b w:val="false"/>
          <w:bCs w:val="false"/>
          <w:color w:val="auto"/>
          <w:kern w:val="2"/>
          <w:sz w:val="24"/>
          <w:szCs w:val="24"/>
          <w:lang w:val="en-GB" w:eastAsia="zh-CN" w:bidi="hi-IN"/>
        </w:rPr>
        <w:t xml:space="preserve">the </w:t>
      </w:r>
      <w:r>
        <w:rPr>
          <w:b w:val="false"/>
          <w:bCs w:val="false"/>
          <w:lang w:val="en-GB"/>
        </w:rPr>
        <w:t xml:space="preserve">training population and males </w:t>
      </w:r>
      <w:r>
        <w:rPr>
          <w:rFonts w:eastAsia="Noto Sans CJK SC Regular" w:cs="Times New Roman"/>
          <w:b w:val="false"/>
          <w:bCs w:val="false"/>
          <w:color w:val="auto"/>
          <w:kern w:val="2"/>
          <w:sz w:val="24"/>
          <w:szCs w:val="24"/>
          <w:lang w:val="en-GB" w:eastAsia="zh-CN" w:bidi="hi-IN"/>
        </w:rPr>
        <w:t>for selection.</w:t>
      </w:r>
    </w:p>
    <w:p>
      <w:pPr>
        <w:pStyle w:val="Heading2"/>
        <w:numPr>
          <w:ilvl w:val="1"/>
          <w:numId w:val="7"/>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3"/>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rFonts w:eastAsia="Noto Sans CJK SC Regular" w:cs="Times New Roman"/>
          <w:b/>
          <w:bCs/>
          <w:color w:val="000000"/>
          <w:kern w:val="2"/>
          <w:sz w:val="24"/>
          <w:szCs w:val="24"/>
          <w:highlight w:val="white"/>
          <w:lang w:val="en-GB" w:eastAsia="zh-CN" w:bidi="hi-IN"/>
        </w:rPr>
        <w:t>Additional file 2</w:t>
      </w:r>
      <w:r>
        <w:rPr>
          <w:b/>
          <w:bCs/>
          <w:color w:val="000000"/>
          <w:highlight w:val="white"/>
        </w:rPr>
        <w:t xml:space="preserve"> Genetic gain by scenario, relative cost of phenotyping to genotyping, and availability of an initial training population</w:t>
      </w:r>
    </w:p>
    <w:p>
      <w:pPr>
        <w:pStyle w:val="Normal"/>
        <w:rPr>
          <w:b/>
          <w:b/>
          <w:bCs/>
          <w:color w:val="000000"/>
          <w:highlight w:val="white"/>
        </w:rPr>
      </w:pPr>
      <w:r>
        <w:rPr>
          <w:b/>
          <w:bCs/>
          <w:color w:val="000000"/>
          <w:highlight w:val="white"/>
        </w:rPr>
      </w:r>
      <w:r>
        <w:br w:type="page"/>
      </w:r>
    </w:p>
    <w:p>
      <w:pPr>
        <w:pStyle w:val="Normal"/>
        <w:rPr>
          <w:b/>
          <w:b/>
          <w:bCs/>
          <w:color w:val="000000"/>
          <w:highlight w:val="white"/>
        </w:rPr>
      </w:pPr>
      <w:r>
        <w:rPr>
          <w:b/>
          <w:bCs/>
          <w:color w:val="000000"/>
          <w:highlight w:val="white"/>
        </w:rPr>
      </w:r>
    </w:p>
    <w:tbl>
      <w:tblPr>
        <w:tblW w:w="8568" w:type="dxa"/>
        <w:jc w:val="left"/>
        <w:tblInd w:w="972" w:type="dxa"/>
        <w:tblCellMar>
          <w:top w:w="0" w:type="dxa"/>
          <w:left w:w="108" w:type="dxa"/>
          <w:bottom w:w="0" w:type="dxa"/>
          <w:right w:w="108" w:type="dxa"/>
        </w:tblCellMar>
        <w:tblLook w:val="0000" w:noHBand="0" w:noVBand="0" w:firstColumn="0" w:lastRow="0" w:lastColumn="0" w:firstRow="0"/>
      </w:tblPr>
      <w:tblGrid>
        <w:gridCol w:w="2153"/>
        <w:gridCol w:w="957"/>
        <w:gridCol w:w="1813"/>
        <w:gridCol w:w="1808"/>
        <w:gridCol w:w="1837"/>
      </w:tblGrid>
      <w:tr>
        <w:trPr>
          <w:trHeight w:val="369" w:hRule="exact"/>
          <w:cantSplit w:val="true"/>
        </w:trPr>
        <w:tc>
          <w:tcPr>
            <w:tcW w:w="2153" w:type="dxa"/>
            <w:tcBorders>
              <w:top w:val="single" w:sz="2" w:space="0" w:color="000000"/>
            </w:tcBorders>
            <w:shd w:color="auto" w:fill="FFFFFF" w:val="clear"/>
            <w:vAlign w:val="bottom"/>
          </w:tcPr>
          <w:p>
            <w:pPr>
              <w:pStyle w:val="Normal"/>
              <w:spacing w:lineRule="auto" w:line="240" w:before="0" w:after="0"/>
              <w:rPr/>
            </w:pPr>
            <w:r>
              <w:rPr/>
            </w:r>
          </w:p>
        </w:tc>
        <w:tc>
          <w:tcPr>
            <w:tcW w:w="957" w:type="dxa"/>
            <w:tcBorders>
              <w:top w:val="single" w:sz="4" w:space="0" w:color="000000"/>
            </w:tcBorders>
            <w:shd w:color="auto" w:fill="FFFFFF" w:val="clear"/>
            <w:tcMar>
              <w:left w:w="0" w:type="dxa"/>
              <w:right w:w="0" w:type="dxa"/>
            </w:tcMar>
            <w:vAlign w:val="bottom"/>
          </w:tcPr>
          <w:p>
            <w:pPr>
              <w:pStyle w:val="Normal"/>
              <w:spacing w:lineRule="auto" w:line="240" w:before="0" w:after="0"/>
              <w:rPr/>
            </w:pPr>
            <w:r>
              <w:rPr/>
            </w:r>
          </w:p>
        </w:tc>
        <w:tc>
          <w:tcPr>
            <w:tcW w:w="5458" w:type="dxa"/>
            <w:gridSpan w:val="3"/>
            <w:tcBorders>
              <w:top w:val="single" w:sz="4" w:space="0" w:color="000000"/>
            </w:tcBorders>
            <w:shd w:color="auto" w:fill="FFFFFF" w:val="clear"/>
            <w:tcMar>
              <w:left w:w="0" w:type="dxa"/>
              <w:right w:w="0" w:type="dxa"/>
            </w:tcMar>
            <w:vAlign w:val="bottom"/>
          </w:tcPr>
          <w:p>
            <w:pPr>
              <w:pStyle w:val="Standard"/>
              <w:ind w:hanging="0"/>
              <w:jc w:val="center"/>
              <w:rPr/>
            </w:pPr>
            <w:bookmarkStart w:id="141" w:name="__DdeLink__20128_3356873930"/>
            <w:r>
              <w:rPr>
                <w:color w:val="000000"/>
                <w:szCs w:val="24"/>
                <w:lang w:val="en-GB"/>
              </w:rPr>
              <w:t>Relative cost of phenotyping (P) to genotyping (G)</w:t>
            </w:r>
            <w:bookmarkEnd w:id="141"/>
          </w:p>
        </w:tc>
      </w:tr>
      <w:tr>
        <w:trPr>
          <w:trHeight w:val="369" w:hRule="exact"/>
          <w:cantSplit w:val="true"/>
        </w:trPr>
        <w:tc>
          <w:tcPr>
            <w:tcW w:w="2153" w:type="dxa"/>
            <w:tcBorders/>
            <w:shd w:color="auto" w:fill="FFFFFF" w:val="clear"/>
            <w:vAlign w:val="bottom"/>
          </w:tcPr>
          <w:p>
            <w:pPr>
              <w:pStyle w:val="Normal"/>
              <w:spacing w:lineRule="auto" w:line="240" w:before="0" w:after="0"/>
              <w:rPr/>
            </w:pPr>
            <w:r>
              <w:rPr/>
            </w:r>
          </w:p>
        </w:tc>
        <w:tc>
          <w:tcPr>
            <w:tcW w:w="957" w:type="dxa"/>
            <w:tcBorders>
              <w:bottom w:val="single" w:sz="2" w:space="0" w:color="000000"/>
            </w:tcBorders>
            <w:shd w:color="auto" w:fill="FFFFFF" w:val="clear"/>
            <w:tcMar>
              <w:left w:w="0" w:type="dxa"/>
              <w:right w:w="0" w:type="dxa"/>
            </w:tcMar>
            <w:vAlign w:val="bottom"/>
          </w:tcPr>
          <w:p>
            <w:pPr>
              <w:pStyle w:val="Normal"/>
              <w:spacing w:lineRule="auto" w:line="240" w:before="0" w:after="0"/>
              <w:rPr/>
            </w:pPr>
            <w:r>
              <w:rPr/>
              <w:t>Scenario</w:t>
            </w:r>
          </w:p>
        </w:tc>
        <w:tc>
          <w:tcPr>
            <w:tcW w:w="1813"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1:2</w:t>
            </w:r>
          </w:p>
        </w:tc>
        <w:tc>
          <w:tcPr>
            <w:tcW w:w="1808"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1:1</w:t>
            </w:r>
          </w:p>
        </w:tc>
        <w:tc>
          <w:tcPr>
            <w:tcW w:w="1837"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2153" w:type="dxa"/>
            <w:tcBorders/>
            <w:shd w:color="auto" w:fill="FFFFFF" w:val="clear"/>
            <w:vAlign w:val="bottom"/>
          </w:tcPr>
          <w:p>
            <w:pPr>
              <w:pStyle w:val="Standard"/>
              <w:ind w:hanging="0"/>
              <w:jc w:val="both"/>
              <w:rPr/>
            </w:pPr>
            <w:r>
              <w:rPr/>
            </w:r>
          </w:p>
        </w:tc>
        <w:tc>
          <w:tcPr>
            <w:tcW w:w="957"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C11</w:t>
            </w:r>
          </w:p>
        </w:tc>
        <w:tc>
          <w:tcPr>
            <w:tcW w:w="1813"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08"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37"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r>
      <w:tr>
        <w:trPr>
          <w:trHeight w:val="518" w:hRule="exact"/>
        </w:trPr>
        <w:tc>
          <w:tcPr>
            <w:tcW w:w="2153" w:type="dxa"/>
            <w:vMerge w:val="restart"/>
            <w:tcBorders>
              <w:top w:val="single" w:sz="4" w:space="0" w:color="000000"/>
              <w:bottom w:val="single" w:sz="2" w:space="0" w:color="000000"/>
            </w:tcBorders>
            <w:shd w:color="auto" w:fill="FFFFFF" w:val="clear"/>
            <w:tcMar>
              <w:left w:w="0" w:type="dxa"/>
            </w:tcMar>
            <w:vAlign w:val="center"/>
          </w:tcPr>
          <w:p>
            <w:pPr>
              <w:pStyle w:val="Standard"/>
              <w:spacing w:lineRule="auto" w:line="240" w:before="0" w:after="0"/>
              <w:ind w:hanging="0"/>
              <w:jc w:val="left"/>
              <w:textAlignment w:val="center"/>
              <w:rPr/>
            </w:pPr>
            <w:r>
              <w:rPr>
                <w:color w:val="000000"/>
                <w:szCs w:val="24"/>
                <w:lang w:val="en-GB"/>
              </w:rPr>
              <w:t xml:space="preserve">With initial </w:t>
            </w:r>
          </w:p>
          <w:p>
            <w:pPr>
              <w:pStyle w:val="Standard"/>
              <w:spacing w:lineRule="auto" w:line="240" w:before="0" w:after="0"/>
              <w:ind w:hanging="0"/>
              <w:jc w:val="left"/>
              <w:textAlignment w:val="center"/>
              <w:rPr/>
            </w:pPr>
            <w:r>
              <w:rPr>
                <w:color w:val="000000"/>
                <w:szCs w:val="24"/>
                <w:lang w:val="en-GB"/>
              </w:rPr>
              <w:t>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7"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7"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7"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7"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08"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7"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bottom w:val="single" w:sz="2" w:space="0" w:color="000000"/>
            </w:tcBorders>
            <w:shd w:fill="auto" w:val="clear"/>
            <w:tcMar>
              <w:top w:w="29" w:type="dxa"/>
              <w:left w:w="29" w:type="dxa"/>
              <w:bottom w:w="29" w:type="dxa"/>
              <w:right w:w="29" w:type="dxa"/>
            </w:tcMar>
            <w:vAlign w:val="bottom"/>
          </w:tcPr>
          <w:p>
            <w:pPr>
              <w:pStyle w:val="Standard"/>
              <w:ind w:hanging="0"/>
              <w:jc w:val="both"/>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shd w:val="clear" w:color="auto" w:fill="FFFFFF"/>
              <w:ind w:hanging="0"/>
              <w:jc w:val="right"/>
              <w:rPr>
                <w:b/>
                <w:b/>
                <w:bCs/>
              </w:rPr>
            </w:pPr>
            <w:r>
              <w:rPr>
                <w:b/>
                <w:bCs/>
                <w:lang w:val="en-GB"/>
              </w:rPr>
              <w:t>7.11</w:t>
            </w:r>
            <w:r>
              <w:rPr>
                <w:b/>
                <w:bCs/>
                <w:vertAlign w:val="subscript"/>
                <w:lang w:val="en-GB"/>
              </w:rPr>
              <w:t>0.16</w:t>
            </w:r>
            <w:r>
              <w:rPr>
                <w:b/>
                <w:bCs/>
                <w:vertAlign w:val="superscript"/>
                <w:lang w:val="en-GB"/>
              </w:rPr>
              <w:t>e,A</w:t>
            </w:r>
          </w:p>
        </w:tc>
        <w:tc>
          <w:tcPr>
            <w:tcW w:w="1808"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7"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3" w:type="dxa"/>
            <w:vMerge w:val="restart"/>
            <w:tcBorders>
              <w:top w:val="single" w:sz="2" w:space="0" w:color="000000"/>
              <w:bottom w:val="single" w:sz="2" w:space="0" w:color="000000"/>
            </w:tcBorders>
            <w:shd w:color="auto" w:fill="FFFFFF" w:val="clear"/>
            <w:tcMar>
              <w:left w:w="0" w:type="dxa"/>
            </w:tcMar>
            <w:vAlign w:val="center"/>
          </w:tcPr>
          <w:p>
            <w:pPr>
              <w:pStyle w:val="Standard"/>
              <w:spacing w:before="227" w:after="240"/>
              <w:ind w:hanging="0"/>
              <w:jc w:val="left"/>
              <w:rPr/>
            </w:pPr>
            <w:r>
              <w:rPr>
                <w:color w:val="000000"/>
                <w:szCs w:val="24"/>
                <w:lang w:val="en-GB"/>
              </w:rPr>
              <w:t>Without initial 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7"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left="-117"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08" w:type="dxa"/>
            <w:tcBorders/>
            <w:shd w:fill="auto" w:val="clear"/>
            <w:tcMar>
              <w:left w:w="0" w:type="dxa"/>
              <w:right w:w="0" w:type="dxa"/>
            </w:tcMar>
            <w:vAlign w:val="bottom"/>
          </w:tcPr>
          <w:p>
            <w:pPr>
              <w:pStyle w:val="Standard"/>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7" w:type="dxa"/>
            <w:tcBorders/>
            <w:shd w:fill="auto" w:val="clear"/>
            <w:tcMar>
              <w:left w:w="0" w:type="dxa"/>
              <w:right w:w="0" w:type="dxa"/>
            </w:tcMar>
            <w:vAlign w:val="bottom"/>
          </w:tcPr>
          <w:p>
            <w:pPr>
              <w:pStyle w:val="Standard"/>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08" w:type="dxa"/>
            <w:tcBorders/>
            <w:shd w:fill="auto" w:val="clear"/>
            <w:tcMar>
              <w:left w:w="0" w:type="dxa"/>
              <w:right w:w="0" w:type="dxa"/>
            </w:tcMar>
            <w:vAlign w:val="bottom"/>
          </w:tcPr>
          <w:p>
            <w:pPr>
              <w:pStyle w:val="Standard"/>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7" w:type="dxa"/>
            <w:tcBorders/>
            <w:shd w:fill="auto" w:val="clear"/>
            <w:tcMar>
              <w:left w:w="0" w:type="dxa"/>
              <w:right w:w="0" w:type="dxa"/>
            </w:tcMar>
            <w:vAlign w:val="bottom"/>
          </w:tcPr>
          <w:p>
            <w:pPr>
              <w:pStyle w:val="Standard"/>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08" w:type="dxa"/>
            <w:tcBorders/>
            <w:shd w:fill="auto" w:val="clear"/>
            <w:tcMar>
              <w:left w:w="0" w:type="dxa"/>
              <w:right w:w="0" w:type="dxa"/>
            </w:tcMar>
            <w:vAlign w:val="bottom"/>
          </w:tcPr>
          <w:p>
            <w:pPr>
              <w:pStyle w:val="Standard"/>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7" w:type="dxa"/>
            <w:tcBorders/>
            <w:shd w:fill="auto" w:val="clear"/>
            <w:tcMar>
              <w:left w:w="0" w:type="dxa"/>
              <w:right w:w="0" w:type="dxa"/>
            </w:tcMar>
            <w:vAlign w:val="bottom"/>
          </w:tcPr>
          <w:p>
            <w:pPr>
              <w:pStyle w:val="Standard"/>
              <w:ind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fill="auto" w:val="clear"/>
            <w:tcMar>
              <w:left w:w="0" w:type="dxa"/>
              <w:right w:w="0" w:type="dxa"/>
            </w:tcMar>
            <w:vAlign w:val="bottom"/>
          </w:tcPr>
          <w:p>
            <w:pPr>
              <w:pStyle w:val="Standard"/>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08" w:type="dxa"/>
            <w:tcBorders/>
            <w:shd w:fill="auto" w:val="clear"/>
            <w:tcMar>
              <w:left w:w="0" w:type="dxa"/>
              <w:right w:w="0" w:type="dxa"/>
            </w:tcMar>
            <w:vAlign w:val="bottom"/>
          </w:tcPr>
          <w:p>
            <w:pPr>
              <w:pStyle w:val="Standard"/>
              <w:ind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7" w:type="dxa"/>
            <w:tcBorders/>
            <w:shd w:fill="auto" w:val="clear"/>
            <w:tcMar>
              <w:left w:w="0" w:type="dxa"/>
              <w:right w:w="0" w:type="dxa"/>
            </w:tcMar>
            <w:vAlign w:val="bottom"/>
          </w:tcPr>
          <w:p>
            <w:pPr>
              <w:pStyle w:val="Standard"/>
              <w:ind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both"/>
              <w:rPr>
                <w:b/>
                <w:b/>
                <w:bCs/>
                <w:color w:val="000000"/>
                <w:szCs w:val="24"/>
                <w:highlight w:val="white"/>
                <w:lang w:val="en-GB"/>
              </w:rPr>
            </w:pPr>
            <w:r>
              <w:rPr>
                <w:color w:val="000000"/>
                <w:szCs w:val="24"/>
                <w:lang w:val="en-GB"/>
              </w:rPr>
              <w:t>G1</w:t>
            </w:r>
          </w:p>
        </w:tc>
        <w:tc>
          <w:tcPr>
            <w:tcW w:w="1813"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6.78</w:t>
            </w:r>
            <w:r>
              <w:rPr>
                <w:b/>
                <w:bCs/>
                <w:vertAlign w:val="subscript"/>
                <w:lang w:val="en-GB"/>
              </w:rPr>
              <w:t>0.29</w:t>
            </w:r>
            <w:r>
              <w:rPr>
                <w:b/>
                <w:bCs/>
                <w:vertAlign w:val="superscript"/>
                <w:lang w:val="en-GB"/>
              </w:rPr>
              <w:t>f,A</w:t>
            </w:r>
          </w:p>
        </w:tc>
        <w:tc>
          <w:tcPr>
            <w:tcW w:w="1808"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7" w:type="dxa"/>
            <w:tcBorders>
              <w:bottom w:val="single" w:sz="2" w:space="0" w:color="000000"/>
            </w:tcBorders>
            <w:shd w:fill="auto" w:val="clear"/>
            <w:tcMar>
              <w:top w:w="29" w:type="dxa"/>
              <w:left w:w="29" w:type="dxa"/>
              <w:bottom w:w="29" w:type="dxa"/>
              <w:right w:w="29" w:type="dxa"/>
            </w:tcMar>
            <w:vAlign w:val="bottom"/>
          </w:tcPr>
          <w:p>
            <w:pPr>
              <w:pStyle w:val="Standard"/>
              <w:ind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cs="Times New Roman"/>
          <w:b/>
          <w:bCs/>
          <w:color w:val="000000"/>
          <w:kern w:val="2"/>
          <w:sz w:val="24"/>
          <w:szCs w:val="24"/>
          <w:highlight w:val="white"/>
          <w:lang w:val="en-GB" w:eastAsia="zh-CN" w:bidi="hi-IN"/>
        </w:rPr>
        <w:t>Additional file 3</w:t>
      </w:r>
      <w:r>
        <w:rPr>
          <w:rFonts w:eastAsia="Wingdings"/>
          <w:b/>
          <w:bCs/>
          <w:color w:val="000000"/>
          <w:highlight w:val="white"/>
        </w:rPr>
        <w:t xml:space="preserve"> Intensity of sire selection by scenario and relative cost of phenotyping to genotyping</w:t>
      </w:r>
    </w:p>
    <w:tbl>
      <w:tblPr>
        <w:tblW w:w="6413" w:type="dxa"/>
        <w:jc w:val="left"/>
        <w:tblInd w:w="1541" w:type="dxa"/>
        <w:tblCellMar>
          <w:top w:w="57" w:type="dxa"/>
          <w:left w:w="0" w:type="dxa"/>
          <w:bottom w:w="57" w:type="dxa"/>
          <w:right w:w="0" w:type="dxa"/>
        </w:tblCellMar>
        <w:tblLook w:val="0000" w:noHBand="0" w:noVBand="0" w:firstColumn="0" w:lastRow="0" w:lastColumn="0" w:firstRow="0"/>
      </w:tblPr>
      <w:tblGrid>
        <w:gridCol w:w="1022"/>
        <w:gridCol w:w="1797"/>
        <w:gridCol w:w="1797"/>
        <w:gridCol w:w="1796"/>
      </w:tblGrid>
      <w:tr>
        <w:trPr>
          <w:ins w:id="0" w:author="GORJANC Gregor" w:date="2020-08-05T21:57:00Z"/>
          <w:trHeight w:val="369" w:hRule="exact"/>
        </w:trPr>
        <w:tc>
          <w:tcPr>
            <w:tcW w:w="1022" w:type="dxa"/>
            <w:tcBorders>
              <w:top w:val="single" w:sz="4" w:space="0" w:color="000000"/>
            </w:tcBorders>
            <w:shd w:fill="auto" w:val="clear"/>
            <w:vAlign w:val="bottom"/>
          </w:tcPr>
          <w:p>
            <w:pPr>
              <w:pStyle w:val="Standard"/>
              <w:ind w:hanging="0"/>
              <w:jc w:val="left"/>
              <w:rPr/>
            </w:pPr>
            <w:r>
              <w:rPr/>
            </w:r>
          </w:p>
        </w:tc>
        <w:tc>
          <w:tcPr>
            <w:tcW w:w="5390" w:type="dxa"/>
            <w:gridSpan w:val="3"/>
            <w:tcBorders>
              <w:top w:val="single" w:sz="4" w:space="0" w:color="000000"/>
            </w:tcBorders>
            <w:shd w:fill="auto" w:val="clear"/>
            <w:vAlign w:val="bottom"/>
          </w:tcPr>
          <w:p>
            <w:pPr>
              <w:pStyle w:val="Standard"/>
              <w:ind w:hanging="0"/>
              <w:jc w:val="center"/>
              <w:rPr/>
            </w:pPr>
            <w:r>
              <w:rPr>
                <w:color w:val="000000"/>
                <w:szCs w:val="24"/>
                <w:lang w:val="en-GB"/>
              </w:rPr>
              <w:t>Relative cost of phenotyping (P) to genotyping (G)</w:t>
            </w:r>
          </w:p>
        </w:tc>
      </w:tr>
      <w:tr>
        <w:trPr>
          <w:trHeight w:val="369" w:hRule="exact"/>
        </w:trPr>
        <w:tc>
          <w:tcPr>
            <w:tcW w:w="1022" w:type="dxa"/>
            <w:tcBorders>
              <w:bottom w:val="single" w:sz="2" w:space="0" w:color="000000"/>
            </w:tcBorders>
            <w:shd w:fill="auto" w:val="clear"/>
            <w:vAlign w:val="bottom"/>
          </w:tcPr>
          <w:p>
            <w:pPr>
              <w:pStyle w:val="Standard"/>
              <w:ind w:hanging="0"/>
              <w:jc w:val="left"/>
              <w:rPr/>
            </w:pPr>
            <w:r>
              <w:rPr/>
              <w:t>Scenario</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1:2</w:t>
            </w:r>
          </w:p>
        </w:tc>
        <w:tc>
          <w:tcPr>
            <w:tcW w:w="1797"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1:1</w:t>
            </w:r>
          </w:p>
        </w:tc>
        <w:tc>
          <w:tcPr>
            <w:tcW w:w="1796" w:type="dxa"/>
            <w:tcBorders>
              <w:bottom w:val="single" w:sz="2" w:space="0" w:color="000000"/>
            </w:tcBorders>
            <w:shd w:fill="auto" w:val="cle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C11</w:t>
            </w:r>
          </w:p>
        </w:tc>
        <w:tc>
          <w:tcPr>
            <w:tcW w:w="1797" w:type="dxa"/>
            <w:tcBorders/>
            <w:shd w:fill="auto" w:val="clear"/>
            <w:vAlign w:val="bottom"/>
          </w:tcPr>
          <w:p>
            <w:pPr>
              <w:pStyle w:val="TableContents"/>
              <w:spacing w:lineRule="auto" w:line="240" w:before="0" w:after="240"/>
              <w:jc w:val="right"/>
              <w:rPr/>
            </w:pPr>
            <w:r>
              <w:rPr/>
              <w:t>0.80</w:t>
            </w:r>
          </w:p>
        </w:tc>
        <w:tc>
          <w:tcPr>
            <w:tcW w:w="1797" w:type="dxa"/>
            <w:tcBorders/>
            <w:shd w:fill="auto" w:val="clear"/>
            <w:vAlign w:val="bottom"/>
          </w:tcPr>
          <w:p>
            <w:pPr>
              <w:pStyle w:val="TableContents"/>
              <w:spacing w:lineRule="auto" w:line="240" w:before="0" w:after="240"/>
              <w:jc w:val="right"/>
              <w:rPr/>
            </w:pPr>
            <w:r>
              <w:rPr/>
              <w:t>0.80</w:t>
            </w:r>
          </w:p>
        </w:tc>
        <w:tc>
          <w:tcPr>
            <w:tcW w:w="1796" w:type="dxa"/>
            <w:tcBorders/>
            <w:shd w:fill="auto" w:val="clear"/>
            <w:vAlign w:val="bottom"/>
          </w:tcPr>
          <w:p>
            <w:pPr>
              <w:pStyle w:val="TableContents"/>
              <w:spacing w:lineRule="auto" w:line="240" w:before="0" w:after="240"/>
              <w:jc w:val="right"/>
              <w:rPr/>
            </w:pPr>
            <w:r>
              <w:rPr/>
              <w:t>0.80</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G10</w:t>
            </w:r>
          </w:p>
        </w:tc>
        <w:tc>
          <w:tcPr>
            <w:tcW w:w="1797" w:type="dxa"/>
            <w:tcBorders/>
            <w:shd w:fill="auto" w:val="clear"/>
            <w:vAlign w:val="bottom"/>
          </w:tcPr>
          <w:p>
            <w:pPr>
              <w:pStyle w:val="TableContents"/>
              <w:spacing w:lineRule="auto" w:line="240" w:before="0" w:after="240"/>
              <w:jc w:val="right"/>
              <w:rPr/>
            </w:pPr>
            <w:r>
              <w:rPr/>
              <w:t>1.32</w:t>
            </w:r>
          </w:p>
        </w:tc>
        <w:tc>
          <w:tcPr>
            <w:tcW w:w="1797" w:type="dxa"/>
            <w:tcBorders/>
            <w:shd w:fill="auto" w:val="clear"/>
            <w:vAlign w:val="bottom"/>
          </w:tcPr>
          <w:p>
            <w:pPr>
              <w:pStyle w:val="TableContents"/>
              <w:spacing w:lineRule="auto" w:line="240" w:before="0" w:after="240"/>
              <w:jc w:val="right"/>
              <w:rPr/>
            </w:pPr>
            <w:r>
              <w:rPr/>
              <w:t>1.71</w:t>
            </w:r>
          </w:p>
        </w:tc>
        <w:tc>
          <w:tcPr>
            <w:tcW w:w="1796" w:type="dxa"/>
            <w:tcBorders/>
            <w:shd w:fill="auto" w:val="clear"/>
            <w:vAlign w:val="bottom"/>
          </w:tcPr>
          <w:p>
            <w:pPr>
              <w:pStyle w:val="TableContents"/>
              <w:spacing w:lineRule="auto" w:line="240" w:before="0" w:after="240"/>
              <w:jc w:val="right"/>
              <w:rPr/>
            </w:pPr>
            <w:r>
              <w:rPr/>
              <w:t>2.02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G9</w:t>
            </w:r>
          </w:p>
        </w:tc>
        <w:tc>
          <w:tcPr>
            <w:tcW w:w="1797" w:type="dxa"/>
            <w:tcBorders/>
            <w:shd w:fill="auto" w:val="clear"/>
            <w:vAlign w:val="bottom"/>
          </w:tcPr>
          <w:p>
            <w:pPr>
              <w:pStyle w:val="TableContents"/>
              <w:spacing w:lineRule="auto" w:line="240" w:before="0" w:after="240"/>
              <w:jc w:val="right"/>
              <w:rPr/>
            </w:pPr>
            <w:r>
              <w:rPr/>
              <w:t>1.76</w:t>
            </w:r>
          </w:p>
        </w:tc>
        <w:tc>
          <w:tcPr>
            <w:tcW w:w="1797" w:type="dxa"/>
            <w:tcBorders/>
            <w:shd w:fill="auto" w:val="clear"/>
            <w:vAlign w:val="bottom"/>
          </w:tcPr>
          <w:p>
            <w:pPr>
              <w:pStyle w:val="TableContents"/>
              <w:spacing w:lineRule="auto" w:line="240" w:before="0" w:after="240"/>
              <w:jc w:val="right"/>
              <w:rPr/>
            </w:pPr>
            <w:r>
              <w:rPr/>
              <w:t>2.06</w:t>
            </w:r>
          </w:p>
        </w:tc>
        <w:tc>
          <w:tcPr>
            <w:tcW w:w="1796" w:type="dxa"/>
            <w:tcBorders/>
            <w:shd w:fill="auto" w:val="clear"/>
            <w:vAlign w:val="bottom"/>
          </w:tcPr>
          <w:p>
            <w:pPr>
              <w:pStyle w:val="TableContents"/>
              <w:spacing w:lineRule="auto" w:line="240" w:before="0" w:after="240"/>
              <w:jc w:val="right"/>
              <w:rPr/>
            </w:pPr>
            <w:r>
              <w:rPr/>
              <w:t>2.48</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G8</w:t>
            </w:r>
          </w:p>
        </w:tc>
        <w:tc>
          <w:tcPr>
            <w:tcW w:w="1797" w:type="dxa"/>
            <w:tcBorders/>
            <w:shd w:fill="auto" w:val="clear"/>
            <w:vAlign w:val="bottom"/>
          </w:tcPr>
          <w:p>
            <w:pPr>
              <w:pStyle w:val="TableContents"/>
              <w:spacing w:lineRule="auto" w:line="240" w:before="0" w:after="240"/>
              <w:jc w:val="right"/>
              <w:rPr/>
            </w:pPr>
            <w:r>
              <w:rPr/>
              <w:t>1.99</w:t>
            </w:r>
          </w:p>
        </w:tc>
        <w:tc>
          <w:tcPr>
            <w:tcW w:w="1797" w:type="dxa"/>
            <w:tcBorders/>
            <w:shd w:fill="auto" w:val="clear"/>
            <w:vAlign w:val="bottom"/>
          </w:tcPr>
          <w:p>
            <w:pPr>
              <w:pStyle w:val="TableContents"/>
              <w:spacing w:lineRule="auto" w:line="240" w:before="0" w:after="240"/>
              <w:jc w:val="right"/>
              <w:rPr/>
            </w:pPr>
            <w:r>
              <w:rPr/>
              <w:t>2.27</w:t>
            </w:r>
          </w:p>
        </w:tc>
        <w:tc>
          <w:tcPr>
            <w:tcW w:w="1796" w:type="dxa"/>
            <w:tcBorders/>
            <w:shd w:fill="auto" w:val="clear"/>
            <w:vAlign w:val="bottom"/>
          </w:tcPr>
          <w:p>
            <w:pPr>
              <w:pStyle w:val="TableContents"/>
              <w:spacing w:lineRule="auto" w:line="240" w:before="0" w:after="240"/>
              <w:jc w:val="right"/>
              <w:rPr/>
            </w:pPr>
            <w:r>
              <w:rPr/>
              <w:t>2.52</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G5</w:t>
            </w:r>
          </w:p>
        </w:tc>
        <w:tc>
          <w:tcPr>
            <w:tcW w:w="1797" w:type="dxa"/>
            <w:tcBorders/>
            <w:shd w:fill="auto" w:val="clear"/>
            <w:vAlign w:val="bottom"/>
          </w:tcPr>
          <w:p>
            <w:pPr>
              <w:pStyle w:val="TableContents"/>
              <w:spacing w:lineRule="auto" w:line="240" w:before="0" w:after="240"/>
              <w:jc w:val="right"/>
              <w:rPr/>
            </w:pPr>
            <w:r>
              <w:rPr/>
              <w:t>2.40</w:t>
            </w:r>
          </w:p>
        </w:tc>
        <w:tc>
          <w:tcPr>
            <w:tcW w:w="1797" w:type="dxa"/>
            <w:tcBorders/>
            <w:shd w:fill="auto" w:val="clear"/>
            <w:vAlign w:val="bottom"/>
          </w:tcPr>
          <w:p>
            <w:pPr>
              <w:pStyle w:val="TableContents"/>
              <w:spacing w:lineRule="auto" w:line="240" w:before="0" w:after="240"/>
              <w:jc w:val="right"/>
              <w:rPr/>
            </w:pPr>
            <w:r>
              <w:rPr/>
              <w:t>2.63</w:t>
            </w:r>
          </w:p>
        </w:tc>
        <w:tc>
          <w:tcPr>
            <w:tcW w:w="1796" w:type="dxa"/>
            <w:tcBorders/>
            <w:shd w:fill="auto" w:val="clear"/>
            <w:vAlign w:val="bottom"/>
          </w:tcPr>
          <w:p>
            <w:pPr>
              <w:pStyle w:val="TableContents"/>
              <w:spacing w:lineRule="auto" w:line="240" w:before="0" w:after="240"/>
              <w:jc w:val="right"/>
              <w:rPr/>
            </w:pPr>
            <w:r>
              <w:rPr/>
              <w:t>2.85</w:t>
            </w:r>
          </w:p>
        </w:tc>
      </w:tr>
      <w:tr>
        <w:trPr>
          <w:trHeight w:val="369" w:hRule="exact"/>
        </w:trPr>
        <w:tc>
          <w:tcPr>
            <w:tcW w:w="1022" w:type="dxa"/>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G2</w:t>
            </w:r>
          </w:p>
        </w:tc>
        <w:tc>
          <w:tcPr>
            <w:tcW w:w="1797" w:type="dxa"/>
            <w:tcBorders/>
            <w:shd w:fill="auto" w:val="clear"/>
            <w:vAlign w:val="bottom"/>
          </w:tcPr>
          <w:p>
            <w:pPr>
              <w:pStyle w:val="TableContents"/>
              <w:spacing w:lineRule="auto" w:line="240" w:before="0" w:after="240"/>
              <w:jc w:val="right"/>
              <w:rPr/>
            </w:pPr>
            <w:r>
              <w:rPr/>
              <w:t>2.63</w:t>
            </w:r>
          </w:p>
        </w:tc>
        <w:tc>
          <w:tcPr>
            <w:tcW w:w="1797" w:type="dxa"/>
            <w:tcBorders/>
            <w:shd w:fill="auto" w:val="clear"/>
            <w:vAlign w:val="bottom"/>
          </w:tcPr>
          <w:p>
            <w:pPr>
              <w:pStyle w:val="TableContents"/>
              <w:spacing w:lineRule="auto" w:line="240" w:before="0" w:after="240"/>
              <w:jc w:val="right"/>
              <w:rPr/>
            </w:pPr>
            <w:r>
              <w:rPr/>
              <w:t>2.86</w:t>
            </w:r>
          </w:p>
        </w:tc>
        <w:tc>
          <w:tcPr>
            <w:tcW w:w="1796" w:type="dxa"/>
            <w:tcBorders/>
            <w:shd w:fill="auto" w:val="clear"/>
            <w:vAlign w:val="bottom"/>
          </w:tcPr>
          <w:p>
            <w:pPr>
              <w:pStyle w:val="TableContents"/>
              <w:spacing w:lineRule="auto" w:line="240" w:before="0" w:after="240"/>
              <w:jc w:val="right"/>
              <w:rPr/>
            </w:pPr>
            <w:r>
              <w:rPr/>
              <w:t>3.11</w:t>
            </w:r>
          </w:p>
        </w:tc>
      </w:tr>
      <w:tr>
        <w:trPr>
          <w:trHeight w:val="369" w:hRule="exact"/>
        </w:trPr>
        <w:tc>
          <w:tcPr>
            <w:tcW w:w="1022" w:type="dxa"/>
            <w:tcBorders>
              <w:bottom w:val="single" w:sz="2" w:space="0" w:color="000000"/>
            </w:tcBorders>
            <w:shd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2.70</w:t>
            </w:r>
          </w:p>
        </w:tc>
        <w:tc>
          <w:tcPr>
            <w:tcW w:w="1797" w:type="dxa"/>
            <w:tcBorders>
              <w:bottom w:val="single" w:sz="2" w:space="0" w:color="000000"/>
            </w:tcBorders>
            <w:shd w:fill="auto" w:val="clear"/>
            <w:vAlign w:val="bottom"/>
          </w:tcPr>
          <w:p>
            <w:pPr>
              <w:pStyle w:val="TableContents"/>
              <w:spacing w:lineRule="auto" w:line="240" w:before="0" w:after="240"/>
              <w:jc w:val="right"/>
              <w:rPr/>
            </w:pPr>
            <w:r>
              <w:rPr/>
              <w:t>2.93</w:t>
            </w:r>
          </w:p>
        </w:tc>
        <w:tc>
          <w:tcPr>
            <w:tcW w:w="1796" w:type="dxa"/>
            <w:tcBorders>
              <w:bottom w:val="single" w:sz="2" w:space="0" w:color="000000"/>
            </w:tcBorders>
            <w:shd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Additional file 2 with genetic gain by scenario and relative cost of phenotyping to genotyping with an initial training population. We show the corresponding intensities of sire selection in Additional file 3.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r>
        <w:rPr/>
        <w:t>The figure presents the means (lines) and 95% confidence intervals (polygons) across 10 replicates for the conventional (C) and genomic (G) scenarios, with numbers indicating the number of phenotype records per lactation.</w:t>
      </w:r>
    </w:p>
    <w:p>
      <w:pPr>
        <w:pStyle w:val="Heading2"/>
        <w:numPr>
          <w:ilvl w:val="1"/>
          <w:numId w:val="7"/>
        </w:numPr>
        <w:rPr/>
      </w:pPr>
      <w:r>
        <w:rPr/>
        <w:t>Accuracy with an initial training population</w:t>
      </w:r>
    </w:p>
    <w:p>
      <w:pPr>
        <w:pStyle w:val="Normal"/>
        <w:rPr/>
      </w:pPr>
      <w:r>
        <w:rPr>
          <w:rFonts w:eastAsia="Noto Sans CJK SC Regular" w:cs="Times New Roman"/>
          <w:b/>
          <w:bCs/>
          <w:color w:val="000000"/>
          <w:kern w:val="2"/>
          <w:sz w:val="24"/>
          <w:szCs w:val="24"/>
          <w:highlight w:val="white"/>
          <w:lang w:val="en-GB" w:eastAsia="zh-CN" w:bidi="hi-IN"/>
        </w:rPr>
        <w:t>Additional file 4</w:t>
      </w:r>
      <w:r>
        <w:rPr>
          <w:b/>
          <w:bCs/>
          <w:color w:val="000000"/>
          <w:highlight w:val="white"/>
        </w:rPr>
        <w:t xml:space="preserve"> Selection accuracy by scenario, relative cost </w:t>
      </w:r>
      <w:r>
        <w:rPr>
          <w:rFonts w:eastAsia="Wingdings"/>
          <w:b/>
          <w:bCs/>
          <w:color w:val="000000"/>
          <w:highlight w:val="white"/>
        </w:rPr>
        <w:t>of phenotyping to genotyping ($P:$G)</w:t>
      </w:r>
      <w:r>
        <w:rPr>
          <w:b/>
          <w:bCs/>
          <w:color w:val="000000"/>
          <w:highlight w:val="white"/>
        </w:rPr>
        <w:t>, and the availability of an initial training population</w:t>
      </w:r>
    </w:p>
    <w:tbl>
      <w:tblPr>
        <w:tblW w:w="9173" w:type="dxa"/>
        <w:jc w:val="left"/>
        <w:tblInd w:w="0" w:type="dxa"/>
        <w:tblCellMar>
          <w:top w:w="0" w:type="dxa"/>
          <w:left w:w="0" w:type="dxa"/>
          <w:bottom w:w="0" w:type="dxa"/>
          <w:right w:w="0" w:type="dxa"/>
        </w:tblCellMar>
        <w:tblLook w:val="0000" w:noHBand="0" w:noVBand="0" w:firstColumn="0" w:lastRow="0" w:lastColumn="0" w:firstRow="0"/>
      </w:tblPr>
      <w:tblGrid>
        <w:gridCol w:w="987"/>
        <w:gridCol w:w="1286"/>
        <w:gridCol w:w="1287"/>
        <w:gridCol w:w="1287"/>
        <w:gridCol w:w="1763"/>
        <w:gridCol w:w="1287"/>
        <w:gridCol w:w="1275"/>
      </w:tblGrid>
      <w:tr>
        <w:trPr>
          <w:trHeight w:val="374" w:hRule="atLeast"/>
        </w:trPr>
        <w:tc>
          <w:tcPr>
            <w:tcW w:w="987" w:type="dxa"/>
            <w:tcBorders>
              <w:top w:val="single" w:sz="4" w:space="0" w:color="000000"/>
            </w:tcBorders>
            <w:shd w:fill="auto" w:val="clear"/>
            <w:vAlign w:val="bottom"/>
          </w:tcPr>
          <w:p>
            <w:pPr>
              <w:pStyle w:val="TableContents"/>
              <w:spacing w:before="0" w:after="0"/>
              <w:rPr/>
            </w:pPr>
            <w:r>
              <w:rPr/>
            </w:r>
          </w:p>
        </w:tc>
        <w:tc>
          <w:tcPr>
            <w:tcW w:w="3860" w:type="dxa"/>
            <w:gridSpan w:val="3"/>
            <w:tcBorders>
              <w:top w:val="single" w:sz="4" w:space="0" w:color="000000"/>
            </w:tcBorders>
            <w:shd w:fill="auto" w:val="clear"/>
            <w:vAlign w:val="center"/>
          </w:tcPr>
          <w:p>
            <w:pPr>
              <w:pStyle w:val="Standard"/>
              <w:ind w:hanging="0"/>
              <w:jc w:val="right"/>
              <w:rPr/>
            </w:pPr>
            <w:r>
              <w:rPr>
                <w:lang w:val="en-GB"/>
              </w:rPr>
              <w:t>With initial training population</w:t>
            </w:r>
          </w:p>
        </w:tc>
        <w:tc>
          <w:tcPr>
            <w:tcW w:w="4325" w:type="dxa"/>
            <w:gridSpan w:val="3"/>
            <w:tcBorders>
              <w:top w:val="single" w:sz="4" w:space="0" w:color="000000"/>
            </w:tcBorders>
            <w:shd w:fill="auto" w:val="clear"/>
            <w:vAlign w:val="center"/>
          </w:tcPr>
          <w:p>
            <w:pPr>
              <w:pStyle w:val="Standard"/>
              <w:ind w:hanging="0"/>
              <w:jc w:val="right"/>
              <w:rPr/>
            </w:pPr>
            <w:r>
              <w:rPr>
                <w:lang w:val="en-GB"/>
              </w:rPr>
              <w:t>Without initial training population</w:t>
            </w:r>
          </w:p>
        </w:tc>
      </w:tr>
      <w:tr>
        <w:trPr>
          <w:trHeight w:val="374" w:hRule="atLeast"/>
        </w:trPr>
        <w:tc>
          <w:tcPr>
            <w:tcW w:w="987" w:type="dxa"/>
            <w:tcBorders>
              <w:bottom w:val="single" w:sz="2" w:space="0" w:color="000000"/>
            </w:tcBorders>
            <w:shd w:fill="auto" w:val="clear"/>
            <w:vAlign w:val="center"/>
          </w:tcPr>
          <w:p>
            <w:pPr>
              <w:pStyle w:val="TableContents"/>
              <w:spacing w:before="0" w:after="0"/>
              <w:jc w:val="left"/>
              <w:rPr/>
            </w:pPr>
            <w:r>
              <w:rPr/>
              <w:t>Scenario</w:t>
            </w:r>
          </w:p>
        </w:tc>
        <w:tc>
          <w:tcPr>
            <w:tcW w:w="1286" w:type="dxa"/>
            <w:tcBorders>
              <w:bottom w:val="single" w:sz="2" w:space="0" w:color="000000"/>
            </w:tcBorders>
            <w:shd w:fill="auto" w:val="clear"/>
            <w:vAlign w:val="center"/>
          </w:tcPr>
          <w:p>
            <w:pPr>
              <w:pStyle w:val="Standard"/>
              <w:ind w:hanging="0"/>
              <w:jc w:val="right"/>
              <w:rPr/>
            </w:pPr>
            <w:r>
              <w:rPr>
                <w:lang w:val="en-GB"/>
              </w:rPr>
              <w:t>$P:$G=1:2</w:t>
            </w:r>
          </w:p>
        </w:tc>
        <w:tc>
          <w:tcPr>
            <w:tcW w:w="1287" w:type="dxa"/>
            <w:tcBorders>
              <w:bottom w:val="single" w:sz="2" w:space="0" w:color="000000"/>
            </w:tcBorders>
            <w:shd w:fill="auto" w:val="clear"/>
            <w:vAlign w:val="center"/>
          </w:tcPr>
          <w:p>
            <w:pPr>
              <w:pStyle w:val="Standard"/>
              <w:ind w:hanging="0"/>
              <w:jc w:val="right"/>
              <w:rPr/>
            </w:pPr>
            <w:r>
              <w:rPr>
                <w:lang w:val="en-GB"/>
              </w:rPr>
              <w:t>$P:$G=1:1</w:t>
            </w:r>
          </w:p>
        </w:tc>
        <w:tc>
          <w:tcPr>
            <w:tcW w:w="1287" w:type="dxa"/>
            <w:tcBorders>
              <w:bottom w:val="single" w:sz="2" w:space="0" w:color="000000"/>
            </w:tcBorders>
            <w:shd w:fill="auto" w:val="clear"/>
            <w:vAlign w:val="center"/>
          </w:tcPr>
          <w:p>
            <w:pPr>
              <w:pStyle w:val="Standard"/>
              <w:ind w:hanging="0"/>
              <w:jc w:val="right"/>
              <w:rPr/>
            </w:pPr>
            <w:r>
              <w:rPr>
                <w:lang w:val="en-GB"/>
              </w:rPr>
              <w:t>$P:$G=2:1</w:t>
            </w:r>
          </w:p>
        </w:tc>
        <w:tc>
          <w:tcPr>
            <w:tcW w:w="1763" w:type="dxa"/>
            <w:tcBorders>
              <w:bottom w:val="single" w:sz="2" w:space="0" w:color="000000"/>
            </w:tcBorders>
            <w:shd w:fill="auto" w:val="clear"/>
            <w:vAlign w:val="center"/>
          </w:tcPr>
          <w:p>
            <w:pPr>
              <w:pStyle w:val="Standard"/>
              <w:ind w:hanging="0"/>
              <w:jc w:val="right"/>
              <w:rPr/>
            </w:pPr>
            <w:r>
              <w:rPr>
                <w:lang w:val="en-GB"/>
              </w:rPr>
              <w:t>$P:$G=1:2</w:t>
            </w:r>
          </w:p>
        </w:tc>
        <w:tc>
          <w:tcPr>
            <w:tcW w:w="1287" w:type="dxa"/>
            <w:tcBorders>
              <w:bottom w:val="single" w:sz="2" w:space="0" w:color="000000"/>
            </w:tcBorders>
            <w:shd w:fill="auto" w:val="clear"/>
            <w:vAlign w:val="center"/>
          </w:tcPr>
          <w:p>
            <w:pPr>
              <w:pStyle w:val="Standard"/>
              <w:ind w:hanging="0"/>
              <w:jc w:val="right"/>
              <w:rPr/>
            </w:pPr>
            <w:r>
              <w:rPr>
                <w:lang w:val="en-GB"/>
              </w:rPr>
              <w:t>$P:$G=1:1</w:t>
            </w:r>
          </w:p>
        </w:tc>
        <w:tc>
          <w:tcPr>
            <w:tcW w:w="1275" w:type="dxa"/>
            <w:tcBorders>
              <w:bottom w:val="single" w:sz="2" w:space="0" w:color="000000"/>
            </w:tcBorders>
            <w:shd w:fill="auto" w:val="clear"/>
            <w:vAlign w:val="center"/>
          </w:tcPr>
          <w:p>
            <w:pPr>
              <w:pStyle w:val="Standard"/>
              <w:ind w:hanging="0"/>
              <w:jc w:val="right"/>
              <w:rPr/>
            </w:pPr>
            <w:r>
              <w:rPr>
                <w:lang w:val="en-GB"/>
              </w:rPr>
              <w:t>$P:$G=2:1</w:t>
            </w:r>
          </w:p>
        </w:tc>
      </w:tr>
      <w:tr>
        <w:trPr>
          <w:trHeight w:val="374" w:hRule="atLeast"/>
        </w:trPr>
        <w:tc>
          <w:tcPr>
            <w:tcW w:w="9172" w:type="dxa"/>
            <w:gridSpan w:val="7"/>
            <w:tcBorders/>
            <w:shd w:fill="auto" w:val="clear"/>
            <w:vAlign w:val="center"/>
          </w:tcPr>
          <w:p>
            <w:pPr>
              <w:pStyle w:val="Standard"/>
              <w:spacing w:lineRule="auto" w:line="360"/>
              <w:ind w:hanging="0"/>
              <w:jc w:val="left"/>
              <w:rPr/>
            </w:pPr>
            <w:r>
              <w:rPr>
                <w:lang w:val="en-GB"/>
              </w:rPr>
              <w:t>Male candidates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 S1</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 ,A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C11, S2</w:t>
            </w:r>
          </w:p>
        </w:tc>
        <w:tc>
          <w:tcPr>
            <w:tcW w:w="1286"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763"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75" w:type="dxa"/>
            <w:tcBorders/>
            <w:shd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6" w:type="dxa"/>
            <w:tcBorders/>
            <w:shd w:fill="auto" w:val="clear"/>
            <w:vAlign w:val="bottom"/>
          </w:tcPr>
          <w:p>
            <w:pPr>
              <w:pStyle w:val="Standard"/>
              <w:spacing w:lineRule="auto" w:line="360"/>
              <w:ind w:hanging="0"/>
              <w:jc w:val="right"/>
              <w:rPr/>
            </w:pPr>
            <w:r>
              <w:rPr>
                <w:lang w:val="en-GB"/>
              </w:rPr>
              <w:t>0.89</w:t>
            </w:r>
            <w:r>
              <w:rPr>
                <w:vertAlign w:val="subscript"/>
                <w:lang w:val="en-GB"/>
              </w:rPr>
              <w:t>0.03</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0.02</w:t>
            </w:r>
            <w:r>
              <w:rPr>
                <w:vertAlign w:val="superscript"/>
                <w:lang w:val="en-GB"/>
              </w:rPr>
              <w:t>bc,AB</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bc,B</w:t>
            </w:r>
          </w:p>
        </w:tc>
        <w:tc>
          <w:tcPr>
            <w:tcW w:w="1763" w:type="dxa"/>
            <w:tcBorders/>
            <w:shd w:fill="auto" w:val="clear"/>
            <w:vAlign w:val="bottom"/>
          </w:tcPr>
          <w:p>
            <w:pPr>
              <w:pStyle w:val="Standard"/>
              <w:spacing w:lineRule="auto" w:line="360"/>
              <w:ind w:hanging="0"/>
              <w:jc w:val="right"/>
              <w:rPr/>
            </w:pPr>
            <w:r>
              <w:rPr>
                <w:lang w:val="en-GB"/>
              </w:rPr>
              <w:t>0.81</w:t>
            </w:r>
            <w:r>
              <w:rPr>
                <w:vertAlign w:val="subscript"/>
                <w:lang w:val="en-GB"/>
              </w:rPr>
              <w:t>0.03</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0.84</w:t>
            </w:r>
            <w:r>
              <w:rPr>
                <w:vertAlign w:val="subscript"/>
                <w:lang w:val="en-GB"/>
              </w:rPr>
              <w:t>0.01</w:t>
            </w:r>
            <w:r>
              <w:rPr>
                <w:vertAlign w:val="superscript"/>
                <w:lang w:val="en-GB"/>
              </w:rPr>
              <w:t>b,B *</w:t>
            </w:r>
          </w:p>
        </w:tc>
        <w:tc>
          <w:tcPr>
            <w:tcW w:w="1275"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6" w:type="dxa"/>
            <w:tcBorders/>
            <w:shd w:fill="auto" w:val="clear"/>
            <w:vAlign w:val="bottom"/>
          </w:tcPr>
          <w:p>
            <w:pPr>
              <w:pStyle w:val="Standard"/>
              <w:spacing w:lineRule="auto" w:line="360"/>
              <w:ind w:hanging="0"/>
              <w:jc w:val="right"/>
              <w:rPr/>
            </w:pPr>
            <w:r>
              <w:rPr>
                <w:lang w:val="en-GB"/>
              </w:rPr>
              <w:t>0.90</w:t>
            </w:r>
            <w:r>
              <w:rPr>
                <w:vertAlign w:val="subscript"/>
                <w:lang w:val="en-GB"/>
              </w:rPr>
              <w:t>0.03</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0.02</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0.85</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bc,B *</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0.86</w:t>
            </w:r>
            <w:r>
              <w:rPr>
                <w:vertAlign w:val="subscript"/>
                <w:lang w:val="en-GB"/>
              </w:rPr>
              <w:t>0.01</w:t>
            </w:r>
            <w:r>
              <w:rPr>
                <w:vertAlign w:val="superscript"/>
                <w:lang w:val="en-GB"/>
              </w:rPr>
              <w:t>cd,A *</w:t>
            </w:r>
          </w:p>
        </w:tc>
        <w:tc>
          <w:tcPr>
            <w:tcW w:w="1287" w:type="dxa"/>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c,B *</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bc,B</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c>
          <w:tcPr>
            <w:tcW w:w="1275"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6" w:type="dxa"/>
            <w:tcBorders/>
            <w:shd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c>
          <w:tcPr>
            <w:tcW w:w="1763"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75" w:type="dxa"/>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bc,A</w:t>
            </w:r>
          </w:p>
        </w:tc>
      </w:tr>
      <w:tr>
        <w:trPr>
          <w:trHeight w:val="374" w:hRule="atLeast"/>
        </w:trPr>
        <w:tc>
          <w:tcPr>
            <w:tcW w:w="9172" w:type="dxa"/>
            <w:gridSpan w:val="7"/>
            <w:tcBorders/>
            <w:shd w:fill="auto" w:val="clear"/>
            <w:vAlign w:val="center"/>
          </w:tcPr>
          <w:p>
            <w:pPr>
              <w:pStyle w:val="TableContents"/>
              <w:spacing w:before="0" w:after="0"/>
              <w:jc w:val="left"/>
              <w:rPr/>
            </w:pPr>
            <w:r>
              <w:rPr/>
              <w:t>Sires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6" w:type="dxa"/>
            <w:tcBorders/>
            <w:shd w:fill="auto" w:val="clear"/>
            <w:vAlign w:val="bottom"/>
          </w:tcPr>
          <w:p>
            <w:pPr>
              <w:pStyle w:val="Standard"/>
              <w:spacing w:lineRule="auto" w:line="360"/>
              <w:ind w:hanging="0"/>
              <w:jc w:val="right"/>
              <w:rPr/>
            </w:pPr>
            <w:r>
              <w:rPr>
                <w:lang w:val="en-GB"/>
              </w:rPr>
              <w:t>0.75</w:t>
            </w:r>
            <w:r>
              <w:rPr>
                <w:vertAlign w:val="subscript"/>
                <w:lang w:val="en-GB"/>
              </w:rPr>
              <w:t>0.04</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0.75</w:t>
            </w:r>
            <w:r>
              <w:rPr>
                <w:vertAlign w:val="subscript"/>
                <w:lang w:val="en-GB"/>
              </w:rPr>
              <w:t>0.03</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0.73</w:t>
            </w:r>
            <w:r>
              <w:rPr>
                <w:vertAlign w:val="subscript"/>
                <w:lang w:val="en-GB"/>
              </w:rPr>
              <w:t>0.05</w:t>
            </w:r>
            <w:r>
              <w:rPr>
                <w:vertAlign w:val="superscript"/>
                <w:lang w:val="en-GB"/>
              </w:rPr>
              <w:t>b,A</w:t>
            </w:r>
          </w:p>
        </w:tc>
        <w:tc>
          <w:tcPr>
            <w:tcW w:w="1763"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cde,A *</w:t>
            </w:r>
          </w:p>
        </w:tc>
        <w:tc>
          <w:tcPr>
            <w:tcW w:w="1275" w:type="dxa"/>
            <w:tcBorders/>
            <w:shd w:fill="auto" w:val="clear"/>
            <w:vAlign w:val="bottom"/>
          </w:tcPr>
          <w:p>
            <w:pPr>
              <w:pStyle w:val="Standard"/>
              <w:spacing w:lineRule="auto" w:line="360"/>
              <w:ind w:hanging="0"/>
              <w:jc w:val="right"/>
              <w:rPr/>
            </w:pPr>
            <w:r>
              <w:rPr>
                <w:lang w:val="en-GB"/>
              </w:rPr>
              <w:t>0.67</w:t>
            </w:r>
            <w:r>
              <w:rPr>
                <w:vertAlign w:val="subscript"/>
                <w:lang w:val="en-GB"/>
              </w:rPr>
              <w:t>0.06</w:t>
            </w:r>
            <w:r>
              <w:rPr>
                <w:vertAlign w:val="superscript"/>
                <w:lang w:val="en-GB"/>
              </w:rPr>
              <w:t>b,A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6" w:type="dxa"/>
            <w:tcBorders/>
            <w:shd w:fill="auto" w:val="clear"/>
            <w:vAlign w:val="bottom"/>
          </w:tcPr>
          <w:p>
            <w:pPr>
              <w:pStyle w:val="Standard"/>
              <w:spacing w:lineRule="auto" w:line="360"/>
              <w:ind w:hanging="0"/>
              <w:jc w:val="right"/>
              <w:rPr/>
            </w:pPr>
            <w:r>
              <w:rPr>
                <w:lang w:val="en-GB"/>
              </w:rPr>
              <w:t>0.76</w:t>
            </w:r>
            <w:r>
              <w:rPr>
                <w:vertAlign w:val="subscript"/>
                <w:lang w:val="en-GB"/>
              </w:rPr>
              <w:t>0.04</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0.72</w:t>
            </w:r>
            <w:r>
              <w:rPr>
                <w:vertAlign w:val="subscript"/>
                <w:lang w:val="en-GB"/>
              </w:rPr>
              <w:t>0.06</w:t>
            </w:r>
            <w:r>
              <w:rPr>
                <w:vertAlign w:val="superscript"/>
                <w:lang w:val="en-GB"/>
              </w:rPr>
              <w:t>bc,AB</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0.70</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0.72</w:t>
            </w:r>
            <w:r>
              <w:rPr>
                <w:vertAlign w:val="subscript"/>
                <w:lang w:val="en-GB"/>
              </w:rPr>
              <w:t>0.05</w:t>
            </w:r>
            <w:r>
              <w:rPr>
                <w:vertAlign w:val="superscript"/>
                <w:lang w:val="en-GB"/>
              </w:rPr>
              <w:t>bc,A</w:t>
            </w:r>
          </w:p>
        </w:tc>
        <w:tc>
          <w:tcPr>
            <w:tcW w:w="1275"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6" w:type="dxa"/>
            <w:tcBorders/>
            <w:shd w:fill="auto" w:val="clear"/>
            <w:vAlign w:val="bottom"/>
          </w:tcPr>
          <w:p>
            <w:pPr>
              <w:pStyle w:val="Standard"/>
              <w:spacing w:lineRule="auto" w:line="360"/>
              <w:ind w:hanging="0"/>
              <w:jc w:val="right"/>
              <w:rPr/>
            </w:pPr>
            <w:r>
              <w:rPr>
                <w:lang w:val="en-GB"/>
              </w:rPr>
              <w:t>0.76</w:t>
            </w:r>
            <w:r>
              <w:rPr>
                <w:vertAlign w:val="subscript"/>
                <w:lang w:val="en-GB"/>
              </w:rPr>
              <w:t>0.03</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cd,B</w:t>
            </w:r>
          </w:p>
        </w:tc>
        <w:tc>
          <w:tcPr>
            <w:tcW w:w="1287" w:type="dxa"/>
            <w:tcBorders/>
            <w:shd w:fill="auto" w:val="clear"/>
            <w:vAlign w:val="bottom"/>
          </w:tcPr>
          <w:p>
            <w:pPr>
              <w:pStyle w:val="Standard"/>
              <w:spacing w:lineRule="auto" w:line="360"/>
              <w:ind w:hanging="0"/>
              <w:jc w:val="right"/>
              <w:rPr/>
            </w:pPr>
            <w:r>
              <w:rPr>
                <w:lang w:val="en-GB"/>
              </w:rPr>
              <w:t>0.68</w:t>
            </w:r>
            <w:r>
              <w:rPr>
                <w:vertAlign w:val="subscript"/>
                <w:lang w:val="en-GB"/>
              </w:rPr>
              <w:t>0.06</w:t>
            </w:r>
            <w:r>
              <w:rPr>
                <w:vertAlign w:val="superscript"/>
                <w:lang w:val="en-GB"/>
              </w:rPr>
              <w:t>c,B</w:t>
            </w:r>
          </w:p>
        </w:tc>
        <w:tc>
          <w:tcPr>
            <w:tcW w:w="1763" w:type="dxa"/>
            <w:tcBorders/>
            <w:shd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0.74</w:t>
            </w:r>
            <w:r>
              <w:rPr>
                <w:vertAlign w:val="subscript"/>
                <w:lang w:val="en-GB"/>
              </w:rPr>
              <w:t>0.05</w:t>
            </w:r>
            <w:r>
              <w:rPr>
                <w:vertAlign w:val="superscript"/>
                <w:lang w:val="en-GB"/>
              </w:rPr>
              <w:t>b,A *</w:t>
            </w:r>
          </w:p>
        </w:tc>
        <w:tc>
          <w:tcPr>
            <w:tcW w:w="1275" w:type="dxa"/>
            <w:tcBorders/>
            <w:shd w:fill="auto" w:val="clear"/>
            <w:vAlign w:val="bottom"/>
          </w:tcPr>
          <w:p>
            <w:pPr>
              <w:pStyle w:val="Standard"/>
              <w:spacing w:lineRule="auto" w:line="360"/>
              <w:ind w:hanging="0"/>
              <w:jc w:val="right"/>
              <w:rPr/>
            </w:pPr>
            <w:r>
              <w:rPr>
                <w:lang w:val="en-GB"/>
              </w:rPr>
              <w:t>0.70</w:t>
            </w:r>
            <w:r>
              <w:rPr>
                <w:vertAlign w:val="subscript"/>
                <w:lang w:val="en-GB"/>
              </w:rPr>
              <w:t>0.07</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6" w:type="dxa"/>
            <w:tcBorders/>
            <w:shd w:fill="auto" w:val="clear"/>
            <w:vAlign w:val="bottom"/>
          </w:tcPr>
          <w:p>
            <w:pPr>
              <w:pStyle w:val="Standard"/>
              <w:spacing w:lineRule="auto" w:line="360"/>
              <w:ind w:hanging="0"/>
              <w:jc w:val="right"/>
              <w:rPr/>
            </w:pPr>
            <w:r>
              <w:rPr>
                <w:lang w:val="en-GB"/>
              </w:rPr>
              <w:t>0.68</w:t>
            </w:r>
            <w:r>
              <w:rPr>
                <w:vertAlign w:val="subscript"/>
                <w:lang w:val="en-GB"/>
              </w:rPr>
              <w:t>0.07</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de,A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0.04</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cd,A</w:t>
            </w:r>
          </w:p>
        </w:tc>
        <w:tc>
          <w:tcPr>
            <w:tcW w:w="1275" w:type="dxa"/>
            <w:tcBorders/>
            <w:shd w:fill="auto" w:val="clear"/>
            <w:vAlign w:val="bottom"/>
          </w:tcPr>
          <w:p>
            <w:pPr>
              <w:pStyle w:val="Standard"/>
              <w:spacing w:lineRule="auto" w:line="360"/>
              <w:ind w:hanging="0"/>
              <w:jc w:val="right"/>
              <w:rPr/>
            </w:pPr>
            <w:r>
              <w:rPr>
                <w:lang w:val="en-GB"/>
              </w:rPr>
              <w:t>0.69</w:t>
            </w:r>
            <w:r>
              <w:rPr>
                <w:vertAlign w:val="subscript"/>
                <w:lang w:val="en-GB"/>
              </w:rPr>
              <w:t>0.03</w:t>
            </w:r>
            <w:r>
              <w:rPr>
                <w:vertAlign w:val="superscript"/>
                <w:lang w:val="en-GB"/>
              </w:rPr>
              <w:t>b,A</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6"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de,A</w:t>
            </w:r>
          </w:p>
        </w:tc>
        <w:tc>
          <w:tcPr>
            <w:tcW w:w="1287" w:type="dxa"/>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shd w:fill="auto" w:val="clear"/>
            <w:vAlign w:val="bottom"/>
          </w:tcPr>
          <w:p>
            <w:pPr>
              <w:pStyle w:val="Standard"/>
              <w:spacing w:lineRule="auto" w:line="360"/>
              <w:ind w:hanging="0"/>
              <w:jc w:val="right"/>
              <w:rPr/>
            </w:pPr>
            <w:r>
              <w:rPr>
                <w:lang w:val="en-GB"/>
              </w:rPr>
              <w:t>0.65</w:t>
            </w:r>
            <w:r>
              <w:rPr>
                <w:vertAlign w:val="subscript"/>
                <w:lang w:val="en-GB"/>
              </w:rPr>
              <w:t>0.06</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0.64</w:t>
            </w:r>
            <w:r>
              <w:rPr>
                <w:vertAlign w:val="subscript"/>
                <w:lang w:val="en-GB"/>
              </w:rPr>
              <w:t>0.07</w:t>
            </w:r>
            <w:r>
              <w:rPr>
                <w:vertAlign w:val="superscript"/>
                <w:lang w:val="en-GB"/>
              </w:rPr>
              <w:t>e,A</w:t>
            </w:r>
          </w:p>
        </w:tc>
        <w:tc>
          <w:tcPr>
            <w:tcW w:w="1275" w:type="dxa"/>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0.66</w:t>
            </w:r>
            <w:r>
              <w:rPr>
                <w:vertAlign w:val="subscript"/>
                <w:lang w:val="en-GB"/>
              </w:rPr>
              <w:t>0.06</w:t>
            </w:r>
            <w:r>
              <w:rPr>
                <w:vertAlign w:val="superscript"/>
                <w:lang w:val="en-GB"/>
              </w:rPr>
              <w:t>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0.63</w:t>
            </w:r>
            <w:r>
              <w:rPr>
                <w:vertAlign w:val="subscript"/>
                <w:lang w:val="en-GB"/>
              </w:rPr>
              <w:t>0.05</w:t>
            </w:r>
            <w:r>
              <w:rPr>
                <w:vertAlign w:val="superscript"/>
                <w:lang w:val="en-GB"/>
              </w:rPr>
              <w:t>e,A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bc,A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0.67</w:t>
            </w:r>
            <w:r>
              <w:rPr>
                <w:vertAlign w:val="subscript"/>
                <w:lang w:val="en-GB"/>
              </w:rPr>
              <w:t>0.03</w:t>
            </w:r>
            <w:r>
              <w:rPr>
                <w:vertAlign w:val="superscript"/>
                <w:lang w:val="en-GB"/>
              </w:rPr>
              <w:t>de,A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172" w:type="dxa"/>
            <w:gridSpan w:val="7"/>
            <w:tcBorders/>
            <w:shd w:fill="auto" w:val="clear"/>
            <w:vAlign w:val="bottom"/>
          </w:tcPr>
          <w:p>
            <w:pPr>
              <w:pStyle w:val="TableContents"/>
              <w:spacing w:before="0" w:after="0"/>
              <w:jc w:val="left"/>
              <w:rPr/>
            </w:pPr>
            <w:r>
              <w:rPr/>
              <w:t>Female candidates</w:t>
            </w:r>
          </w:p>
        </w:tc>
      </w:tr>
      <w:tr>
        <w:trPr>
          <w:trHeight w:val="374" w:hRule="atLeast"/>
        </w:trPr>
        <w:tc>
          <w:tcPr>
            <w:tcW w:w="987" w:type="dxa"/>
            <w:tcBorders>
              <w:top w:val="single" w:sz="2" w:space="0" w:color="000000"/>
            </w:tcBorders>
            <w:shd w:fill="auto" w:val="clear"/>
            <w:vAlign w:val="bottom"/>
          </w:tcPr>
          <w:p>
            <w:pPr>
              <w:pStyle w:val="Standard"/>
              <w:spacing w:lineRule="auto" w:line="360"/>
              <w:ind w:hanging="0"/>
              <w:jc w:val="both"/>
              <w:rPr/>
            </w:pPr>
            <w:r>
              <w:rPr>
                <w:lang w:val="en-GB"/>
              </w:rPr>
              <w:t>C11</w:t>
            </w:r>
          </w:p>
        </w:tc>
        <w:tc>
          <w:tcPr>
            <w:tcW w:w="1286"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763"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75" w:type="dxa"/>
            <w:tcBorders>
              <w:top w:val="single" w:sz="2" w:space="0" w:color="000000"/>
            </w:tcBorders>
            <w:shd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6"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7" w:type="dxa"/>
            <w:tcBorders/>
            <w:shd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7"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b,B</w:t>
            </w:r>
          </w:p>
        </w:tc>
        <w:tc>
          <w:tcPr>
            <w:tcW w:w="1763" w:type="dxa"/>
            <w:tcBorders/>
            <w:shd w:fill="auto" w:val="clear"/>
            <w:vAlign w:val="bottom"/>
          </w:tcPr>
          <w:p>
            <w:pPr>
              <w:pStyle w:val="Standard"/>
              <w:spacing w:lineRule="auto" w:line="360"/>
              <w:ind w:hanging="0"/>
              <w:jc w:val="right"/>
              <w:rPr/>
            </w:pPr>
            <w:r>
              <w:rPr>
                <w:lang w:val="en-GB"/>
              </w:rPr>
              <w:t>0.46</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ab,AB</w:t>
            </w:r>
          </w:p>
        </w:tc>
        <w:tc>
          <w:tcPr>
            <w:tcW w:w="1275" w:type="dxa"/>
            <w:tcBorders/>
            <w:shd w:fill="auto" w:val="clear"/>
            <w:vAlign w:val="bottom"/>
          </w:tcPr>
          <w:p>
            <w:pPr>
              <w:pStyle w:val="Standard"/>
              <w:spacing w:lineRule="auto" w:line="360"/>
              <w:ind w:hanging="0"/>
              <w:jc w:val="right"/>
              <w:rPr/>
            </w:pPr>
            <w:r>
              <w:rPr>
                <w:lang w:val="en-GB"/>
              </w:rPr>
              <w:t>0.49</w:t>
            </w:r>
            <w:r>
              <w:rPr>
                <w:vertAlign w:val="subscript"/>
                <w:lang w:val="en-GB"/>
              </w:rPr>
              <w:t>0.01</w:t>
            </w:r>
            <w:r>
              <w:rPr>
                <w:vertAlign w:val="superscript"/>
                <w:lang w:val="en-GB"/>
              </w:rPr>
              <w:t>b,B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6"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0.50</w:t>
            </w:r>
            <w:r>
              <w:rPr>
                <w:vertAlign w:val="subscript"/>
                <w:lang w:val="en-GB"/>
              </w:rPr>
              <w:t>0.01</w:t>
            </w:r>
            <w:r>
              <w:rPr>
                <w:vertAlign w:val="superscript"/>
                <w:lang w:val="en-GB"/>
              </w:rPr>
              <w:t>b,B</w:t>
            </w:r>
          </w:p>
        </w:tc>
        <w:tc>
          <w:tcPr>
            <w:tcW w:w="128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w:t>
            </w:r>
          </w:p>
        </w:tc>
        <w:tc>
          <w:tcPr>
            <w:tcW w:w="1763" w:type="dxa"/>
            <w:tcBorders/>
            <w:shd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 *</w:t>
            </w:r>
          </w:p>
        </w:tc>
        <w:tc>
          <w:tcPr>
            <w:tcW w:w="1287"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bc,B</w:t>
            </w:r>
          </w:p>
        </w:tc>
        <w:tc>
          <w:tcPr>
            <w:tcW w:w="1275"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6"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0.54</w:t>
            </w:r>
            <w:r>
              <w:rPr>
                <w:vertAlign w:val="subscript"/>
                <w:lang w:val="en-GB"/>
              </w:rPr>
              <w:t>0.01</w:t>
            </w:r>
            <w:r>
              <w:rPr>
                <w:vertAlign w:val="superscript"/>
                <w:lang w:val="en-GB"/>
              </w:rPr>
              <w:t>bc,B</w:t>
            </w:r>
          </w:p>
        </w:tc>
        <w:tc>
          <w:tcPr>
            <w:tcW w:w="1763" w:type="dxa"/>
            <w:tcBorders/>
            <w:shd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cd,B</w:t>
            </w:r>
          </w:p>
        </w:tc>
        <w:tc>
          <w:tcPr>
            <w:tcW w:w="1275"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cd,C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6" w:type="dxa"/>
            <w:tcBorders/>
            <w:shd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c,B</w:t>
            </w:r>
          </w:p>
        </w:tc>
        <w:tc>
          <w:tcPr>
            <w:tcW w:w="1287"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c,C</w:t>
            </w:r>
          </w:p>
        </w:tc>
        <w:tc>
          <w:tcPr>
            <w:tcW w:w="1763" w:type="dxa"/>
            <w:tcBorders/>
            <w:shd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cd,A</w:t>
            </w:r>
          </w:p>
        </w:tc>
        <w:tc>
          <w:tcPr>
            <w:tcW w:w="1287"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de,B</w:t>
            </w:r>
          </w:p>
        </w:tc>
        <w:tc>
          <w:tcPr>
            <w:tcW w:w="1275"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d,C</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6"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cd,A</w:t>
            </w:r>
          </w:p>
        </w:tc>
        <w:tc>
          <w:tcPr>
            <w:tcW w:w="1287"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287"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763" w:type="dxa"/>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e,AB</w:t>
            </w:r>
          </w:p>
        </w:tc>
        <w:tc>
          <w:tcPr>
            <w:tcW w:w="1275" w:type="dxa"/>
            <w:tcBorders/>
            <w:shd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d,B</w:t>
            </w:r>
          </w:p>
        </w:tc>
      </w:tr>
      <w:tr>
        <w:trPr>
          <w:trHeight w:val="374" w:hRule="atLeast"/>
        </w:trPr>
        <w:tc>
          <w:tcPr>
            <w:tcW w:w="987" w:type="dxa"/>
            <w:tcBorders>
              <w:bottom w:val="single" w:sz="2" w:space="0" w:color="000000"/>
            </w:tcBorders>
            <w:shd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763" w:type="dxa"/>
            <w:tcBorders>
              <w:bottom w:val="single" w:sz="2" w:space="0" w:color="000000"/>
            </w:tcBorders>
            <w:shd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e,A</w:t>
            </w:r>
          </w:p>
        </w:tc>
        <w:tc>
          <w:tcPr>
            <w:tcW w:w="1275" w:type="dxa"/>
            <w:tcBorders>
              <w:bottom w:val="single" w:sz="2" w:space="0" w:color="000000"/>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r>
      <w:tr>
        <w:trPr>
          <w:trHeight w:val="374" w:hRule="atLeast"/>
        </w:trPr>
        <w:tc>
          <w:tcPr>
            <w:tcW w:w="9172" w:type="dxa"/>
            <w:gridSpan w:val="7"/>
            <w:tcBorders/>
            <w:shd w:fill="auto" w:val="clear"/>
            <w:vAlign w:val="center"/>
          </w:tcPr>
          <w:p>
            <w:pPr>
              <w:pStyle w:val="TableContents"/>
              <w:spacing w:before="0" w:after="0"/>
              <w:jc w:val="left"/>
              <w:rPr/>
            </w:pPr>
            <w:r>
              <w:rPr/>
              <w:t>Cows</w:t>
            </w:r>
          </w:p>
        </w:tc>
      </w:tr>
      <w:tr>
        <w:trPr>
          <w:trHeight w:val="374" w:hRule="atLeast"/>
        </w:trPr>
        <w:tc>
          <w:tcPr>
            <w:tcW w:w="987" w:type="dxa"/>
            <w:tcBorders>
              <w:top w:val="single" w:sz="4" w:space="0" w:color="000000"/>
            </w:tcBorders>
            <w:shd w:fill="auto" w:val="clear"/>
            <w:vAlign w:val="bottom"/>
          </w:tcPr>
          <w:p>
            <w:pPr>
              <w:pStyle w:val="Standard"/>
              <w:spacing w:lineRule="auto" w:line="360"/>
              <w:ind w:hanging="0"/>
              <w:jc w:val="both"/>
              <w:rPr/>
            </w:pPr>
            <w:r>
              <w:rPr>
                <w:lang w:val="en-GB"/>
              </w:rPr>
              <w:t>C11</w:t>
            </w:r>
          </w:p>
        </w:tc>
        <w:tc>
          <w:tcPr>
            <w:tcW w:w="1286"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763"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75" w:type="dxa"/>
            <w:tcBorders>
              <w:top w:val="single" w:sz="4" w:space="0" w:color="000000"/>
            </w:tcBorders>
            <w:shd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G10</w:t>
            </w:r>
          </w:p>
        </w:tc>
        <w:tc>
          <w:tcPr>
            <w:tcW w:w="1286" w:type="dxa"/>
            <w:tcBorders/>
            <w:shd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b,A</w:t>
            </w:r>
          </w:p>
        </w:tc>
        <w:tc>
          <w:tcPr>
            <w:tcW w:w="1287" w:type="dxa"/>
            <w:tcBorders/>
            <w:shd w:fill="auto" w:val="clear"/>
            <w:vAlign w:val="bottom"/>
          </w:tcPr>
          <w:p>
            <w:pPr>
              <w:pStyle w:val="Standard"/>
              <w:spacing w:lineRule="auto" w:line="360"/>
              <w:ind w:hanging="0"/>
              <w:jc w:val="right"/>
              <w:rPr/>
            </w:pPr>
            <w:r>
              <w:rPr>
                <w:lang w:val="en-GB"/>
              </w:rPr>
              <w:t>0.59</w:t>
            </w:r>
            <w:r>
              <w:rPr>
                <w:vertAlign w:val="subscript"/>
                <w:lang w:val="en-GB"/>
              </w:rPr>
              <w:t>0.02</w:t>
            </w:r>
            <w:r>
              <w:rPr>
                <w:vertAlign w:val="superscript"/>
                <w:lang w:val="en-GB"/>
              </w:rPr>
              <w:t>b,B</w:t>
            </w:r>
          </w:p>
        </w:tc>
        <w:tc>
          <w:tcPr>
            <w:tcW w:w="1287" w:type="dxa"/>
            <w:tcBorders/>
            <w:shd w:fill="auto" w:val="clear"/>
            <w:vAlign w:val="bottom"/>
          </w:tcPr>
          <w:p>
            <w:pPr>
              <w:pStyle w:val="Standard"/>
              <w:spacing w:lineRule="auto" w:line="360"/>
              <w:ind w:hanging="0"/>
              <w:jc w:val="right"/>
              <w:rPr/>
            </w:pPr>
            <w:r>
              <w:rPr>
                <w:lang w:val="en-GB"/>
              </w:rPr>
              <w:t>0.63</w:t>
            </w:r>
            <w:r>
              <w:rPr>
                <w:vertAlign w:val="subscript"/>
                <w:lang w:val="en-GB"/>
              </w:rPr>
              <w:t>0.01</w:t>
            </w:r>
            <w:r>
              <w:rPr>
                <w:vertAlign w:val="superscript"/>
                <w:lang w:val="en-GB"/>
              </w:rPr>
              <w:t>b,C</w:t>
            </w:r>
          </w:p>
        </w:tc>
        <w:tc>
          <w:tcPr>
            <w:tcW w:w="1763" w:type="dxa"/>
            <w:tcBorders/>
            <w:shd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b,A *</w:t>
            </w:r>
          </w:p>
        </w:tc>
        <w:tc>
          <w:tcPr>
            <w:tcW w:w="1287" w:type="dxa"/>
            <w:tcBorders/>
            <w:shd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b,B *</w:t>
            </w:r>
          </w:p>
        </w:tc>
        <w:tc>
          <w:tcPr>
            <w:tcW w:w="1275" w:type="dxa"/>
            <w:tcBorders/>
            <w:shd w:fill="auto" w:val="clear"/>
            <w:vAlign w:val="bottom"/>
          </w:tcPr>
          <w:p>
            <w:pPr>
              <w:pStyle w:val="Standard"/>
              <w:spacing w:lineRule="auto" w:line="360"/>
              <w:ind w:hanging="0"/>
              <w:jc w:val="right"/>
              <w:rPr/>
            </w:pPr>
            <w:r>
              <w:rPr>
                <w:lang w:val="en-GB"/>
              </w:rPr>
              <w:t>0.61</w:t>
            </w:r>
            <w:r>
              <w:rPr>
                <w:vertAlign w:val="subscript"/>
                <w:lang w:val="en-GB"/>
              </w:rPr>
              <w:t>0.01</w:t>
            </w:r>
            <w:r>
              <w:rPr>
                <w:vertAlign w:val="superscript"/>
                <w:lang w:val="en-GB"/>
              </w:rPr>
              <w:t>b,C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G9</w:t>
            </w:r>
          </w:p>
        </w:tc>
        <w:tc>
          <w:tcPr>
            <w:tcW w:w="1286" w:type="dxa"/>
            <w:tcBorders/>
            <w:shd w:fill="auto" w:val="clear"/>
            <w:vAlign w:val="bottom"/>
          </w:tcPr>
          <w:p>
            <w:pPr>
              <w:pStyle w:val="Standard"/>
              <w:spacing w:lineRule="auto" w:line="360"/>
              <w:ind w:hanging="0"/>
              <w:jc w:val="right"/>
              <w:rPr/>
            </w:pPr>
            <w:r>
              <w:rPr>
                <w:lang w:val="en-GB"/>
              </w:rPr>
              <w:t>0.59</w:t>
            </w:r>
            <w:r>
              <w:rPr>
                <w:vertAlign w:val="subscript"/>
                <w:lang w:val="en-GB"/>
              </w:rPr>
              <w:t>0.03</w:t>
            </w:r>
            <w:r>
              <w:rPr>
                <w:vertAlign w:val="superscript"/>
                <w:lang w:val="en-GB"/>
              </w:rPr>
              <w:t>bc,A</w:t>
            </w:r>
          </w:p>
        </w:tc>
        <w:tc>
          <w:tcPr>
            <w:tcW w:w="1287" w:type="dxa"/>
            <w:tcBorders/>
            <w:shd w:fill="auto" w:val="clear"/>
            <w:vAlign w:val="bottom"/>
          </w:tcPr>
          <w:p>
            <w:pPr>
              <w:pStyle w:val="Standard"/>
              <w:spacing w:lineRule="auto" w:line="360"/>
              <w:ind w:hanging="0"/>
              <w:jc w:val="right"/>
              <w:rPr/>
            </w:pPr>
            <w:r>
              <w:rPr>
                <w:lang w:val="en-GB"/>
              </w:rPr>
              <w:t>0.63</w:t>
            </w:r>
            <w:r>
              <w:rPr>
                <w:vertAlign w:val="subscript"/>
                <w:lang w:val="en-GB"/>
              </w:rPr>
              <w:t>0.02</w:t>
            </w:r>
            <w:r>
              <w:rPr>
                <w:vertAlign w:val="superscript"/>
                <w:lang w:val="en-GB"/>
              </w:rPr>
              <w:t>c,B</w:t>
            </w:r>
          </w:p>
        </w:tc>
        <w:tc>
          <w:tcPr>
            <w:tcW w:w="1287" w:type="dxa"/>
            <w:tcBorders/>
            <w:shd w:fill="auto" w:val="clear"/>
            <w:vAlign w:val="bottom"/>
          </w:tcPr>
          <w:p>
            <w:pPr>
              <w:pStyle w:val="Standard"/>
              <w:spacing w:lineRule="auto" w:line="360"/>
              <w:ind w:hanging="0"/>
              <w:jc w:val="right"/>
              <w:rPr/>
            </w:pPr>
            <w:r>
              <w:rPr>
                <w:lang w:val="en-GB"/>
              </w:rPr>
              <w:t>0.70</w:t>
            </w:r>
            <w:r>
              <w:rPr>
                <w:vertAlign w:val="subscript"/>
                <w:lang w:val="en-GB"/>
              </w:rPr>
              <w:t>0.01</w:t>
            </w:r>
            <w:r>
              <w:rPr>
                <w:vertAlign w:val="superscript"/>
                <w:lang w:val="en-GB"/>
              </w:rPr>
              <w:t>c,C</w:t>
            </w:r>
          </w:p>
        </w:tc>
        <w:tc>
          <w:tcPr>
            <w:tcW w:w="1763" w:type="dxa"/>
            <w:tcBorders/>
            <w:shd w:fill="auto" w:val="clear"/>
            <w:vAlign w:val="bottom"/>
          </w:tcPr>
          <w:p>
            <w:pPr>
              <w:pStyle w:val="Standard"/>
              <w:spacing w:lineRule="auto" w:line="360"/>
              <w:ind w:hanging="0"/>
              <w:jc w:val="right"/>
              <w:rPr/>
            </w:pPr>
            <w:r>
              <w:rPr>
                <w:lang w:val="en-GB"/>
              </w:rPr>
              <w:t>0.57</w:t>
            </w:r>
            <w:r>
              <w:rPr>
                <w:vertAlign w:val="subscript"/>
                <w:lang w:val="en-GB"/>
              </w:rPr>
              <w:t>0.02</w:t>
            </w:r>
            <w:r>
              <w:rPr>
                <w:vertAlign w:val="superscript"/>
                <w:lang w:val="en-GB"/>
              </w:rPr>
              <w:t>bc,A *</w:t>
            </w:r>
          </w:p>
        </w:tc>
        <w:tc>
          <w:tcPr>
            <w:tcW w:w="1287"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c,B</w:t>
            </w:r>
          </w:p>
        </w:tc>
        <w:tc>
          <w:tcPr>
            <w:tcW w:w="1275" w:type="dxa"/>
            <w:tcBorders/>
            <w:shd w:fill="auto" w:val="clear"/>
            <w:vAlign w:val="bottom"/>
          </w:tcPr>
          <w:p>
            <w:pPr>
              <w:pStyle w:val="Standard"/>
              <w:spacing w:lineRule="auto" w:line="360"/>
              <w:ind w:hanging="0"/>
              <w:jc w:val="right"/>
              <w:rPr/>
            </w:pPr>
            <w:r>
              <w:rPr>
                <w:lang w:val="en-GB"/>
              </w:rPr>
              <w:t>0.68</w:t>
            </w:r>
            <w:r>
              <w:rPr>
                <w:vertAlign w:val="subscript"/>
                <w:lang w:val="en-GB"/>
              </w:rPr>
              <w:t>0.02</w:t>
            </w:r>
            <w:r>
              <w:rPr>
                <w:vertAlign w:val="superscript"/>
                <w:lang w:val="en-GB"/>
              </w:rPr>
              <w:t>c,C *</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lang w:val="en-GB"/>
              </w:rPr>
              <w:t>G8</w:t>
            </w:r>
          </w:p>
        </w:tc>
        <w:tc>
          <w:tcPr>
            <w:tcW w:w="1286" w:type="dxa"/>
            <w:tcBorders/>
            <w:shd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c,A</w:t>
            </w:r>
          </w:p>
        </w:tc>
        <w:tc>
          <w:tcPr>
            <w:tcW w:w="1287" w:type="dxa"/>
            <w:tcBorders/>
            <w:shd w:fill="auto" w:val="clear"/>
            <w:vAlign w:val="bottom"/>
          </w:tcPr>
          <w:p>
            <w:pPr>
              <w:pStyle w:val="Standard"/>
              <w:spacing w:lineRule="auto" w:line="360"/>
              <w:ind w:hanging="0"/>
              <w:jc w:val="right"/>
              <w:rPr/>
            </w:pPr>
            <w:r>
              <w:rPr>
                <w:lang w:val="en-GB"/>
              </w:rPr>
              <w:t>0.67</w:t>
            </w:r>
            <w:r>
              <w:rPr>
                <w:vertAlign w:val="subscript"/>
                <w:lang w:val="en-GB"/>
              </w:rPr>
              <w:t>0.02</w:t>
            </w:r>
            <w:r>
              <w:rPr>
                <w:vertAlign w:val="superscript"/>
                <w:lang w:val="en-GB"/>
              </w:rPr>
              <w:t>c,B</w:t>
            </w:r>
          </w:p>
        </w:tc>
        <w:tc>
          <w:tcPr>
            <w:tcW w:w="1287" w:type="dxa"/>
            <w:tcBorders/>
            <w:shd w:fill="auto" w:val="clear"/>
            <w:vAlign w:val="bottom"/>
          </w:tcPr>
          <w:p>
            <w:pPr>
              <w:pStyle w:val="Standard"/>
              <w:spacing w:lineRule="auto" w:line="360"/>
              <w:ind w:hanging="0"/>
              <w:jc w:val="right"/>
              <w:rPr/>
            </w:pPr>
            <w:r>
              <w:rPr>
                <w:lang w:val="en-GB"/>
              </w:rPr>
              <w:t>0.74</w:t>
            </w:r>
            <w:r>
              <w:rPr>
                <w:vertAlign w:val="subscript"/>
                <w:lang w:val="en-GB"/>
              </w:rPr>
              <w:t>0.02</w:t>
            </w:r>
            <w:r>
              <w:rPr>
                <w:vertAlign w:val="superscript"/>
                <w:lang w:val="en-GB"/>
              </w:rPr>
              <w:t>d,C</w:t>
            </w:r>
          </w:p>
        </w:tc>
        <w:tc>
          <w:tcPr>
            <w:tcW w:w="1763" w:type="dxa"/>
            <w:tcBorders/>
            <w:shd w:fill="auto" w:val="clear"/>
            <w:vAlign w:val="bottom"/>
          </w:tcPr>
          <w:p>
            <w:pPr>
              <w:pStyle w:val="Standard"/>
              <w:spacing w:lineRule="auto" w:line="360"/>
              <w:ind w:hanging="0"/>
              <w:jc w:val="right"/>
              <w:rPr/>
            </w:pPr>
            <w:r>
              <w:rPr>
                <w:lang w:val="en-GB"/>
              </w:rPr>
              <w:t>0.60</w:t>
            </w:r>
            <w:r>
              <w:rPr>
                <w:vertAlign w:val="subscript"/>
                <w:lang w:val="en-GB"/>
              </w:rPr>
              <w:t>0.02</w:t>
            </w:r>
            <w:r>
              <w:rPr>
                <w:vertAlign w:val="superscript"/>
                <w:lang w:val="en-GB"/>
              </w:rPr>
              <w:t>c,A *</w:t>
            </w:r>
          </w:p>
        </w:tc>
        <w:tc>
          <w:tcPr>
            <w:tcW w:w="1287" w:type="dxa"/>
            <w:tcBorders/>
            <w:shd w:fill="auto" w:val="clear"/>
            <w:vAlign w:val="bottom"/>
          </w:tcPr>
          <w:p>
            <w:pPr>
              <w:pStyle w:val="Standard"/>
              <w:spacing w:lineRule="auto" w:line="360"/>
              <w:ind w:hanging="0"/>
              <w:jc w:val="right"/>
              <w:rPr/>
            </w:pPr>
            <w:r>
              <w:rPr>
                <w:lang w:val="en-GB"/>
              </w:rPr>
              <w:t>0.66</w:t>
            </w:r>
            <w:r>
              <w:rPr>
                <w:vertAlign w:val="subscript"/>
                <w:lang w:val="en-GB"/>
              </w:rPr>
              <w:t>0.01</w:t>
            </w:r>
            <w:r>
              <w:rPr>
                <w:vertAlign w:val="superscript"/>
                <w:lang w:val="en-GB"/>
              </w:rPr>
              <w:t>d,B</w:t>
            </w:r>
          </w:p>
        </w:tc>
        <w:tc>
          <w:tcPr>
            <w:tcW w:w="1275" w:type="dxa"/>
            <w:tcBorders/>
            <w:shd w:fill="auto" w:val="clear"/>
            <w:vAlign w:val="bottom"/>
          </w:tcPr>
          <w:p>
            <w:pPr>
              <w:pStyle w:val="Standard"/>
              <w:spacing w:lineRule="auto" w:line="360"/>
              <w:ind w:hanging="0"/>
              <w:jc w:val="right"/>
              <w:rPr/>
            </w:pPr>
            <w:r>
              <w:rPr>
                <w:lang w:val="en-GB"/>
              </w:rPr>
              <w:t>0.73</w:t>
            </w:r>
            <w:r>
              <w:rPr>
                <w:vertAlign w:val="subscript"/>
                <w:lang w:val="en-GB"/>
              </w:rPr>
              <w:t>0.02</w:t>
            </w:r>
            <w:r>
              <w:rPr>
                <w:vertAlign w:val="superscript"/>
                <w:lang w:val="en-GB"/>
              </w:rPr>
              <w:t>d,C</w:t>
            </w:r>
          </w:p>
        </w:tc>
      </w:tr>
      <w:tr>
        <w:trPr>
          <w:trHeight w:val="374" w:hRule="atLeast"/>
        </w:trPr>
        <w:tc>
          <w:tcPr>
            <w:tcW w:w="987" w:type="dxa"/>
            <w:tcBorders/>
            <w:shd w:fill="auto" w:val="clear"/>
            <w:vAlign w:val="bottom"/>
          </w:tcPr>
          <w:p>
            <w:pPr>
              <w:pStyle w:val="Standard"/>
              <w:spacing w:lineRule="auto" w:line="360"/>
              <w:ind w:hanging="0"/>
              <w:jc w:val="both"/>
              <w:rPr/>
            </w:pPr>
            <w:r>
              <w:rPr>
                <w:color w:val="000000"/>
                <w:szCs w:val="24"/>
                <w:lang w:val="en-GB"/>
              </w:rPr>
              <w:t>G5</w:t>
            </w:r>
          </w:p>
        </w:tc>
        <w:tc>
          <w:tcPr>
            <w:tcW w:w="1286" w:type="dxa"/>
            <w:tcBorders/>
            <w:shd w:fill="auto" w:val="clear"/>
            <w:vAlign w:val="bottom"/>
          </w:tcPr>
          <w:p>
            <w:pPr>
              <w:pStyle w:val="Standard"/>
              <w:spacing w:lineRule="auto" w:line="360"/>
              <w:ind w:hanging="0"/>
              <w:jc w:val="right"/>
              <w:rPr/>
            </w:pPr>
            <w:r>
              <w:rPr>
                <w:lang w:val="en-GB"/>
              </w:rPr>
              <w:t>0.70</w:t>
            </w:r>
            <w:r>
              <w:rPr>
                <w:vertAlign w:val="subscript"/>
                <w:lang w:val="en-GB"/>
              </w:rPr>
              <w:t>0.02</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d,B</w:t>
            </w:r>
          </w:p>
        </w:tc>
        <w:tc>
          <w:tcPr>
            <w:tcW w:w="1287"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e,C</w:t>
            </w:r>
          </w:p>
        </w:tc>
        <w:tc>
          <w:tcPr>
            <w:tcW w:w="1763" w:type="dxa"/>
            <w:tcBorders/>
            <w:shd w:fill="auto" w:val="clear"/>
            <w:vAlign w:val="bottom"/>
          </w:tcPr>
          <w:p>
            <w:pPr>
              <w:pStyle w:val="Standard"/>
              <w:spacing w:lineRule="auto" w:line="360"/>
              <w:ind w:hanging="0"/>
              <w:jc w:val="right"/>
              <w:rPr/>
            </w:pPr>
            <w:r>
              <w:rPr>
                <w:lang w:val="en-GB"/>
              </w:rPr>
              <w:t>0.69</w:t>
            </w:r>
            <w:r>
              <w:rPr>
                <w:vertAlign w:val="subscript"/>
                <w:lang w:val="en-GB"/>
              </w:rPr>
              <w:t>0.02</w:t>
            </w:r>
            <w:r>
              <w:rPr>
                <w:vertAlign w:val="superscript"/>
                <w:lang w:val="en-GB"/>
              </w:rPr>
              <w:t>d,A</w:t>
            </w:r>
          </w:p>
        </w:tc>
        <w:tc>
          <w:tcPr>
            <w:tcW w:w="1287"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e,B</w:t>
            </w:r>
          </w:p>
        </w:tc>
        <w:tc>
          <w:tcPr>
            <w:tcW w:w="1275" w:type="dxa"/>
            <w:tcBorders/>
            <w:shd w:fill="auto" w:val="clear"/>
            <w:vAlign w:val="bottom"/>
          </w:tcPr>
          <w:p>
            <w:pPr>
              <w:pStyle w:val="Standard"/>
              <w:spacing w:lineRule="auto" w:line="360"/>
              <w:ind w:hanging="0"/>
              <w:jc w:val="right"/>
              <w:rPr/>
            </w:pPr>
            <w:r>
              <w:rPr>
                <w:lang w:val="en-GB"/>
              </w:rPr>
              <w:t>0.78</w:t>
            </w:r>
            <w:r>
              <w:rPr>
                <w:vertAlign w:val="subscript"/>
                <w:lang w:val="en-GB"/>
              </w:rPr>
              <w:t>0.02</w:t>
            </w:r>
            <w:r>
              <w:rPr>
                <w:vertAlign w:val="superscript"/>
                <w:lang w:val="en-GB"/>
              </w:rPr>
              <w:t>e,B</w:t>
            </w:r>
          </w:p>
        </w:tc>
      </w:tr>
      <w:tr>
        <w:trPr>
          <w:trHeight w:val="374" w:hRule="atLeast"/>
        </w:trPr>
        <w:tc>
          <w:tcPr>
            <w:tcW w:w="987" w:type="dxa"/>
            <w:tcBorders/>
            <w:shd w:fill="auto" w:val="clear"/>
            <w:vAlign w:val="bottom"/>
          </w:tcPr>
          <w:p>
            <w:pPr>
              <w:pStyle w:val="Standard"/>
              <w:spacing w:lineRule="auto" w:line="360"/>
              <w:ind w:hanging="0"/>
              <w:jc w:val="both"/>
              <w:rPr/>
            </w:pPr>
            <w:r>
              <w:rPr>
                <w:lang w:val="en-GB"/>
              </w:rPr>
              <w:t>G2</w:t>
            </w:r>
          </w:p>
        </w:tc>
        <w:tc>
          <w:tcPr>
            <w:tcW w:w="1286" w:type="dxa"/>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87" w:type="dxa"/>
            <w:tcBorders/>
            <w:shd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d,B</w:t>
            </w:r>
          </w:p>
        </w:tc>
        <w:tc>
          <w:tcPr>
            <w:tcW w:w="1287" w:type="dxa"/>
            <w:tcBorders/>
            <w:shd w:fill="auto" w:val="clear"/>
            <w:vAlign w:val="bottom"/>
          </w:tcPr>
          <w:p>
            <w:pPr>
              <w:pStyle w:val="Standard"/>
              <w:spacing w:lineRule="auto" w:line="360"/>
              <w:ind w:hanging="0"/>
              <w:jc w:val="right"/>
              <w:rPr/>
            </w:pPr>
            <w:r>
              <w:rPr>
                <w:lang w:val="en-GB"/>
              </w:rPr>
              <w:t>0.78</w:t>
            </w:r>
            <w:r>
              <w:rPr>
                <w:vertAlign w:val="subscript"/>
                <w:lang w:val="en-GB"/>
              </w:rPr>
              <w:t>0.01</w:t>
            </w:r>
            <w:r>
              <w:rPr>
                <w:vertAlign w:val="superscript"/>
                <w:lang w:val="en-GB"/>
              </w:rPr>
              <w:t>e,AB</w:t>
            </w:r>
          </w:p>
        </w:tc>
        <w:tc>
          <w:tcPr>
            <w:tcW w:w="1763" w:type="dxa"/>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 *</w:t>
            </w:r>
          </w:p>
        </w:tc>
        <w:tc>
          <w:tcPr>
            <w:tcW w:w="1275" w:type="dxa"/>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r>
      <w:tr>
        <w:trPr>
          <w:trHeight w:val="374" w:hRule="atLeast"/>
        </w:trPr>
        <w:tc>
          <w:tcPr>
            <w:tcW w:w="987" w:type="dxa"/>
            <w:tcBorders>
              <w:bottom w:val="single" w:sz="4" w:space="0" w:color="000000"/>
            </w:tcBorders>
            <w:shd w:fill="auto" w:val="clear"/>
            <w:vAlign w:val="bottom"/>
          </w:tcPr>
          <w:p>
            <w:pPr>
              <w:pStyle w:val="Standard"/>
              <w:spacing w:lineRule="auto" w:line="360"/>
              <w:ind w:hanging="0"/>
              <w:jc w:val="both"/>
              <w:rPr/>
            </w:pPr>
            <w:r>
              <w:rPr>
                <w:lang w:val="en-GB"/>
              </w:rPr>
              <w:t>G1</w:t>
            </w:r>
          </w:p>
        </w:tc>
        <w:tc>
          <w:tcPr>
            <w:tcW w:w="1286"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d,A</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c>
          <w:tcPr>
            <w:tcW w:w="1763"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75" w:type="dxa"/>
            <w:tcBorders>
              <w:bottom w:val="single" w:sz="4" w:space="0" w:color="000000"/>
            </w:tcBorders>
            <w:shd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de,A</w:t>
            </w:r>
          </w:p>
        </w:tc>
      </w:tr>
    </w:tbl>
    <w:p>
      <w:pPr>
        <w:pStyle w:val="Normal"/>
        <w:rPr/>
      </w:pPr>
      <w:r>
        <w:rPr>
          <w:vertAlign w:val="superscript"/>
        </w:rPr>
        <w:t>*</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male and female candidates, and cows, but decreased accuracy for sires. We show this in Figure 2 with the accuracy for different groups of individuals with an initial training population and equal cost of phenotyping and genotyping. In Additional file 4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an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Heading2"/>
        <w:numPr>
          <w:ilvl w:val="1"/>
          <w:numId w:val="7"/>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6"/>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phenotyping </w:t>
      </w:r>
      <w:r>
        <w:rPr>
          <w:rFonts w:eastAsia="Noto Sans CJK SC Regular" w:cs="Times New Roman"/>
          <w:color w:val="auto"/>
          <w:kern w:val="2"/>
          <w:sz w:val="24"/>
          <w:szCs w:val="24"/>
          <w:lang w:val="en-GB" w:eastAsia="zh-CN" w:bidi="hi-IN"/>
        </w:rPr>
        <w:t xml:space="preserve">costed the same as </w:t>
      </w:r>
      <w:r>
        <w:rPr/>
        <w:t xml:space="preserve">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Changing the relative cost of phenotyping to genotyping did not change the overall trend, only the level of genetic gain in the low-genotyping scenarios.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6"/>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Additional file 4 we compare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cows, but also male candidates. Decreasing the relative cost of genotyping to phenotyping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pStyle w:val="Normal"/>
        <w:rPr/>
      </w:pPr>
      <w:r>
        <w:rPr>
          <w:rFonts w:eastAsia="Wingdings"/>
          <w:b/>
          <w:bCs/>
        </w:rPr>
        <w:t xml:space="preserve">Figure 3 Genetic gain, training population size, and accuracy by scenario without an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7"/>
        </w:numPr>
        <w:spacing w:before="238" w:after="227"/>
        <w:rPr/>
      </w:pPr>
      <w:r>
        <w:rPr/>
        <w:t>Discussion</w:t>
      </w:r>
    </w:p>
    <w:p>
      <w:pPr>
        <w:pStyle w:val="Normal"/>
        <w:numPr>
          <w:ilvl w:val="0"/>
          <w:numId w:val="7"/>
        </w:numPr>
        <w:rPr/>
      </w:pPr>
      <w:r>
        <w:rPr/>
        <w:t>Our results show that any dairy breeding programme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5"/>
        </w:numPr>
        <w:rPr/>
      </w:pPr>
      <w:r>
        <w:rPr/>
        <w:t>Genetic gain</w:t>
      </w:r>
    </w:p>
    <w:p>
      <w:pPr>
        <w:pStyle w:val="Heading3"/>
        <w:numPr>
          <w:ilvl w:val="2"/>
          <w:numId w:val="7"/>
        </w:numPr>
        <w:rPr/>
      </w:pPr>
      <w:r>
        <w:rPr/>
        <w:t>Genomic vs. conventional selection</w:t>
      </w:r>
    </w:p>
    <w:p>
      <w:pPr>
        <w:pStyle w:val="Normal"/>
        <w:numPr>
          <w:ilvl w:val="0"/>
          <w:numId w:val="7"/>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42" w:name="__UnoMark__29058_2480076588"/>
      <w:bookmarkStart w:id="143" w:name="ZOTERO_BREF_4BRvNGQob4A3"/>
      <w:bookmarkStart w:id="144" w:name="__UnoMark__24623_2480076588"/>
      <w:bookmarkStart w:id="145" w:name="__UnoMark__28867_2480076588"/>
      <w:r>
        <w:rPr/>
        <w:t>[2, 3, 18]</w:t>
      </w:r>
      <w:bookmarkEnd w:id="142"/>
      <w:bookmarkEnd w:id="143"/>
      <w:bookmarkEnd w:id="144"/>
      <w:bookmarkEnd w:id="145"/>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46" w:name="ZOTERO_BREF_D1vN6uMQd42y"/>
      <w:bookmarkStart w:id="147" w:name="__UnoMark__29059_2480076588"/>
      <w:bookmarkStart w:id="148" w:name="__UnoMark__24624_2480076588"/>
      <w:bookmarkStart w:id="149" w:name="__UnoMark__28868_2480076588"/>
      <w:r>
        <w:rPr/>
        <w:t>[19]</w:t>
      </w:r>
      <w:bookmarkEnd w:id="146"/>
      <w:bookmarkEnd w:id="147"/>
      <w:bookmarkEnd w:id="148"/>
      <w:bookmarkEnd w:id="149"/>
      <w:r>
        <w:rPr/>
        <w:t xml:space="preserve">. Van Grevenhof et al. </w:t>
      </w:r>
      <w:bookmarkStart w:id="150" w:name="__UnoMark__28869_2480076588"/>
      <w:bookmarkStart w:id="151" w:name="__UnoMark__24625_2480076588"/>
      <w:bookmarkStart w:id="152" w:name="ZOTERO_BREF_1ARjfoxB9bJB"/>
      <w:bookmarkStart w:id="153" w:name="__UnoMark__29060_2480076588"/>
      <w:r>
        <w:rPr/>
        <w:t>[11]</w:t>
      </w:r>
      <w:bookmarkEnd w:id="150"/>
      <w:bookmarkEnd w:id="151"/>
      <w:bookmarkEnd w:id="152"/>
      <w:bookmarkEnd w:id="153"/>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54" w:name="__UnoMark__28870_2480076588"/>
      <w:bookmarkStart w:id="155" w:name="__UnoMark__24626_2480076588"/>
      <w:bookmarkStart w:id="156" w:name="ZOTERO_BREF_1PKZcgivjqLw"/>
      <w:bookmarkStart w:id="157" w:name="__UnoMark__29061_2480076588"/>
      <w:r>
        <w:rPr/>
        <w:t>[20]</w:t>
      </w:r>
      <w:bookmarkEnd w:id="154"/>
      <w:bookmarkEnd w:id="155"/>
      <w:bookmarkEnd w:id="156"/>
      <w:bookmarkEnd w:id="157"/>
      <w:r>
        <w:rPr/>
        <w:t>.</w:t>
      </w:r>
    </w:p>
    <w:p>
      <w:pPr>
        <w:pStyle w:val="Normal"/>
        <w:numPr>
          <w:ilvl w:val="0"/>
          <w:numId w:val="7"/>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7"/>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58" w:name="ZOTERO_BREF_jT8KzpOIx2iF"/>
      <w:bookmarkStart w:id="159" w:name="__UnoMark__24627_2480076588"/>
      <w:bookmarkStart w:id="160" w:name="__UnoMark__28871_2480076588"/>
      <w:bookmarkStart w:id="161" w:name="__UnoMark__29062_2480076588"/>
      <w:r>
        <w:rPr/>
        <w:t>[2]</w:t>
      </w:r>
      <w:bookmarkEnd w:id="158"/>
      <w:bookmarkEnd w:id="159"/>
      <w:bookmarkEnd w:id="160"/>
      <w:bookmarkEnd w:id="161"/>
      <w:r>
        <w:rPr/>
        <w:t xml:space="preserve"> and thus allows for testing more sires. In the US Holstein population, genomic selection improved the selection differential for all traits, particularly for traits with low heritability, such as health and fertility [</w:t>
      </w:r>
      <w:bookmarkStart w:id="162" w:name="ZOTERO_BREF_nnrVwTO3DPK0"/>
      <w:bookmarkStart w:id="163" w:name="__UnoMark__29063_2480076588"/>
      <w:bookmarkStart w:id="164" w:name="__UnoMark__24628_2480076588"/>
      <w:bookmarkStart w:id="165" w:name="__UnoMark__28872_2480076588"/>
      <w:bookmarkEnd w:id="162"/>
      <w:bookmarkEnd w:id="163"/>
      <w:bookmarkEnd w:id="164"/>
      <w:bookmarkEnd w:id="165"/>
      <w:r>
        <w:rPr/>
        <w:t>19].</w:t>
      </w:r>
    </w:p>
    <w:p>
      <w:pPr>
        <w:pStyle w:val="Heading3"/>
        <w:numPr>
          <w:ilvl w:val="2"/>
          <w:numId w:val="7"/>
        </w:numPr>
        <w:rPr/>
      </w:pPr>
      <w:r>
        <w:rPr/>
        <w:t>Increasing the investment into genotyping</w:t>
      </w:r>
    </w:p>
    <w:p>
      <w:pPr>
        <w:pStyle w:val="Normal"/>
        <w:numPr>
          <w:ilvl w:val="0"/>
          <w:numId w:val="7"/>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66" w:name="__UnoMark__24629_2480076588"/>
      <w:bookmarkStart w:id="167" w:name="__UnoMark__28873_2480076588"/>
      <w:bookmarkStart w:id="168" w:name="__UnoMark__29064_2480076588"/>
      <w:bookmarkStart w:id="169" w:name="ZOTERO_BREF_XAOC0n9S6OsE"/>
      <w:bookmarkEnd w:id="166"/>
      <w:bookmarkEnd w:id="167"/>
      <w:bookmarkEnd w:id="168"/>
      <w:bookmarkEnd w:id="169"/>
      <w:r>
        <w:rPr/>
        <w:t>1] who showed that adding more cows yearly to the training population increases genetic gain.</w:t>
      </w:r>
    </w:p>
    <w:p>
      <w:pPr>
        <w:pStyle w:val="Normal"/>
        <w:numPr>
          <w:ilvl w:val="0"/>
          <w:numId w:val="7"/>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70" w:name="__UnoMark__28874_2480076588"/>
      <w:bookmarkStart w:id="171" w:name="__UnoMark__24630_2480076588"/>
      <w:bookmarkStart w:id="172" w:name="ZOTERO_BREF_yfnWDjFw3sgX"/>
      <w:bookmarkStart w:id="173" w:name="__UnoMark__29065_2480076588"/>
      <w:r>
        <w:rPr/>
        <w:t>[22]</w:t>
      </w:r>
      <w:bookmarkEnd w:id="170"/>
      <w:bookmarkEnd w:id="171"/>
      <w:bookmarkEnd w:id="172"/>
      <w:bookmarkEnd w:id="173"/>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[11, 12].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74" w:name="move427253021"/>
      <w:bookmarkEnd w:id="174"/>
      <w:r>
        <w:rPr>
          <w:highlight w:val="white"/>
        </w:rPr>
        <w:t>ain.</w:t>
      </w:r>
    </w:p>
    <w:p>
      <w:pPr>
        <w:pStyle w:val="Normal"/>
        <w:numPr>
          <w:ilvl w:val="0"/>
          <w:numId w:val="7"/>
        </w:numPr>
        <w:rPr/>
      </w:pPr>
      <w:r>
        <w:rPr/>
        <w:t xml:space="preserve">While genetic gain increases with the number of cows in training population, repeated records do not have the same relationship.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7"/>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7"/>
        </w:numPr>
        <w:rPr/>
      </w:pPr>
      <w:r>
        <w:rPr/>
        <w:t>Scenarios without an initial training population</w:t>
      </w:r>
    </w:p>
    <w:p>
      <w:pPr>
        <w:pStyle w:val="Normal"/>
        <w:numPr>
          <w:ilvl w:val="0"/>
          <w:numId w:val="7"/>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75" w:name="ZOTERO_BREF_uXU3Wcv4ZT92"/>
      <w:bookmarkStart w:id="176" w:name="__UnoMark__29067_2480076588"/>
      <w:bookmarkStart w:id="177" w:name="__UnoMark__24633_2480076588"/>
      <w:bookmarkStart w:id="178" w:name="__UnoMark__28876_2480076588"/>
      <w:r>
        <w:rPr/>
        <w:t>[12]</w:t>
      </w:r>
      <w:bookmarkEnd w:id="175"/>
      <w:bookmarkEnd w:id="176"/>
      <w:bookmarkEnd w:id="177"/>
      <w:bookmarkEnd w:id="178"/>
      <w:r>
        <w:rPr/>
        <w:t>.</w:t>
      </w:r>
    </w:p>
    <w:p>
      <w:pPr>
        <w:pStyle w:val="Normal"/>
        <w:numPr>
          <w:ilvl w:val="0"/>
          <w:numId w:val="7"/>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7"/>
        </w:numPr>
        <w:rPr/>
      </w:pPr>
      <w:r>
        <w:rPr/>
        <w:drawing>
          <wp:inline distT="0" distB="0" distL="0" distR="0">
            <wp:extent cx="6118860" cy="43186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tretch>
                      <a:fillRect/>
                    </a:stretch>
                  </pic:blipFill>
                  <pic:spPr bwMode="auto">
                    <a:xfrm>
                      <a:off x="0" y="0"/>
                      <a:ext cx="6118860" cy="4318635"/>
                    </a:xfrm>
                    <a:prstGeom prst="rect">
                      <a:avLst/>
                    </a:prstGeom>
                  </pic:spPr>
                </pic:pic>
              </a:graphicData>
            </a:graphic>
          </wp:inline>
        </w:drawing>
      </w:r>
    </w:p>
    <w:p>
      <w:pPr>
        <w:pStyle w:val="TextBody"/>
        <w:numPr>
          <w:ilvl w:val="0"/>
          <w:numId w:val="7"/>
        </w:numPr>
        <w:spacing w:lineRule="auto" w:line="480"/>
        <w:rPr/>
      </w:pPr>
      <w:r>
        <w:rPr>
          <w:rFonts w:eastAsia="Noto Sans CJK SC Regular" w:cs="Times New Roman"/>
          <w:b/>
          <w:bCs/>
          <w:color w:val="auto"/>
          <w:kern w:val="2"/>
          <w:sz w:val="24"/>
          <w:szCs w:val="24"/>
          <w:lang w:val="en-GB" w:eastAsia="zh-CN" w:bidi="hi-IN"/>
        </w:rPr>
        <w:t>Additional file 5</w:t>
      </w:r>
      <w:r>
        <w:rPr>
          <w:b/>
          <w:bCs/>
        </w:rPr>
        <w:t xml:space="preserve"> The number of animals and repeated phenotypes in the training population</w:t>
      </w:r>
      <w:r>
        <w:rPr/>
        <w:t xml:space="preserve">. The figure presents the results </w:t>
      </w:r>
      <w:r>
        <w:rPr>
          <w:color w:val="000000"/>
        </w:rPr>
        <w:t>for three relative costs of phenotyping to genotyping ($P:$G)</w:t>
      </w:r>
      <w:r>
        <w:rPr/>
        <w:t>. In our simulation, scenarios traded repeated phenotype records for genotypes. Hence, the scenarios with the largest training population collected the least repeated records. These were also the scenarios that achieved the highest genetic gain.</w:t>
      </w:r>
    </w:p>
    <w:p>
      <w:pPr>
        <w:pStyle w:val="TextBody"/>
        <w:numPr>
          <w:ilvl w:val="0"/>
          <w:numId w:val="7"/>
        </w:numPr>
        <w:rPr>
          <w:b/>
          <w:b/>
          <w:bCs/>
        </w:rPr>
      </w:pPr>
      <w:r>
        <w:rPr>
          <w:b/>
          <w:bCs/>
        </w:rPr>
      </w:r>
    </w:p>
    <w:p>
      <w:pPr>
        <w:pStyle w:val="Heading2"/>
        <w:numPr>
          <w:ilvl w:val="1"/>
          <w:numId w:val="7"/>
        </w:numPr>
        <w:rPr/>
      </w:pPr>
      <w:r>
        <w:rPr/>
        <w:t>Accuracy</w:t>
      </w:r>
    </w:p>
    <w:p>
      <w:pPr>
        <w:pStyle w:val="Normal"/>
        <w:numPr>
          <w:ilvl w:val="0"/>
          <w:numId w:val="7"/>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79" w:name="__UnoMark__24634_2480076588"/>
      <w:bookmarkStart w:id="180" w:name="__UnoMark__28877_2480076588"/>
      <w:bookmarkStart w:id="181" w:name="__UnoMark__29068_2480076588"/>
      <w:bookmarkStart w:id="182" w:name="ZOTERO_BREF_WMqcIWB06IEs"/>
      <w:r>
        <w:rPr/>
        <w:t>[23, 24]</w:t>
      </w:r>
      <w:bookmarkEnd w:id="179"/>
      <w:bookmarkEnd w:id="180"/>
      <w:bookmarkEnd w:id="181"/>
      <w:bookmarkEnd w:id="182"/>
      <w:r>
        <w:rPr/>
        <w:t>.</w:t>
      </w:r>
    </w:p>
    <w:p>
      <w:pPr>
        <w:pStyle w:val="Heading3"/>
        <w:numPr>
          <w:ilvl w:val="2"/>
          <w:numId w:val="7"/>
        </w:numPr>
        <w:rPr/>
      </w:pPr>
      <w:r>
        <w:rPr/>
        <w:t>Accuracy for males with initial training population</w:t>
      </w:r>
    </w:p>
    <w:p>
      <w:pPr>
        <w:pStyle w:val="Normal"/>
        <w:numPr>
          <w:ilvl w:val="0"/>
          <w:numId w:val="7"/>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83" w:name="__UnoMark__29070_2480076588"/>
      <w:bookmarkStart w:id="184" w:name="ZOTERO_BREF_KgobD5FV4CIH"/>
      <w:bookmarkStart w:id="185" w:name="__UnoMark__8503_2480076588"/>
      <w:bookmarkStart w:id="186" w:name="__UnoMark__24636_2480076588"/>
      <w:bookmarkStart w:id="187" w:name="__UnoMark__8958_2480076588"/>
      <w:bookmarkStart w:id="188" w:name="__UnoMark__28879_2480076588"/>
      <w:r>
        <w:rPr/>
        <w:t>[23]</w:t>
      </w:r>
      <w:bookmarkEnd w:id="183"/>
      <w:bookmarkEnd w:id="184"/>
      <w:bookmarkEnd w:id="185"/>
      <w:bookmarkEnd w:id="186"/>
      <w:bookmarkEnd w:id="187"/>
      <w:bookmarkEnd w:id="188"/>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w:t>
      </w:r>
    </w:p>
    <w:p>
      <w:pPr>
        <w:pStyle w:val="Normal"/>
        <w:numPr>
          <w:ilvl w:val="0"/>
          <w:numId w:val="7"/>
        </w:numPr>
        <w:rPr/>
      </w:pPr>
      <w:r>
        <w:rPr/>
        <w:t xml:space="preserve">In contrast, reducing phenotyping decreased the accuracy for selected sires. We believe this is due to </w:t>
      </w:r>
      <w:r>
        <w:rPr/>
        <w:t>two reasons. First is</w:t>
      </w:r>
      <w:r>
        <w:rPr/>
        <w:t xml:space="preserve"> the fact that sire breeding values are in the tail of a distribution. Each additional phenotypic record only marginally changes the overall accuracy of individuals breeding values, but that affects distinguishing the very best sires in the tail of a distribution. </w:t>
      </w:r>
      <w:r>
        <w:rPr>
          <w:rFonts w:eastAsia="Noto Sans CJK SC Regular" w:cs="Times New Roman"/>
          <w:color w:val="auto"/>
          <w:kern w:val="2"/>
          <w:sz w:val="24"/>
          <w:szCs w:val="24"/>
          <w:lang w:val="en-GB" w:eastAsia="zh-CN" w:bidi="hi-IN"/>
        </w:rPr>
        <w:t>Second</w:t>
      </w:r>
      <w:r>
        <w:rPr>
          <w:rFonts w:eastAsia="Noto Sans CJK SC Regular" w:cs="Times New Roman"/>
          <w:color w:val="auto"/>
          <w:kern w:val="2"/>
          <w:sz w:val="24"/>
          <w:szCs w:val="24"/>
          <w:lang w:val="en-GB" w:eastAsia="zh-CN" w:bidi="hi-IN"/>
        </w:rPr>
        <w:t xml:space="preserve">, </w:t>
      </w:r>
      <w:r>
        <w:rPr>
          <w:rFonts w:eastAsia="Noto Sans CJK SC Regular" w:cs="Times New Roman"/>
          <w:color w:val="auto"/>
          <w:kern w:val="2"/>
          <w:sz w:val="24"/>
          <w:szCs w:val="24"/>
          <w:lang w:val="en-GB" w:eastAsia="zh-CN" w:bidi="hi-IN"/>
        </w:rPr>
        <w:t xml:space="preserve">as we invested more into genotyping, </w:t>
      </w:r>
      <w:r>
        <w:rPr/>
        <w:t xml:space="preserve">the training population grew quicker </w:t>
      </w:r>
      <w:r>
        <w:rPr/>
        <w:t>and reached</w:t>
      </w:r>
      <w:r>
        <w:rPr/>
        <w:t xml:space="preserve"> the limit of 25,000. </w:t>
      </w:r>
      <w:r>
        <w:rPr/>
        <w:t xml:space="preserve">At this point </w:t>
      </w:r>
      <w:r>
        <w:rPr/>
        <w:t xml:space="preserve">we removed sires’ in favour of cows’ genotypes, </w:t>
      </w:r>
      <w:r>
        <w:rPr/>
        <w:t xml:space="preserve">hence </w:t>
      </w:r>
      <w:r>
        <w:rPr>
          <w:rFonts w:eastAsia="Noto Sans CJK SC Regular" w:cs="Times New Roman"/>
          <w:color w:val="auto"/>
          <w:kern w:val="2"/>
          <w:sz w:val="24"/>
          <w:szCs w:val="24"/>
          <w:lang w:val="en-GB" w:eastAsia="zh-CN" w:bidi="hi-IN"/>
        </w:rPr>
        <w:t>prediction</w:t>
      </w:r>
      <w:r>
        <w:rPr/>
        <w:t xml:space="preserve"> for sires </w:t>
      </w:r>
      <w:r>
        <w:rPr>
          <w:rFonts w:eastAsia="Noto Sans CJK SC Regular" w:cs="Times New Roman"/>
          <w:color w:val="auto"/>
          <w:kern w:val="2"/>
          <w:sz w:val="24"/>
          <w:szCs w:val="24"/>
          <w:lang w:val="en-GB" w:eastAsia="zh-CN" w:bidi="hi-IN"/>
        </w:rPr>
        <w:t>depended</w:t>
      </w:r>
      <w:r>
        <w:rPr/>
        <w:t xml:space="preserve"> only </w:t>
      </w:r>
      <w:r>
        <w:rPr>
          <w:rFonts w:eastAsia="Noto Sans CJK SC Regular" w:cs="Times New Roman"/>
          <w:color w:val="auto"/>
          <w:kern w:val="2"/>
          <w:sz w:val="24"/>
          <w:szCs w:val="24"/>
          <w:lang w:val="en-GB" w:eastAsia="zh-CN" w:bidi="hi-IN"/>
        </w:rPr>
        <w:t>on</w:t>
      </w:r>
      <w:r>
        <w:rPr/>
        <w:t xml:space="preserve"> daughters data and no longer </w:t>
      </w:r>
      <w:r>
        <w:rPr>
          <w:rFonts w:eastAsia="Noto Sans CJK SC Regular" w:cs="Times New Roman"/>
          <w:color w:val="auto"/>
          <w:kern w:val="2"/>
          <w:sz w:val="24"/>
          <w:szCs w:val="24"/>
          <w:lang w:val="en-GB" w:eastAsia="zh-CN" w:bidi="hi-IN"/>
        </w:rPr>
        <w:t>on</w:t>
      </w:r>
      <w:r>
        <w:rPr/>
        <w:t xml:space="preserve"> own genotype</w:t>
      </w:r>
      <w:r>
        <w:rPr/>
        <w:t>. However, since this is the accuracy after the selection has already been made, it is not of great interest for breeding.</w:t>
      </w:r>
    </w:p>
    <w:p>
      <w:pPr>
        <w:pStyle w:val="Heading3"/>
        <w:numPr>
          <w:ilvl w:val="2"/>
          <w:numId w:val="4"/>
        </w:numPr>
        <w:rPr/>
      </w:pPr>
      <w:r>
        <w:rPr/>
        <w:t>Accuracy for females with initial training population</w:t>
      </w:r>
    </w:p>
    <w:p>
      <w:pPr>
        <w:pStyle w:val="Normal"/>
        <w:numPr>
          <w:ilvl w:val="0"/>
          <w:numId w:val="7"/>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89" w:name="__UnoMark__29071_2480076588"/>
      <w:bookmarkStart w:id="190" w:name="__UnoMark__24637_2480076588"/>
      <w:bookmarkStart w:id="191" w:name="ZOTERO_BREF_KOC7XZTVvOJm"/>
      <w:bookmarkStart w:id="192" w:name="__UnoMark__28880_2480076588"/>
      <w:r>
        <w:rPr/>
        <w:t>[25, 26]</w:t>
      </w:r>
      <w:bookmarkEnd w:id="189"/>
      <w:bookmarkEnd w:id="190"/>
      <w:bookmarkEnd w:id="191"/>
      <w:bookmarkEnd w:id="192"/>
      <w:r>
        <w:rPr/>
        <w:t xml:space="preserve">. This in turn increases the accuracy of prediction regardless of the heritability and the number of causal loci or markers </w:t>
      </w:r>
      <w:bookmarkStart w:id="193" w:name="ZOTERO_BREF_GtYINFuYGWHB"/>
      <w:bookmarkStart w:id="194" w:name="__UnoMark__29072_2480076588"/>
      <w:bookmarkStart w:id="195" w:name="__UnoMark__24638_2480076588"/>
      <w:bookmarkStart w:id="196" w:name="__UnoMark__28881_2480076588"/>
      <w:r>
        <w:rPr/>
        <w:t>[27]</w:t>
      </w:r>
      <w:bookmarkEnd w:id="193"/>
      <w:bookmarkEnd w:id="194"/>
      <w:bookmarkEnd w:id="195"/>
      <w:bookmarkEnd w:id="196"/>
      <w:r>
        <w:rPr/>
        <w:t>.</w:t>
      </w:r>
    </w:p>
    <w:p>
      <w:pPr>
        <w:pStyle w:val="Normal"/>
        <w:numPr>
          <w:ilvl w:val="0"/>
          <w:numId w:val="7"/>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97" w:name="__UnoMark__29239_24800765881"/>
      <w:bookmarkEnd w:id="197"/>
      <w:r>
        <w:rPr/>
        <w:t>s [2</w:t>
      </w:r>
      <w:bookmarkStart w:id="198" w:name="__UnoMark__29075_24800765881"/>
      <w:bookmarkStart w:id="199" w:name="__UnoMark__24641_24800765881"/>
      <w:bookmarkStart w:id="200" w:name="__UnoMark__28884_24800765881"/>
      <w:bookmarkStart w:id="201" w:name="ZOTERO_BREF_fgWzesPq3KDm1"/>
      <w:bookmarkEnd w:id="198"/>
      <w:bookmarkEnd w:id="199"/>
      <w:bookmarkEnd w:id="200"/>
      <w:bookmarkEnd w:id="201"/>
      <w:r>
        <w:rPr/>
        <w:t>7]. And third, investing more into genotyping translated into larger training population and its yearly update. As shown by previous studies [11, 1</w:t>
      </w:r>
      <w:bookmarkStart w:id="202" w:name="__UnoMark__29073_2480076588"/>
      <w:bookmarkStart w:id="203" w:name="ZOTERO_BREF_TvTlCGb1fFY9"/>
      <w:bookmarkStart w:id="204" w:name="__UnoMark__24639_2480076588"/>
      <w:bookmarkStart w:id="205" w:name="__UnoMark__28882_2480076588"/>
      <w:bookmarkEnd w:id="202"/>
      <w:bookmarkEnd w:id="203"/>
      <w:bookmarkEnd w:id="204"/>
      <w:bookmarkEnd w:id="205"/>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06" w:name="__UnoMark__29230_2480076588"/>
      <w:bookmarkEnd w:id="206"/>
      <w:r>
        <w:rPr/>
        <w:t>n [8, 9, 2</w:t>
      </w:r>
      <w:bookmarkStart w:id="207" w:name="__UnoMark__24640_2480076588"/>
      <w:bookmarkStart w:id="208" w:name="ZOTERO_BREF_sIzJc826AobD"/>
      <w:bookmarkStart w:id="209" w:name="__UnoMark__29074_2480076588"/>
      <w:bookmarkStart w:id="210" w:name="__UnoMark__28883_2480076588"/>
      <w:bookmarkEnd w:id="207"/>
      <w:bookmarkEnd w:id="208"/>
      <w:bookmarkEnd w:id="209"/>
      <w:bookmarkEnd w:id="210"/>
      <w:r>
        <w:rPr/>
        <w:t>8].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211" w:name="__UnoMark__29076_2480076588"/>
      <w:bookmarkStart w:id="212" w:name="__UnoMark__28885_2480076588"/>
      <w:bookmarkStart w:id="213" w:name="__UnoMark__24642_2480076588"/>
      <w:bookmarkStart w:id="214" w:name="ZOTERO_BREF_91PqdwhYBqqz"/>
      <w:bookmarkEnd w:id="211"/>
      <w:bookmarkEnd w:id="212"/>
      <w:bookmarkEnd w:id="213"/>
      <w:bookmarkEnd w:id="214"/>
      <w:r>
        <w:rPr/>
        <w:t>2].</w:t>
      </w:r>
      <w:r>
        <w:rPr>
          <w:b/>
          <w:bCs/>
        </w:rPr>
        <w:t xml:space="preserve"> </w:t>
      </w:r>
      <w:r>
        <w:rPr/>
        <w:t>We observed plateau in accuracy when we invested more than six phenotype records into genotyping.</w:t>
      </w:r>
    </w:p>
    <w:p>
      <w:pPr>
        <w:pStyle w:val="Normal"/>
        <w:numPr>
          <w:ilvl w:val="0"/>
          <w:numId w:val="7"/>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7"/>
        </w:numPr>
        <w:rPr/>
      </w:pPr>
      <w:r>
        <w:rPr/>
        <w:t>Accuracy without an initial training population</w:t>
      </w:r>
    </w:p>
    <w:p>
      <w:pPr>
        <w:pStyle w:val="Normal"/>
        <w:numPr>
          <w:ilvl w:val="0"/>
          <w:numId w:val="7"/>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15" w:name="ZOTERO_BREF_QoEDlFiwd7xZ"/>
      <w:bookmarkStart w:id="216" w:name="__UnoMark__24643_2480076588"/>
      <w:bookmarkStart w:id="217" w:name="__UnoMark__28886_2480076588"/>
      <w:bookmarkStart w:id="218" w:name="__UnoMark__29077_2480076588"/>
      <w:r>
        <w:rPr/>
        <w:t>[29]</w:t>
      </w:r>
      <w:bookmarkEnd w:id="215"/>
      <w:bookmarkEnd w:id="216"/>
      <w:bookmarkEnd w:id="217"/>
      <w:bookmarkEnd w:id="218"/>
      <w:r>
        <w:rPr/>
        <w:t xml:space="preserve"> showed that for new traits and large scale recording, we can achieve 75% of the maximum genomic accuracy within first two to three years of recording. </w:t>
      </w:r>
      <w:r>
        <w:rPr/>
        <w:t>I</w:t>
      </w:r>
      <w:r>
        <w:rPr/>
        <w:t xml:space="preserve">n our study we shortened this period </w:t>
      </w:r>
      <w:r>
        <w:rPr>
          <w:rFonts w:eastAsia="Noto Sans CJK SC Regular" w:cs="Times New Roman"/>
          <w:color w:val="auto"/>
          <w:kern w:val="2"/>
          <w:sz w:val="24"/>
          <w:szCs w:val="24"/>
          <w:lang w:val="en-GB" w:eastAsia="zh-CN" w:bidi="hi-IN"/>
        </w:rPr>
        <w:t xml:space="preserve">even more </w:t>
      </w:r>
      <w:r>
        <w:rPr/>
        <w:t>by including the historical data through the single-step genomic prediction.</w:t>
      </w:r>
    </w:p>
    <w:p>
      <w:pPr>
        <w:pStyle w:val="Heading2"/>
        <w:numPr>
          <w:ilvl w:val="1"/>
          <w:numId w:val="7"/>
        </w:numPr>
        <w:rPr/>
      </w:pPr>
      <w:r>
        <w:rPr/>
        <w:t>Implications</w:t>
      </w:r>
    </w:p>
    <w:p>
      <w:pPr>
        <w:pStyle w:val="Normal"/>
        <w:numPr>
          <w:ilvl w:val="1"/>
          <w:numId w:val="7"/>
        </w:numPr>
        <w:rPr/>
      </w:pPr>
      <w:r>
        <w:rPr/>
        <w:t>The results suggest that any dairy breeding programme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7"/>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219" w:name="__UnoMark__28843_2480076588"/>
      <w:bookmarkStart w:id="220" w:name="__UnoMark__24644_2480076588"/>
      <w:bookmarkStart w:id="221" w:name="ZOTERO_BREF_1moElF04VEIu"/>
      <w:bookmarkStart w:id="222" w:name="__UnoMark__29034_2480076588"/>
      <w:r>
        <w:rPr>
          <w:rStyle w:val="CommentReference3"/>
          <w:rFonts w:cs="Mangal"/>
          <w:sz w:val="24"/>
          <w:szCs w:val="24"/>
          <w:highlight w:val="white"/>
        </w:rPr>
        <w:t>[30, 31]</w:t>
      </w:r>
      <w:bookmarkEnd w:id="219"/>
      <w:bookmarkEnd w:id="220"/>
      <w:bookmarkEnd w:id="221"/>
      <w:bookmarkEnd w:id="222"/>
      <w:r>
        <w:rPr>
          <w:rStyle w:val="CommentReference3"/>
          <w:rFonts w:cs="Mangal"/>
          <w:sz w:val="24"/>
          <w:szCs w:val="24"/>
        </w:rPr>
        <w:t xml:space="preserve">. </w:t>
      </w:r>
      <w:bookmarkStart w:id="223"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[32]</w:t>
      </w:r>
      <w:r>
        <w:rPr>
          <w:rStyle w:val="CommentReference3"/>
          <w:rFonts w:cs="Mangal"/>
          <w:sz w:val="24"/>
          <w:szCs w:val="24"/>
          <w:highlight w:val="white"/>
        </w:rPr>
        <w:t>.</w:t>
      </w:r>
      <w:bookmarkEnd w:id="223"/>
      <w:r>
        <w:rPr>
          <w:rStyle w:val="CommentReference3"/>
          <w:rFonts w:cs="Mangal"/>
          <w:sz w:val="24"/>
          <w:szCs w:val="24"/>
          <w:highlight w:val="white"/>
        </w:rPr>
        <w:t xml:space="preserve"> Furthermore, there are proposals for phenotyping farms, which would be paid to provide records </w:t>
      </w:r>
      <w:bookmarkStart w:id="224" w:name="__UnoMark__29039_2480076588"/>
      <w:bookmarkStart w:id="225" w:name="ZOTERO_BREF_smDcEgdv2Ppm"/>
      <w:bookmarkStart w:id="226" w:name="__UnoMark__28848_2480076588"/>
      <w:r>
        <w:rPr>
          <w:rStyle w:val="CommentReference3"/>
          <w:rFonts w:cs="Mangal"/>
          <w:sz w:val="24"/>
          <w:szCs w:val="24"/>
          <w:highlight w:val="white"/>
        </w:rPr>
        <w:t>[33]</w:t>
      </w:r>
      <w:bookmarkEnd w:id="224"/>
      <w:bookmarkEnd w:id="225"/>
      <w:bookmarkEnd w:id="226"/>
      <w:r>
        <w:rPr>
          <w:rStyle w:val="CommentReference3"/>
          <w:rFonts w:cs="Mangal"/>
          <w:sz w:val="24"/>
          <w:szCs w:val="24"/>
          <w:highlight w:val="white"/>
        </w:rPr>
        <w:t>.</w:t>
      </w:r>
    </w:p>
    <w:p>
      <w:pPr>
        <w:pStyle w:val="Normal"/>
        <w:numPr>
          <w:ilvl w:val="2"/>
          <w:numId w:val="7"/>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27" w:name="__UnoMark__28887_2480076588"/>
      <w:bookmarkStart w:id="228" w:name="__UnoMark__29078_2480076588"/>
      <w:bookmarkStart w:id="229" w:name="__UnoMark__24648_2480076588"/>
      <w:bookmarkStart w:id="230" w:name="ZOTERO_BREF_EfUNHMeup3pj"/>
      <w:r>
        <w:rPr/>
        <w:t>[26]</w:t>
      </w:r>
      <w:bookmarkEnd w:id="227"/>
      <w:bookmarkEnd w:id="228"/>
      <w:bookmarkEnd w:id="229"/>
      <w:bookmarkEnd w:id="230"/>
      <w:r>
        <w:rPr/>
        <w:t xml:space="preserve">. The same benefits are expected for small ruminant programmes that do not actively exchange of sires between herds </w:t>
      </w:r>
      <w:bookmarkStart w:id="231" w:name="__UnoMark__28888_2480076588"/>
      <w:bookmarkStart w:id="232" w:name="ZOTERO_BREF_bhrnf2ZlwwhS"/>
      <w:bookmarkStart w:id="233" w:name="__UnoMark__29079_2480076588"/>
      <w:bookmarkStart w:id="234" w:name="__UnoMark__24649_2480076588"/>
      <w:r>
        <w:rPr/>
        <w:t>[34]</w:t>
      </w:r>
      <w:bookmarkEnd w:id="231"/>
      <w:bookmarkEnd w:id="232"/>
      <w:bookmarkEnd w:id="233"/>
      <w:bookmarkEnd w:id="234"/>
      <w:r>
        <w:rPr/>
        <w:t>.</w:t>
      </w:r>
    </w:p>
    <w:p>
      <w:pPr>
        <w:pStyle w:val="Normal"/>
        <w:numPr>
          <w:ilvl w:val="0"/>
          <w:numId w:val="7"/>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[35] or singular value decomposition of the genotype matrix [36].</w:t>
      </w:r>
    </w:p>
    <w:p>
      <w:pPr>
        <w:pStyle w:val="Normal"/>
        <w:numPr>
          <w:ilvl w:val="0"/>
          <w:numId w:val="7"/>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35" w:name="__UnoMark__29293_2480076588"/>
      <w:bookmarkEnd w:id="235"/>
      <w:r>
        <w:rPr>
          <w:highlight w:val="white"/>
        </w:rPr>
        <w:t xml:space="preserve"> [37</w:t>
      </w:r>
      <w:bookmarkStart w:id="236" w:name="__UnoMark__29080_2480076588"/>
      <w:bookmarkStart w:id="237" w:name="__UnoMark__24650_2480076588"/>
      <w:bookmarkStart w:id="238" w:name="ZOTERO_BREF_9kYwaJZaO0H3"/>
      <w:bookmarkStart w:id="239" w:name="__UnoMark__28889_2480076588"/>
      <w:bookmarkEnd w:id="236"/>
      <w:bookmarkEnd w:id="237"/>
      <w:bookmarkEnd w:id="238"/>
      <w:bookmarkEnd w:id="239"/>
      <w:r>
        <w:rPr>
          <w:highlight w:val="white"/>
        </w:rPr>
        <w:t>], management o</w:t>
      </w:r>
      <w:r>
        <w:rPr/>
        <w:t>f monogenic diseases and traits, and better monitoring and control of inbreeding</w:t>
      </w:r>
      <w:bookmarkStart w:id="240" w:name="__UnoMark__29300_2480076588"/>
      <w:bookmarkEnd w:id="240"/>
      <w:r>
        <w:rPr/>
        <w:t xml:space="preserve"> [38</w:t>
      </w:r>
      <w:bookmarkStart w:id="241" w:name="__UnoMark__29081_2480076588"/>
      <w:bookmarkStart w:id="242" w:name="__UnoMark__28890_2480076588"/>
      <w:bookmarkStart w:id="243" w:name="ZOTERO_BREF_DCnG3ZjgIaDs"/>
      <w:bookmarkStart w:id="244" w:name="__UnoMark__24651_2480076588"/>
      <w:bookmarkEnd w:id="241"/>
      <w:bookmarkEnd w:id="242"/>
      <w:bookmarkEnd w:id="243"/>
      <w:bookmarkEnd w:id="244"/>
      <w:r>
        <w:rPr/>
        <w:t>] and optimization of matings [3</w:t>
      </w:r>
      <w:bookmarkStart w:id="245" w:name="__UnoMark__24652_2480076588"/>
      <w:bookmarkStart w:id="246" w:name="__UnoMark__28891_2480076588"/>
      <w:bookmarkStart w:id="247" w:name="__UnoMark__29082_2480076588"/>
      <w:bookmarkStart w:id="248" w:name="ZOTERO_BREF_3aB7McMsV1KD"/>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7"/>
        </w:numPr>
        <w:rPr/>
      </w:pPr>
      <w:r>
        <w:rPr/>
        <w:t>Limitations of the study</w:t>
      </w:r>
    </w:p>
    <w:p>
      <w:pPr>
        <w:pStyle w:val="Heading3"/>
        <w:numPr>
          <w:ilvl w:val="2"/>
          <w:numId w:val="7"/>
        </w:numPr>
        <w:rPr/>
      </w:pPr>
      <w:r>
        <w:rPr/>
        <w:t>Reducing the number of phenotype records</w:t>
      </w:r>
    </w:p>
    <w:p>
      <w:pPr>
        <w:pStyle w:val="Normal"/>
        <w:numPr>
          <w:ilvl w:val="1"/>
          <w:numId w:val="7"/>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29083_2480076588"/>
      <w:bookmarkStart w:id="250" w:name="__UnoMark__28892_2480076588"/>
      <w:bookmarkStart w:id="251" w:name="ZOTERO_BREF_7Uerln5eSjR4"/>
      <w:bookmarkStart w:id="252" w:name="__UnoMark__24653_2480076588"/>
      <w:r>
        <w:rPr/>
        <w:t>[39]</w:t>
      </w:r>
      <w:bookmarkEnd w:id="249"/>
      <w:bookmarkEnd w:id="250"/>
      <w:bookmarkEnd w:id="251"/>
      <w:bookmarkEnd w:id="252"/>
      <w:r>
        <w:rPr/>
        <w:t>, but so is genetic improvement.</w:t>
      </w:r>
      <w:r>
        <w:rPr>
          <w:highlight w:val="white"/>
        </w:rPr>
        <w:t xml:space="preserve"> </w:t>
      </w:r>
      <w:r>
        <w:rPr/>
        <w:t xml:space="preserve">In general, about one half of phenotypic improvement is due to management and one half due to selection </w:t>
      </w:r>
      <w:bookmarkStart w:id="253" w:name="ZOTERO_BREF_bsEPCFa7aEsZ"/>
      <w:r>
        <w:rPr/>
        <w:t>[40]</w:t>
      </w:r>
      <w:bookmarkEnd w:id="253"/>
      <w:r>
        <w:rPr/>
        <w:t xml:space="preserve">. Until recently, data </w:t>
      </w:r>
      <w:r>
        <w:rPr>
          <w:rFonts w:eastAsia="Noto Sans CJK SC Regular" w:cs="Times New Roman"/>
          <w:color w:val="auto"/>
          <w:kern w:val="2"/>
          <w:sz w:val="24"/>
          <w:szCs w:val="24"/>
          <w:lang w:val="en-GB" w:eastAsia="zh-CN" w:bidi="hi-IN"/>
        </w:rPr>
        <w:t>that drives</w:t>
      </w:r>
      <w:r>
        <w:rPr/>
        <w:t xml:space="preserve">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w:t>
      </w:r>
    </w:p>
    <w:p>
      <w:pPr>
        <w:pStyle w:val="Normal"/>
        <w:numPr>
          <w:ilvl w:val="1"/>
          <w:numId w:val="7"/>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54" w:name="__UnoMark__24654_2480076588"/>
      <w:bookmarkStart w:id="255" w:name="__UnoMark__28893_2480076588"/>
      <w:bookmarkStart w:id="256" w:name="ZOTERO_BREF_PL3FsZcd2HAG"/>
      <w:bookmarkStart w:id="257" w:name="__UnoMark__29084_2480076588"/>
      <w:r>
        <w:rPr/>
        <w:t>[</w:t>
      </w:r>
      <w:r>
        <w:rPr>
          <w:rFonts w:eastAsia="Noto Sans CJK SC Regular" w:cs="Times New Roman"/>
          <w:color w:val="auto"/>
          <w:kern w:val="2"/>
          <w:sz w:val="24"/>
          <w:szCs w:val="24"/>
          <w:lang w:val="en-GB" w:eastAsia="zh-CN" w:bidi="hi-IN"/>
        </w:rPr>
        <w:t>40,41</w:t>
      </w:r>
      <w:r>
        <w:rPr/>
        <w:t>]</w:t>
      </w:r>
      <w:bookmarkEnd w:id="254"/>
      <w:bookmarkEnd w:id="255"/>
      <w:bookmarkEnd w:id="256"/>
      <w:bookmarkEnd w:id="257"/>
      <w:r>
        <w:rPr/>
        <w:t>.</w:t>
      </w:r>
    </w:p>
    <w:p>
      <w:pPr>
        <w:pStyle w:val="Heading3"/>
        <w:numPr>
          <w:ilvl w:val="2"/>
          <w:numId w:val="7"/>
        </w:numPr>
        <w:rPr/>
      </w:pPr>
      <w:r>
        <w:rPr/>
        <w:t>Single additive trait</w:t>
      </w:r>
    </w:p>
    <w:p>
      <w:pPr>
        <w:pStyle w:val="Normal"/>
        <w:numPr>
          <w:ilvl w:val="0"/>
          <w:numId w:val="7"/>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58" w:name="ZOTERO_BREF_Yg33ItDgRM5K"/>
      <w:r>
        <w:rPr>
          <w:b w:val="false"/>
          <w:i w:val="false"/>
          <w:caps w:val="false"/>
          <w:smallCaps w:val="false"/>
          <w:position w:val="0"/>
          <w:sz w:val="24"/>
          <w:sz w:val="24"/>
          <w:u w:val="none"/>
          <w:vertAlign w:val="baseline"/>
        </w:rPr>
        <w:t>[43–46]</w:t>
      </w:r>
      <w:bookmarkEnd w:id="258"/>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59" w:name="__UnoMark__29086_2480076588"/>
      <w:bookmarkStart w:id="260" w:name="ZOTERO_BREF_YBP6gw2e0d7E"/>
      <w:bookmarkStart w:id="261" w:name="__UnoMark__28895_2480076588"/>
      <w:bookmarkStart w:id="262" w:name="__UnoMark__24604_2480076588"/>
      <w:r>
        <w:rPr>
          <w:rStyle w:val="CommentReference3"/>
          <w:rFonts w:cs="Mangal"/>
          <w:sz w:val="24"/>
          <w:szCs w:val="24"/>
          <w:highlight w:val="white"/>
        </w:rPr>
        <w:t>[4</w:t>
      </w:r>
      <w:r>
        <w:rPr>
          <w:rStyle w:val="CommentReference3"/>
          <w:rFonts w:eastAsia="Noto Sans CJK SC Regular" w:cs="Mangal"/>
          <w:color w:val="auto"/>
          <w:kern w:val="2"/>
          <w:sz w:val="24"/>
          <w:szCs w:val="24"/>
          <w:highlight w:val="white"/>
          <w:lang w:val="en-GB" w:eastAsia="zh-CN" w:bidi="hi-IN"/>
        </w:rPr>
        <w:t>5</w:t>
      </w:r>
      <w:r>
        <w:rPr>
          <w:rStyle w:val="CommentReference3"/>
          <w:rFonts w:cs="Mangal"/>
          <w:sz w:val="24"/>
          <w:szCs w:val="24"/>
          <w:highlight w:val="white"/>
        </w:rPr>
        <w:t>]</w:t>
      </w:r>
      <w:bookmarkEnd w:id="259"/>
      <w:bookmarkEnd w:id="260"/>
      <w:bookmarkEnd w:id="261"/>
      <w:bookmarkEnd w:id="262"/>
      <w:r>
        <w:rPr/>
        <w:t xml:space="preserve">. We also simulated milk yield in different lactations as a single trait with constant heritability through the lactation, whereas genetic correlation between different lactations and through the lactation is not unity </w:t>
      </w:r>
      <w:bookmarkStart w:id="263" w:name="__UnoMark__29394_2480076588"/>
      <w:bookmarkEnd w:id="263"/>
      <w:r>
        <w:rPr/>
        <w:t>[47–49].</w:t>
      </w:r>
    </w:p>
    <w:p>
      <w:pPr>
        <w:pStyle w:val="Heading3"/>
        <w:numPr>
          <w:ilvl w:val="2"/>
          <w:numId w:val="7"/>
        </w:numPr>
        <w:rPr/>
      </w:pPr>
      <w:r>
        <w:rPr/>
        <w:t>Genomic selection of females</w:t>
      </w:r>
    </w:p>
    <w:p>
      <w:pPr>
        <w:pStyle w:val="Normal"/>
        <w:numPr>
          <w:ilvl w:val="0"/>
          <w:numId w:val="7"/>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64" w:name="__UnoMark__29088_2480076588"/>
      <w:bookmarkStart w:id="265" w:name="ZOTERO_BREF_Eae6ES82Vy06"/>
      <w:bookmarkStart w:id="266" w:name="__UnoMark__28897_2480076588"/>
      <w:r>
        <w:rPr/>
        <w:t>[18, 19]</w:t>
      </w:r>
      <w:bookmarkEnd w:id="264"/>
      <w:bookmarkEnd w:id="265"/>
      <w:bookmarkEnd w:id="266"/>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2"/>
        </w:numPr>
        <w:rPr/>
      </w:pPr>
      <w:r>
        <w:rPr/>
        <w:t>Conclusion</w:t>
      </w:r>
    </w:p>
    <w:p>
      <w:pPr>
        <w:pStyle w:val="TextBody"/>
        <w:numPr>
          <w:ilvl w:val="0"/>
          <w:numId w:val="7"/>
        </w:numPr>
        <w:spacing w:lineRule="auto" w:line="480"/>
        <w:rPr/>
      </w:pPr>
      <w:r>
        <w:rPr/>
        <w:t>This study suggests that any dairy breeding programme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67" w:name="__DdeLink__13302_1135561419"/>
      <w:bookmarkStart w:id="268" w:name="__DdeLink__4693_1705822379"/>
      <w:bookmarkEnd w:id="267"/>
      <w:bookmarkEnd w:id="268"/>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and JMH acknowledge support from the BBSRC to The Roslin Institute (BBS/E/D/30002275) and GG acknowledges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JMH contributed to the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revising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true"/>
        <w:spacing w:lineRule="auto" w:line="240" w:before="0" w:after="0"/>
        <w:jc w:val="left"/>
        <w:rPr>
          <w:color w:val="000000" w:themeColor="text1"/>
        </w:rPr>
      </w:pPr>
      <w:r>
        <w:rPr>
          <w:color w:val="000000" w:themeColor="text1"/>
        </w:rPr>
      </w:r>
      <w:r>
        <w:br w:type="page"/>
      </w:r>
    </w:p>
    <w:p>
      <w:pPr>
        <w:pStyle w:val="Heading1"/>
        <w:numPr>
          <w:ilvl w:val="0"/>
          <w:numId w:val="4"/>
        </w:numPr>
        <w:rPr/>
      </w:pPr>
      <w:r>
        <w:rPr/>
        <w:t>References</w:t>
      </w:r>
    </w:p>
    <w:p>
      <w:pPr>
        <w:pStyle w:val="Bibliography1"/>
        <w:rPr/>
      </w:pPr>
      <w:bookmarkStart w:id="269" w:name="__UnoMark__29089_2480076588"/>
      <w:bookmarkStart w:id="270" w:name="__UnoMark__22928_862860911"/>
      <w:bookmarkStart w:id="271" w:name="__UnoMark__24655_2480076588"/>
      <w:bookmarkStart w:id="272" w:name="__UnoMark__28898_2480076588"/>
      <w:bookmarkEnd w:id="269"/>
      <w:bookmarkEnd w:id="270"/>
      <w:bookmarkEnd w:id="271"/>
      <w:bookmarkEnd w:id="272"/>
      <w:r>
        <w:rPr/>
        <w:t xml:space="preserve">[1] </w:t>
        <w:tab/>
        <w:t xml:space="preserve">Meuwissen TH, Hayes BJ, Goddard ME. Prediction of total genetic value using genome-wide dense marker maps. </w:t>
      </w:r>
      <w:r>
        <w:rPr>
          <w:i w:val="false"/>
          <w:iCs w:val="false"/>
        </w:rPr>
        <w:t>Genetics</w:t>
      </w:r>
      <w:r>
        <w:rPr>
          <w:i/>
        </w:rPr>
        <w:t>.</w:t>
      </w:r>
      <w:r>
        <w:rPr/>
        <w:t xml:space="preserve"> 2001;157:1819–1829.</w:t>
      </w:r>
    </w:p>
    <w:p>
      <w:pPr>
        <w:pStyle w:val="Bibliography1"/>
        <w:rPr/>
      </w:pPr>
      <w:r>
        <w:rPr/>
        <w:t xml:space="preserve">[2] </w:t>
        <w:tab/>
        <w:t xml:space="preserve">Schaeffer LR. Strategy for applying genome-wide selection in dairy cattle. </w:t>
      </w:r>
      <w:r>
        <w:rPr>
          <w:i w:val="false"/>
          <w:iCs w:val="false"/>
        </w:rPr>
        <w:t>J Anim Breed Genet.</w:t>
      </w:r>
      <w:r>
        <w:rPr/>
        <w:t xml:space="preserve"> 2006;123:218–223.</w:t>
      </w:r>
    </w:p>
    <w:p>
      <w:pPr>
        <w:pStyle w:val="Bibliography1"/>
        <w:rPr/>
      </w:pPr>
      <w:r>
        <w:rPr/>
        <w:t xml:space="preserve">[3] </w:t>
        <w:tab/>
        <w:t xml:space="preserve">Obšteter J, Jenko J, Hickey JM, Gorjanc G. Efficient use of genomic information for sustainable genetic improvement in small cattle populations. </w:t>
      </w:r>
      <w:r>
        <w:rPr>
          <w:i w:val="false"/>
          <w:iCs w:val="false"/>
        </w:rPr>
        <w:t xml:space="preserve">J Dairy Sci. </w:t>
      </w:r>
      <w:r>
        <w:rPr/>
        <w:t>2019;102:9971–9982.</w:t>
      </w:r>
    </w:p>
    <w:p>
      <w:pPr>
        <w:pStyle w:val="Bibliography1"/>
        <w:rPr/>
      </w:pPr>
      <w:r>
        <w:rPr/>
        <w:t xml:space="preserve">[4] </w:t>
        <w:tab/>
        <w:t xml:space="preserve">Wiggans GR, Cole JB, Hubbard SM, Sonstegard TS. Genomic Selection in Dairy Cattle: The USDA Experience. </w:t>
      </w:r>
      <w:r>
        <w:rPr>
          <w:i w:val="false"/>
          <w:iCs w:val="false"/>
        </w:rPr>
        <w:t>Annu Rev Anim Biosci.</w:t>
      </w:r>
      <w:r>
        <w:rPr/>
        <w:t xml:space="preserve"> 2017;5:309–327.</w:t>
      </w:r>
    </w:p>
    <w:p>
      <w:pPr>
        <w:pStyle w:val="Bibliography1"/>
        <w:rPr/>
      </w:pPr>
      <w:r>
        <w:rPr/>
        <w:t xml:space="preserve">[5] </w:t>
        <w:tab/>
      </w:r>
      <w:r>
        <w:rPr>
          <w:i w:val="false"/>
          <w:iCs w:val="false"/>
        </w:rPr>
        <w:t>Mrode RA. Linear Models for the Prediction of Animal Breeding Values. 3</w:t>
      </w:r>
      <w:r>
        <w:rPr>
          <w:i w:val="false"/>
          <w:iCs w:val="false"/>
          <w:vertAlign w:val="superscript"/>
        </w:rPr>
        <w:t>rd</w:t>
      </w:r>
      <w:r>
        <w:rPr>
          <w:i w:val="false"/>
          <w:iCs w:val="false"/>
        </w:rPr>
        <w:t xml:space="preserve"> edition. Wallingford, UK: CABI, 2014.</w:t>
      </w:r>
    </w:p>
    <w:p>
      <w:pPr>
        <w:pStyle w:val="Bibliography1"/>
        <w:rPr>
          <w:i w:val="false"/>
          <w:i w:val="false"/>
          <w:iCs w:val="false"/>
        </w:rPr>
      </w:pPr>
      <w:r>
        <w:rPr>
          <w:i w:val="false"/>
          <w:iCs w:val="false"/>
        </w:rPr>
        <w:t xml:space="preserve">[6] </w:t>
        <w:tab/>
        <w:t>Daetwyler HD, Villanueva B, Woolliams JA. Accuracy of Predicting the Genetic Risk of Disease Using a Genome-Wide Approach. PLoS ONE. 2008;3:e3395.</w:t>
      </w:r>
    </w:p>
    <w:p>
      <w:pPr>
        <w:pStyle w:val="Bibliography1"/>
        <w:rPr>
          <w:i w:val="false"/>
          <w:i w:val="false"/>
          <w:iCs w:val="false"/>
        </w:rPr>
      </w:pPr>
      <w:r>
        <w:rPr>
          <w:i w:val="false"/>
          <w:iCs w:val="false"/>
        </w:rPr>
        <w:t xml:space="preserve">[7] </w:t>
        <w:tab/>
        <w:t>Goddard M. Genomic selection: prediction of accuracy and maximisation of long term response. Genetica. 2009;136:245–257.</w:t>
      </w:r>
    </w:p>
    <w:p>
      <w:pPr>
        <w:pStyle w:val="Bibliography1"/>
        <w:rPr>
          <w:i w:val="false"/>
          <w:i w:val="false"/>
          <w:iCs w:val="false"/>
        </w:rPr>
      </w:pPr>
      <w:r>
        <w:rPr>
          <w:i w:val="false"/>
          <w:iCs w:val="false"/>
        </w:rPr>
        <w:t xml:space="preserve">[8] </w:t>
        <w:tab/>
        <w:t>Habier D, Tetens J, Seefried F-R, Lichtner L, Thaller G. The impact of genetic relationship information on genomic breeding values in German Holstein cattle. Genet Sel Evol. 2010;42:5.</w:t>
      </w:r>
    </w:p>
    <w:p>
      <w:pPr>
        <w:pStyle w:val="Bibliography1"/>
        <w:rPr>
          <w:i w:val="false"/>
          <w:i w:val="false"/>
          <w:iCs w:val="false"/>
        </w:rPr>
      </w:pPr>
      <w:r>
        <w:rPr>
          <w:i w:val="false"/>
          <w:iCs w:val="false"/>
        </w:rPr>
        <w:t xml:space="preserve">[9] </w:t>
        <w:tab/>
        <w:t>Clark SA, Hickey JM, van der Werf JHJ. Different models of genetic variation and their effect on genomic evaluation. Genet Sel Evol. 2011;43:18.</w:t>
      </w:r>
    </w:p>
    <w:p>
      <w:pPr>
        <w:pStyle w:val="Bibliography1"/>
        <w:rPr>
          <w:i w:val="false"/>
          <w:i w:val="false"/>
          <w:iCs w:val="false"/>
        </w:rPr>
      </w:pPr>
      <w:r>
        <w:rPr>
          <w:i w:val="false"/>
          <w:iCs w:val="false"/>
        </w:rPr>
        <w:t xml:space="preserve">[10] </w:t>
        <w:tab/>
        <w:t>Goddard ME, Hayes BJ, Meuwissen THE. Using the genomic relationship matrix to predict the accuracy of genomic selection. J Anim Breed Genet. 2011;128:409–421.</w:t>
      </w:r>
    </w:p>
    <w:p>
      <w:pPr>
        <w:pStyle w:val="Bibliography1"/>
        <w:rPr>
          <w:i w:val="false"/>
          <w:i w:val="false"/>
          <w:iCs w:val="false"/>
        </w:rPr>
      </w:pPr>
      <w:r>
        <w:rPr>
          <w:i w:val="false"/>
          <w:iCs w:val="false"/>
        </w:rPr>
        <w:t>[11]</w:t>
        <w:tab/>
        <w:t>Van Grevenhof EM, Van Arendonk JAM, Bijma P. Response to genomic selection: the Bulmer effect and the potential of genomic selection when the number of phenotypic records is limiting. Genet Sel Evol. 2012;44:26.</w:t>
      </w:r>
    </w:p>
    <w:p>
      <w:pPr>
        <w:pStyle w:val="Bibliography1"/>
        <w:rPr>
          <w:i w:val="false"/>
          <w:i w:val="false"/>
          <w:iCs w:val="false"/>
        </w:rPr>
      </w:pPr>
      <w:r>
        <w:rPr>
          <w:i w:val="false"/>
          <w:iCs w:val="false"/>
        </w:rPr>
        <w:t xml:space="preserve">[12] </w:t>
        <w:tab/>
        <w:t>Gonzalez-Recio O, Coffey MP, Pryce JE. On the value of the phenotypes in the genomic era. J Dairy Sci. 2014;97:7905–7915.</w:t>
      </w:r>
    </w:p>
    <w:p>
      <w:pPr>
        <w:pStyle w:val="Bibliography1"/>
        <w:rPr>
          <w:i w:val="false"/>
          <w:i w:val="false"/>
          <w:iCs w:val="false"/>
        </w:rPr>
      </w:pPr>
      <w:r>
        <w:rPr>
          <w:i w:val="false"/>
          <w:iCs w:val="false"/>
        </w:rPr>
        <w:t xml:space="preserve">[13] </w:t>
        <w:tab/>
        <w:t>International Committee for Animal Recording. Section 02 - Cattle Milk Recording. Overview. In: ICAR Guidelines. Rome: ICAR, 2017.</w:t>
      </w:r>
    </w:p>
    <w:p>
      <w:pPr>
        <w:pStyle w:val="Bibliography1"/>
        <w:rPr>
          <w:i w:val="false"/>
          <w:i w:val="false"/>
          <w:iCs w:val="false"/>
        </w:rPr>
      </w:pPr>
      <w:r>
        <w:rPr>
          <w:i w:val="false"/>
          <w:iCs w:val="false"/>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i w:val="false"/>
          <w:i w:val="false"/>
          <w:iCs w:val="false"/>
        </w:rPr>
      </w:pPr>
      <w:r>
        <w:rPr>
          <w:i w:val="false"/>
          <w:iCs w:val="false"/>
        </w:rPr>
        <w:t xml:space="preserve">[15] </w:t>
        <w:tab/>
        <w:t>Gray KA, Cassady JP, Huang Y, Maltecca C. Effectiveness of genomic prediction on milk flow traits in dairy cattle. Genet Sel Evol. 2012;44:24.</w:t>
      </w:r>
    </w:p>
    <w:p>
      <w:pPr>
        <w:pStyle w:val="Bibliography1"/>
        <w:rPr>
          <w:i w:val="false"/>
          <w:i w:val="false"/>
          <w:iCs w:val="false"/>
        </w:rPr>
      </w:pPr>
      <w:r>
        <w:rPr>
          <w:i w:val="false"/>
          <w:iCs w:val="false"/>
        </w:rPr>
        <w:t xml:space="preserve">[16] </w:t>
        <w:tab/>
        <w:t>Lourenco D a. L, Tsuruta S, Fragomeni BO, Masuda Y, Aguilar I, Legarra A, et al. Genetic evaluation using single-step genomic best linear unbiased predictor in American Angus. J Anim Sci. 2015;93:2653–2662.</w:t>
      </w:r>
    </w:p>
    <w:p>
      <w:pPr>
        <w:pStyle w:val="Bibliography1"/>
        <w:rPr>
          <w:i w:val="false"/>
          <w:i w:val="false"/>
          <w:iCs w:val="false"/>
        </w:rPr>
      </w:pPr>
      <w:r>
        <w:rPr>
          <w:i w:val="false"/>
          <w:iCs w:val="false"/>
        </w:rPr>
      </w:r>
    </w:p>
    <w:p>
      <w:pPr>
        <w:pStyle w:val="Bibliography1"/>
        <w:rPr>
          <w:i w:val="false"/>
          <w:i w:val="false"/>
          <w:iCs w:val="false"/>
        </w:rPr>
      </w:pPr>
      <w:r>
        <w:rPr>
          <w:i w:val="false"/>
          <w:iCs w:val="false"/>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i w:val="false"/>
          <w:i w:val="false"/>
          <w:iCs w:val="false"/>
        </w:rPr>
      </w:pPr>
      <w:r>
        <w:rPr>
          <w:i w:val="false"/>
          <w:iCs w:val="false"/>
        </w:rPr>
        <w:t xml:space="preserve">[18] </w:t>
        <w:tab/>
        <w:t>Pryce JE, Goddard ME, Raadsma HW, Hayes BJ. Deterministic models of breeding scheme designs that incorporate genomic selection. J Dairy Sci. 2010;93:5455–5466.</w:t>
      </w:r>
    </w:p>
    <w:p>
      <w:pPr>
        <w:pStyle w:val="Bibliography1"/>
        <w:rPr>
          <w:i w:val="false"/>
          <w:i w:val="false"/>
          <w:iCs w:val="false"/>
        </w:rPr>
      </w:pPr>
      <w:r>
        <w:rPr>
          <w:i w:val="false"/>
          <w:iCs w:val="false"/>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i w:val="false"/>
          <w:i w:val="false"/>
          <w:iCs w:val="false"/>
        </w:rPr>
      </w:pPr>
      <w:r>
        <w:rPr>
          <w:i w:val="false"/>
          <w:iCs w:val="false"/>
        </w:rPr>
        <w:t xml:space="preserve">[20] </w:t>
        <w:tab/>
        <w:t>Jorjani H. Genomic evaluation of BSW populations, InterGenomics: Results and Deliverables. Interbull Bulletin. 2012;42:5-8.</w:t>
      </w:r>
    </w:p>
    <w:p>
      <w:pPr>
        <w:pStyle w:val="Bibliography1"/>
        <w:rPr>
          <w:i w:val="false"/>
          <w:i w:val="false"/>
          <w:iCs w:val="false"/>
        </w:rPr>
      </w:pPr>
      <w:r>
        <w:rPr>
          <w:i w:val="false"/>
          <w:iCs w:val="false"/>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i w:val="false"/>
          <w:i w:val="false"/>
          <w:iCs w:val="false"/>
        </w:rPr>
      </w:pPr>
      <w:r>
        <w:rPr>
          <w:i w:val="false"/>
          <w:iCs w:val="false"/>
        </w:rPr>
        <w:t xml:space="preserve">[22] </w:t>
        <w:tab/>
        <w:t>Reiner-Benaim A, Ezra E, Weller JI. Optimization of a genomic breeding program for a moderately sized dairy cattle population. J Dairy Sci. 2017;100:2892–2904.</w:t>
      </w:r>
    </w:p>
    <w:p>
      <w:pPr>
        <w:pStyle w:val="Bibliography1"/>
        <w:rPr>
          <w:i w:val="false"/>
          <w:i w:val="false"/>
          <w:iCs w:val="false"/>
        </w:rPr>
      </w:pPr>
      <w:r>
        <w:rPr>
          <w:i w:val="false"/>
          <w:iCs w:val="false"/>
        </w:rPr>
        <w:t xml:space="preserve">[23] </w:t>
        <w:tab/>
        <w:t>Wolc A, Arango J, Settar P, Fulton JE, O'Sullivan NP. Persistence of accuracy of genomic estimated breeding values over generations in layer chickens. Genet Sel Evol. 2011;43:23.</w:t>
      </w:r>
    </w:p>
    <w:p>
      <w:pPr>
        <w:pStyle w:val="Bibliography1"/>
        <w:rPr>
          <w:i w:val="false"/>
          <w:i w:val="false"/>
          <w:iCs w:val="false"/>
        </w:rPr>
      </w:pPr>
      <w:r>
        <w:rPr>
          <w:i w:val="false"/>
          <w:iCs w:val="false"/>
        </w:rPr>
        <w:t xml:space="preserve">[24] </w:t>
        <w:tab/>
        <w:t>Daetwyler HD, Villanueva B, Bijma P, Woolliams JA. Inbreeding in genome-wide selection. Journal of Animal Breeding and Genetics. 2007;124:369–376.</w:t>
      </w:r>
    </w:p>
    <w:p>
      <w:pPr>
        <w:pStyle w:val="Bibliography1"/>
        <w:rPr>
          <w:i w:val="false"/>
          <w:i w:val="false"/>
          <w:iCs w:val="false"/>
        </w:rPr>
      </w:pPr>
      <w:r>
        <w:rPr>
          <w:i w:val="false"/>
          <w:iCs w:val="false"/>
        </w:rPr>
        <w:t xml:space="preserve">[25] </w:t>
        <w:tab/>
        <w:t>Yu H, Spangler ML, Lewis RM, Morota G. Genomic Relatedness Strengthens Genetic Connectedness Across Management Units. G3 (Bethesda). 2017;7:3543–3556.</w:t>
      </w:r>
    </w:p>
    <w:p>
      <w:pPr>
        <w:pStyle w:val="Bibliography1"/>
        <w:rPr>
          <w:i w:val="false"/>
          <w:i w:val="false"/>
          <w:iCs w:val="false"/>
        </w:rPr>
      </w:pPr>
      <w:r>
        <w:rPr>
          <w:i w:val="false"/>
          <w:iCs w:val="false"/>
        </w:rPr>
        <w:t xml:space="preserve">[26] </w:t>
        <w:tab/>
        <w:t>Powell O, Mrode R, Gaynor RC, Johnsson M, Gorjanc G, Hickey JM. Genomic data enables genetic evaluation using data recorded on LMIC smallholder dairy farms. BioRxiv. 2019; doi: https://doi.org/10.1101/827956.</w:t>
      </w:r>
    </w:p>
    <w:p>
      <w:pPr>
        <w:pStyle w:val="Bibliography1"/>
        <w:rPr>
          <w:i w:val="false"/>
          <w:i w:val="false"/>
          <w:iCs w:val="false"/>
        </w:rPr>
      </w:pPr>
      <w:r>
        <w:rPr>
          <w:i w:val="false"/>
          <w:iCs w:val="false"/>
        </w:rPr>
        <w:t xml:space="preserve">[27] </w:t>
        <w:tab/>
        <w:t>Yu H, Spangler ML, Lewis RM, Morota G. Do stronger measures of genomic connectedness enhance prediction accuracies across management units? J Anim Sci. 2018;96:4490–4500.</w:t>
      </w:r>
    </w:p>
    <w:p>
      <w:pPr>
        <w:pStyle w:val="Bibliography1"/>
        <w:rPr>
          <w:i w:val="false"/>
          <w:i w:val="false"/>
          <w:iCs w:val="false"/>
        </w:rPr>
      </w:pPr>
      <w:r>
        <w:rPr>
          <w:i w:val="false"/>
          <w:iCs w:val="false"/>
        </w:rPr>
        <w:t xml:space="preserve">[28] </w:t>
        <w:tab/>
        <w:t>Pszczola M, Strabel T, Mulder HA, Calus MPL. Reliability of direct genomic values for animals with different relationships within and to the reference population. J Dairy Sci. 2012;95:389–400.</w:t>
      </w:r>
    </w:p>
    <w:p>
      <w:pPr>
        <w:pStyle w:val="Bibliography1"/>
        <w:rPr>
          <w:i w:val="false"/>
          <w:i w:val="false"/>
          <w:iCs w:val="false"/>
        </w:rPr>
      </w:pPr>
      <w:r>
        <w:rPr>
          <w:i w:val="false"/>
          <w:iCs w:val="false"/>
        </w:rPr>
        <w:t xml:space="preserve">[29] </w:t>
        <w:tab/>
        <w:t>Buch LH, Kargo M, Berg P, Lassen J, Sørensen AC. The value of cows in reference populations for genomic selection of new functional traits. Animal. 2012;6:880–886.</w:t>
      </w:r>
    </w:p>
    <w:p>
      <w:pPr>
        <w:pStyle w:val="Bibliography1"/>
        <w:rPr>
          <w:i w:val="false"/>
          <w:i w:val="false"/>
          <w:iCs w:val="false"/>
        </w:rPr>
      </w:pPr>
      <w:r>
        <w:rPr>
          <w:i w:val="false"/>
          <w:iCs w:val="false"/>
        </w:rPr>
        <w:t xml:space="preserve">[30] </w:t>
        <w:tab/>
        <w:t>Heslot N, Feoktistov V. Optimization of selective phenotyping and population design for genomic prediction. bioRxiv. 2017; https://doi.org/10.1101/172064.</w:t>
      </w:r>
    </w:p>
    <w:p>
      <w:pPr>
        <w:pStyle w:val="Bibliography1"/>
        <w:rPr>
          <w:i w:val="false"/>
          <w:i w:val="false"/>
          <w:iCs w:val="false"/>
        </w:rPr>
      </w:pPr>
      <w:r>
        <w:rPr>
          <w:i w:val="false"/>
          <w:iCs w:val="false"/>
        </w:rPr>
        <w:t xml:space="preserve">[31] </w:t>
        <w:tab/>
        <w:t>Akdemir D, Isidro-Sánchez J. Design of training populations for selective phenotyping in genomic prediction. Sci Rep. 2019;9:1446.</w:t>
      </w:r>
    </w:p>
    <w:p>
      <w:pPr>
        <w:pStyle w:val="Bibliography1"/>
        <w:rPr>
          <w:i w:val="false"/>
          <w:i w:val="false"/>
          <w:iCs w:val="false"/>
        </w:rPr>
      </w:pPr>
      <w:r>
        <w:rPr>
          <w:i w:val="false"/>
          <w:iCs w:val="false"/>
        </w:rPr>
        <w:t xml:space="preserve">[32] </w:t>
        <w:tab/>
        <w:t>Jenko J, Wiggans GR, Cooper TA, Eaglen SAE, Luff WGL. Cow genotyping strategies for genomic selection in a small dairy cattle population. J Dairy Sci. 2017;100:439–452.</w:t>
      </w:r>
    </w:p>
    <w:p>
      <w:pPr>
        <w:pStyle w:val="Bibliography1"/>
        <w:rPr>
          <w:i w:val="false"/>
          <w:i w:val="false"/>
          <w:iCs w:val="false"/>
        </w:rPr>
      </w:pPr>
      <w:r>
        <w:rPr>
          <w:i w:val="false"/>
          <w:iCs w:val="false"/>
        </w:rPr>
        <w:t xml:space="preserve">[33] </w:t>
        <w:tab/>
        <w:t>Coffey M. Dairy cows: in the age of the genotype, #phenotypeisking. Anim Fron. 2020;10:19–22.</w:t>
      </w:r>
    </w:p>
    <w:p>
      <w:pPr>
        <w:pStyle w:val="Bibliography1"/>
        <w:rPr>
          <w:i w:val="false"/>
          <w:i w:val="false"/>
          <w:iCs w:val="false"/>
        </w:rPr>
      </w:pPr>
      <w:r>
        <w:rPr>
          <w:i w:val="false"/>
          <w:iCs w:val="false"/>
        </w:rPr>
        <w:t xml:space="preserve">[34] </w:t>
        <w:tab/>
        <w:t>Kasap A, Mioc B, Hickey JM, Gorjanc G. Genetic connectedness in the U.S. sheep industry. In: Book of Abstracts of the 69th Annual Meeting of the European Federation of Animal Science: 27-31 August 2018; Dubrovnik, Croatia.</w:t>
      </w:r>
    </w:p>
    <w:p>
      <w:pPr>
        <w:pStyle w:val="Bibliography1"/>
        <w:rPr>
          <w:i w:val="false"/>
          <w:i w:val="false"/>
          <w:iCs w:val="false"/>
        </w:rPr>
      </w:pPr>
      <w:r>
        <w:rPr>
          <w:i w:val="false"/>
          <w:iCs w:val="false"/>
        </w:rPr>
        <w:t xml:space="preserve">[35] </w:t>
        <w:tab/>
        <w:t>Misztal I, Legarra A, Aguilar I. Using recursion to compute the inverse of the genomic relationship matrix. J Dairy Sci. 2014;97:3943–3952.</w:t>
      </w:r>
    </w:p>
    <w:p>
      <w:pPr>
        <w:pStyle w:val="Bibliography1"/>
        <w:rPr>
          <w:i w:val="false"/>
          <w:i w:val="false"/>
          <w:iCs w:val="false"/>
        </w:rPr>
      </w:pPr>
      <w:r>
        <w:rPr>
          <w:i w:val="false"/>
          <w:iCs w:val="false"/>
        </w:rPr>
        <w:t xml:space="preserve">[36] </w:t>
        <w:tab/>
        <w:t>Ødegård J, Indahl U, Strandén I, Meuwissen THE. Large-scale genomic prediction using singular value decomposition of the genotype matrix. Genet Sel Evol. 2018;50:6.</w:t>
      </w:r>
    </w:p>
    <w:p>
      <w:pPr>
        <w:pStyle w:val="Bibliography1"/>
        <w:rPr>
          <w:i w:val="false"/>
          <w:i w:val="false"/>
          <w:iCs w:val="false"/>
        </w:rPr>
      </w:pPr>
      <w:r>
        <w:rPr>
          <w:i w:val="false"/>
          <w:iCs w:val="false"/>
        </w:rPr>
        <w:t xml:space="preserve">[37] </w:t>
        <w:tab/>
        <w:t>ICAR DNA Working Group. ICAR Guidelines for Parentage Verification and Parentage Discovery Based on SNP Genotypes. The International Committee for Animal Recording, November 2017.</w:t>
      </w:r>
    </w:p>
    <w:p>
      <w:pPr>
        <w:pStyle w:val="Bibliography1"/>
        <w:rPr>
          <w:i w:val="false"/>
          <w:i w:val="false"/>
          <w:iCs w:val="false"/>
        </w:rPr>
      </w:pPr>
      <w:r>
        <w:rPr>
          <w:i w:val="false"/>
          <w:iCs w:val="false"/>
        </w:rPr>
        <w:t xml:space="preserve">[38] </w:t>
        <w:tab/>
        <w:t>Sonesson AK, Woolliams JA, Meuwissen THE. Genomic selection requires genomic control of inbreeding. Genet Sel Evol. 2012;44:27.</w:t>
      </w:r>
    </w:p>
    <w:p>
      <w:pPr>
        <w:pStyle w:val="Bibliography1"/>
        <w:rPr>
          <w:i w:val="false"/>
          <w:i w:val="false"/>
          <w:iCs w:val="false"/>
        </w:rPr>
      </w:pPr>
      <w:r>
        <w:rPr>
          <w:i w:val="false"/>
          <w:iCs w:val="false"/>
        </w:rPr>
        <w:t xml:space="preserve">[39]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i w:val="false"/>
          <w:i w:val="false"/>
          <w:iCs w:val="false"/>
        </w:rPr>
      </w:pPr>
      <w:r>
        <w:rPr>
          <w:i w:val="false"/>
          <w:iCs w:val="false"/>
        </w:rPr>
        <w:t xml:space="preserve">[40] </w:t>
        <w:tab/>
        <w:t>Dekkers JCM, Hospital F. The use of molecular genetics in the improvement of agricultural populations. Nat Rev Genet .2002;3:22–32.</w:t>
      </w:r>
    </w:p>
    <w:p>
      <w:pPr>
        <w:pStyle w:val="Bibliography1"/>
        <w:rPr>
          <w:i w:val="false"/>
          <w:i w:val="false"/>
          <w:iCs w:val="false"/>
        </w:rPr>
      </w:pPr>
      <w:r>
        <w:rPr>
          <w:i w:val="false"/>
          <w:iCs w:val="false"/>
        </w:rPr>
        <w:t xml:space="preserve">[41] </w:t>
        <w:tab/>
        <w:t>Pool MH, Meuwissen THE. Prediction of Daily Milk Yields from a Limited Number of Test Days Using Test Day Models. J Dairy Sci. 1999;82:1555–1564.</w:t>
      </w:r>
    </w:p>
    <w:p>
      <w:pPr>
        <w:pStyle w:val="Bibliography1"/>
        <w:rPr>
          <w:i w:val="false"/>
          <w:i w:val="false"/>
          <w:iCs w:val="false"/>
        </w:rPr>
      </w:pPr>
      <w:r>
        <w:rPr>
          <w:i w:val="false"/>
          <w:iCs w:val="false"/>
        </w:rPr>
        <w:t xml:space="preserve">[42] </w:t>
        <w:tab/>
        <w:t>Berry DP, Olori VE, Cromie AR, Veerkamp RF, Rath M, Dillon P. Accuracy of predicting milk yield from alternative milk recording schemes. Animal Science. 2005;80:53–60.</w:t>
      </w:r>
    </w:p>
    <w:p>
      <w:pPr>
        <w:pStyle w:val="Bibliography1"/>
        <w:rPr>
          <w:i w:val="false"/>
          <w:i w:val="false"/>
          <w:iCs w:val="false"/>
        </w:rPr>
      </w:pPr>
      <w:r>
        <w:rPr>
          <w:i w:val="false"/>
          <w:iCs w:val="false"/>
        </w:rPr>
        <w:t xml:space="preserve">[43] </w:t>
        <w:tab/>
        <w:t>Fuerst C, Sölkner J. Additive and Nonadditive Genetic Variances for Milk Yield, Fertility, and Lifetime Performance Traits of Dairy Cattle. J Dairy Sci. 1994;77:1114–1125.</w:t>
      </w:r>
    </w:p>
    <w:p>
      <w:pPr>
        <w:pStyle w:val="Bibliography1"/>
        <w:rPr>
          <w:i w:val="false"/>
          <w:i w:val="false"/>
          <w:iCs w:val="false"/>
        </w:rPr>
      </w:pPr>
      <w:r>
        <w:rPr>
          <w:i w:val="false"/>
          <w:iCs w:val="false"/>
        </w:rPr>
        <w:t xml:space="preserve">[44] </w:t>
        <w:tab/>
        <w:t>Ertl J, Legarra A, Vitezica ZG, Varona L, Edel C, Emmerling R, et al. Genomic analysis of dominance effects on milk production and conformation traits in Fleckvieh cattle. Genet Sel Evol. 2014;46:40.</w:t>
      </w:r>
    </w:p>
    <w:p>
      <w:pPr>
        <w:pStyle w:val="Bibliography1"/>
        <w:rPr>
          <w:i w:val="false"/>
          <w:i w:val="false"/>
          <w:iCs w:val="false"/>
        </w:rPr>
      </w:pPr>
      <w:r>
        <w:rPr>
          <w:i w:val="false"/>
          <w:iCs w:val="false"/>
        </w:rPr>
        <w:t xml:space="preserve">[45] </w:t>
        <w:tab/>
        <w:t>Aliloo H, Pryce JE, González-Recio O, Cocks BG, Hayes BJ. Accounting for dominance to improve genomic evaluations of dairy cows for fertility and milk production traits. Genet Sel Evol. 2016;48:8.</w:t>
      </w:r>
    </w:p>
    <w:p>
      <w:pPr>
        <w:pStyle w:val="Bibliography1"/>
        <w:rPr>
          <w:i w:val="false"/>
          <w:i w:val="false"/>
          <w:iCs w:val="false"/>
        </w:rPr>
      </w:pPr>
      <w:r>
        <w:rPr>
          <w:i w:val="false"/>
          <w:iCs w:val="false"/>
        </w:rPr>
        <w:t xml:space="preserve">[46] </w:t>
        <w:tab/>
        <w:t>Jiang J, Shen B, O’Connell JR, VanRaden PM, Cole JB, Ma L. Dissection of additive, dominance, and imprinting effects for production and reproduction traits in Holstein cattle. BMC Genomics. 2017;18:425.</w:t>
      </w:r>
    </w:p>
    <w:p>
      <w:pPr>
        <w:pStyle w:val="Bibliography1"/>
        <w:rPr>
          <w:i w:val="false"/>
          <w:i w:val="false"/>
          <w:iCs w:val="false"/>
        </w:rPr>
      </w:pPr>
      <w:r>
        <w:rPr>
          <w:i w:val="false"/>
          <w:iCs w:val="false"/>
        </w:rPr>
        <w:t xml:space="preserve">[47] </w:t>
        <w:tab/>
        <w:t>Meyer K. Estimates of genetic parameters for milk and fat yield for the first three lactations in British Friesian cows. Animal Science. 1984;38:313–322.</w:t>
      </w:r>
    </w:p>
    <w:p>
      <w:pPr>
        <w:pStyle w:val="Bibliography1"/>
        <w:rPr>
          <w:i w:val="false"/>
          <w:i w:val="false"/>
          <w:iCs w:val="false"/>
        </w:rPr>
      </w:pPr>
      <w:r>
        <w:rPr>
          <w:i w:val="false"/>
          <w:iCs w:val="false"/>
        </w:rPr>
        <w:t xml:space="preserve">[48] </w:t>
        <w:tab/>
        <w:t>Dong MC, van Vleck LD. Correlations Among First and Second Lactation Milk Yield and Calving Interval. J Dairy Sci. 1989;72:1933–1936.</w:t>
      </w:r>
    </w:p>
    <w:p>
      <w:pPr>
        <w:pStyle w:val="Bibliography1"/>
        <w:rPr/>
      </w:pPr>
      <w:bookmarkStart w:id="273" w:name="ZOTERO_BREF_bn8EuCx1dJsz"/>
      <w:r>
        <w:rPr>
          <w:i w:val="false"/>
          <w:iCs w:val="false"/>
        </w:rPr>
        <w:t xml:space="preserve">[49] </w:t>
        <w:tab/>
        <w:t>Swalve H, Vleck LDV. Estimation of Genetic (Co) Variances for Milk Yield in First Three Lactations Using an Animal Model and Restricted Maximum Likelihood. J Dairy Sci. 1987;70:842–849.</w:t>
      </w:r>
      <w:bookmarkEnd w:id="273"/>
    </w:p>
    <w:p>
      <w:pPr>
        <w:pStyle w:val="Heading1"/>
        <w:numPr>
          <w:ilvl w:val="0"/>
          <w:numId w:val="2"/>
        </w:numPr>
        <w:rPr/>
      </w:pPr>
      <w:r>
        <w:rPr/>
        <w:t>Figures</w:t>
      </w:r>
    </w:p>
    <w:p>
      <w:pPr>
        <w:pStyle w:val="Heading1"/>
        <w:numPr>
          <w:ilvl w:val="0"/>
          <w:numId w:val="2"/>
        </w:numPr>
        <w:rPr/>
      </w:pPr>
      <w:r>
        <w:rPr/>
        <w:t>Tables</w:t>
      </w:r>
    </w:p>
    <w:p>
      <w:pPr>
        <w:pStyle w:val="Heading1"/>
        <w:numPr>
          <w:ilvl w:val="0"/>
          <w:numId w:val="2"/>
        </w:numPr>
        <w:rPr/>
      </w:pPr>
      <w:r>
        <w:rPr/>
        <w:t>Additional files</w:t>
      </w:r>
    </w:p>
    <w:p>
      <w:pPr>
        <w:pStyle w:val="Normal"/>
        <w:rPr/>
      </w:pPr>
      <w:r>
        <w:rPr/>
        <w:t xml:space="preserve">Additional file 1 </w:t>
      </w:r>
    </w:p>
    <w:p>
      <w:pPr>
        <w:pStyle w:val="Normal"/>
        <w:rPr/>
      </w:pPr>
      <w:r>
        <w:rPr/>
        <w:t>Format:</w:t>
      </w:r>
    </w:p>
    <w:p>
      <w:pPr>
        <w:pStyle w:val="Normal"/>
        <w:rPr/>
      </w:pPr>
      <w:r>
        <w:rPr/>
        <w:t>Title:</w:t>
      </w:r>
    </w:p>
    <w:p>
      <w:pPr>
        <w:pStyle w:val="Normal"/>
        <w:rPr/>
      </w:pPr>
      <w:r>
        <w:rPr/>
        <w:t>Description:</w:t>
      </w:r>
    </w:p>
    <w:p>
      <w:pPr>
        <w:pStyle w:val="Normal"/>
        <w:spacing w:before="0" w:after="240"/>
        <w:rPr/>
      </w:pPr>
      <w:r>
        <w:rPr/>
      </w:r>
    </w:p>
    <w:sectPr>
      <w:headerReference w:type="default" r:id="rId12"/>
      <w:footerReference w:type="default" r:id="rId13"/>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uppressLineNumbers/>
      <w:tabs>
        <w:tab w:val="clear" w:pos="720"/>
        <w:tab w:val="center" w:pos="4680" w:leader="none"/>
        <w:tab w:val="right" w:pos="9360" w:leader="none"/>
      </w:tabs>
      <w:spacing w:lineRule="auto" w:line="480"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23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39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isplayBackgroundShape/>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InternetLink" w:customStyle="1">
    <w:name w:val="Hyperlink"/>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customStyle="1">
    <w:name w:val="FollowedHyperlink"/>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fals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680" w:leader="none"/>
        <w:tab w:val="right" w:pos="9360" w:leader="none"/>
      </w:tabs>
    </w:pPr>
    <w:rPr>
      <w:rFonts w:cs="Mangal"/>
      <w:szCs w:val="21"/>
    </w:rPr>
  </w:style>
  <w:style w:type="paragraph" w:styleId="Footer">
    <w:name w:val="Footer"/>
    <w:basedOn w:val="Normal"/>
    <w:pPr>
      <w:suppressLineNumbers/>
      <w:tabs>
        <w:tab w:val="clear" w:pos="720"/>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720"/>
        <w:tab w:val="left" w:pos="1304" w:leader="none"/>
      </w:tabs>
      <w:suppressAutoHyphens w:val="true"/>
      <w:overflowPunct w:val="fals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clear" w:pos="720"/>
        <w:tab w:val="left" w:pos="624" w:leader="none"/>
      </w:tabs>
      <w:spacing w:lineRule="atLeast" w:line="240"/>
      <w:ind w:left="624" w:hanging="624"/>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fals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8715</TotalTime>
  <Application>LibreOffice/6.4.4.2$Linux_X86_64 LibreOffice_project/40$Build-2</Application>
  <Pages>39</Pages>
  <Words>10313</Words>
  <Characters>59637</Characters>
  <CharactersWithSpaces>69304</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2020-08-08T10:11:47Z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{"citationID":"NlarjkcF","properties":{"formattedCitation":"[11]","plainCitation":"[11]","noteIndex":0},"citationItems":[{"id":80,"uris":["http://zotero.org/users/2983590/items/Y26HFMND"],"uri":["http://zotero.org/users/2983590/it</vt:lpwstr>
  </property>
  <property fmtid="{D5CDD505-2E9C-101B-9397-08002B2CF9AE}" pid="13" name="ZOTERO_BREF_1ARjfoxB9bJB_10">
    <vt:lpwstr>rence population sizes are needed to obtain a similar response to that with selection on traditional BLUP estimated breeding values.\nCONCLUSIONS: When the trait of interest cannot be recorded on the selection candidate, genomic selection schemes are very</vt:lpwstr>
  </property>
  <property fmtid="{D5CDD505-2E9C-101B-9397-08002B2CF9AE}" pid="14" name="ZOTERO_BREF_1ARjfoxB9bJB_11">
    <vt:lpwstr> attractive even when the number of phenotypic records is limited, because traditional breeding requires progeny testing schemes with long generation intervals in those cases.","container-title":"Genetics, selection, evolution: GSE","DOI":"10.1186/1297-96</vt:lpwstr>
  </property>
  <property fmtid="{D5CDD505-2E9C-101B-9397-08002B2CF9AE}" pid="15" name="ZOTERO_BREF_1ARjfoxB9bJB_12">
    <vt:lpwstr>86-44-26","ISSN":"1297-9686","journalAbbreviation":"Genet. Sel. Evol.","language":"eng","note":"PMID: 22862849\nPMCID: PMC3441475","page":"26","source":"PubMed","title":"Response to genomic selection: the Bulmer effect and the potential of genomic selecti</vt:lpwstr>
  </property>
  <property fmtid="{D5CDD505-2E9C-101B-9397-08002B2CF9AE}" pid="16" name="ZOTERO_BREF_1ARjfoxB9bJB_13">
    <vt:lpwstr>on when the number of phenotypic records is limiting","title-short":"Response to genomic selection","volume":"44","author":[{"family":"Van Grevenhof","given":"Elizabeth M."},{"family":"Van Arendonk","given":"Johan A. M."},{"family":"Bijma","given":"Piter"</vt:lpwstr>
  </property>
  <property fmtid="{D5CDD505-2E9C-101B-9397-08002B2CF9AE}" pid="17" name="ZOTERO_BREF_1ARjfoxB9bJB_14">
    <vt:lpwstr>}],"issued":{"date-parts":[["2012",8,3]]}}}],"schema":"https://github.com/citation-style-language/schema/raw/master/csl-citation.json"}</vt:lpwstr>
  </property>
  <property fmtid="{D5CDD505-2E9C-101B-9397-08002B2CF9AE}" pid="18" name="ZOTERO_BREF_1ARjfoxB9bJB_2">
    <vt:lpwstr>ems/Y26HFMND"],"itemData":{"id":80,"type":"article-journal","abstract":"BACKGROUND: Over the last ten years, genomic selection has developed enormously. Simulations and results on real data suggest that breeding values can be predicted with high accuracy </vt:lpwstr>
  </property>
  <property fmtid="{D5CDD505-2E9C-101B-9397-08002B2CF9AE}" pid="19" name="ZOTERO_BREF_1ARjfoxB9bJB_3">
    <vt:lpwstr>using genetic markers alone. However, to reach high accuracies, large reference populations are needed. In many livestock populations or even species, such populations cannot be established when traits are difficult or expensive to record, or when the pop</vt:lpwstr>
  </property>
  <property fmtid="{D5CDD505-2E9C-101B-9397-08002B2CF9AE}" pid="20" name="ZOTERO_BREF_1ARjfoxB9bJB_4">
    <vt:lpwstr>ulation size is small. The value of genomic selection is then questionable.\nMETHODS: In this study, we compare traditional breeding schemes based on own performance or progeny information to genomic selection schemes, for which the number of phenotypic r</vt:lpwstr>
  </property>
  <property fmtid="{D5CDD505-2E9C-101B-9397-08002B2CF9AE}" pid="21" name="ZOTERO_BREF_1ARjfoxB9bJB_5">
    <vt:lpwstr>ecords is limiting. Deterministic simulations were performed using selection index theory. Our focus was on the equilibrium response obtained after a few generations of selection. Therefore, we first investigated the magnitude of the Bulmer effect with ge</vt:lpwstr>
  </property>
  <property fmtid="{D5CDD505-2E9C-101B-9397-08002B2CF9AE}" pid="22" name="ZOTERO_BREF_1ARjfoxB9bJB_6">
    <vt:lpwstr>nomic selection.\nRESULTS: Results showed that the reduction in response due to the Bulmer effect is the same for genomic selection as for selection based on traditional BLUP estimated breeding values, and is independent of the accuracy of selection. The </vt:lpwstr>
  </property>
  <property fmtid="{D5CDD505-2E9C-101B-9397-08002B2CF9AE}" pid="23" name="ZOTERO_BREF_1ARjfoxB9bJB_7">
    <vt:lpwstr>reduction in response with genomic selection is greater than with selection based directly on phenotypes without the use of pedigree information, such as mass selection. To maximize the accuracy of genomic estimated breeding values when the number of phen</vt:lpwstr>
  </property>
  <property fmtid="{D5CDD505-2E9C-101B-9397-08002B2CF9AE}" pid="24" name="ZOTERO_BREF_1ARjfoxB9bJB_8">
    <vt:lpwstr>otypic records is limiting, the same individuals should be phenotyped and genotyped, rather than genotyping parents and phenotyping their progeny. When the generation interval cannot be reduced with genomic selection, large reference populations are requi</vt:lpwstr>
  </property>
  <property fmtid="{D5CDD505-2E9C-101B-9397-08002B2CF9AE}" pid="25" name="ZOTERO_BREF_1ARjfoxB9bJB_9">
    <vt:lpwstr>red to obtain a similar response to that with selection based on BLUP estimated breeding values based on own performance or progeny information. However, when a genomic selection scheme has a moderate decrease in generation interval, relatively small refe</vt:lpwstr>
  </property>
  <property fmtid="{D5CDD505-2E9C-101B-9397-08002B2CF9AE}" pid="26" name="ZOTERO_BREF_1PKZcgivjqLw_1">
    <vt:lpwstr>ZOTERO_ITEM CSL_CITATION {"citationID":"Lb8yBwtw","properties":{"formattedCitation":"[20]","plainCitation":"[20]","noteIndex":0},"citationItems":[{"id":435,"uris":["http://zotero.org/users/2983590/items/SC6JZGFQ"],"uri":["http://zotero.org/users/2983590/i</vt:lpwstr>
  </property>
  <property fmtid="{D5CDD505-2E9C-101B-9397-08002B2CF9AE}" pid="27" name="ZOTERO_BREF_1PKZcgivjqLw_2">
    <vt:lpwstr>tems/SC6JZGFQ"],"itemData":{"id":435,"type":"article-journal","abstract":"Genotype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{"citationID":"xV5dZAeZ","properties":{"formattedCitation":"[30, 31]","plainCitation":"[30, 31]","noteIndex":0},"citationItems":[{"id":7,"uris":["http://zotero.org/users/2983590/items/BCJ8UGXV"],"uri":["http://zotero.org/users/298</vt:lpwstr>
  </property>
  <property fmtid="{D5CDD505-2E9C-101B-9397-08002B2CF9AE}" pid="35" name="ZOTERO_BREF_1moElF04VEIu_10">
    <vt:lpwstr>e objective is to select a training population set (TRS) to predict the remaining individuals from the same population (Untargeted), and secondly, when a test set (TS) is first defined and genotyped, and then the TRS is optimized specifically around the T</vt:lpwstr>
  </property>
  <property fmtid="{D5CDD505-2E9C-101B-9397-08002B2CF9AE}" pid="36" name="ZOTERO_BREF_1moElF04VEIu_11">
    <vt:lpwstr>S (Targeted). Our results show that optimization methods that include information from the test set (targeted) showed the highest accuracies, indicating that apriori information from the TS improves genomic predictions. In addition, predictive ability enh</vt:lpwstr>
  </property>
  <property fmtid="{D5CDD505-2E9C-101B-9397-08002B2CF9AE}" pid="37" name="ZOTERO_BREF_1moElF04VEIu_12">
    <vt:lpwstr>anced especially when population size was small which is a target to decrease phenotypic cost within breeding programs.","container-title":"Scientific Reports","DOI":"10.1038/s41598-018-38081-6","ISSN":"2045-2322","journalAbbreviation":"Sci Rep","note":"P</vt:lpwstr>
  </property>
  <property fmtid="{D5CDD505-2E9C-101B-9397-08002B2CF9AE}" pid="38" name="ZOTERO_BREF_1moElF04VEIu_13">
    <vt:lpwstr>MID: 30723226\nPMCID: PMC6363789","source":"PubMed Central","title":"Design of training populations for selective phenotyping in genomic prediction","URL":"https://www.ncbi.nlm.nih.gov/pmc/articles/PMC6363789/","volume":"9","author":[{"family":"Akdemir","</vt:lpwstr>
  </property>
  <property fmtid="{D5CDD505-2E9C-101B-9397-08002B2CF9AE}" pid="39" name="ZOTERO_BREF_1moElF04VEIu_14">
    <vt:lpwstr>given":"Deniz"},{"family":"Isidro-Sánchez","given":"Julio"}],"accessed":{"date-parts":[["2020",7,20]]},"issued":{"date-parts":[["2019",2,5]]}}}],"schema":"https://github.com/citation-style-language/schema/raw/master/csl-citation.json"}</vt:lpwstr>
  </property>
  <property fmtid="{D5CDD505-2E9C-101B-9397-08002B2CF9AE}" pid="40" name="ZOTERO_BREF_1moElF04VEIu_2">
    <vt:lpwstr>3590/items/BCJ8UGXV"],"itemData":{"id":7,"type":"article-journal","abstract":"&lt;p&gt;Calibration population design for genomic prediction has attracted a lot of interest in the plant and animal breeding literature. In this article we present an efficient opti</vt:lpwstr>
  </property>
  <property fmtid="{D5CDD505-2E9C-101B-9397-08002B2CF9AE}" pid="41" name="ZOTERO_BREF_1moElF04VEIu_3">
    <vt:lpwstr>mization method to select a subset of preexisting individuals to phenotype. Application to the choice of maize hybrids to create and phenotype, to best predict the unobserved hybrid combination, is demonstrated using real data and simulations. Further, th</vt:lpwstr>
  </property>
  <property fmtid="{D5CDD505-2E9C-101B-9397-08002B2CF9AE}" pid="42" name="ZOTERO_BREF_1moElF04VEIu_4">
    <vt:lpwstr>e proposed method is extended to optimize the choice of a connected population design before crosses are actually made. Population design is optimized to maximize efficiency of recurrent selection with genomic prediction. Validation results using real dat</vt:lpwstr>
  </property>
  <property fmtid="{D5CDD505-2E9C-101B-9397-08002B2CF9AE}" pid="43" name="ZOTERO_BREF_1moElF04VEIu_5">
    <vt:lpwstr>a and simulations are presented.&lt;/p&gt;","container-title":"bioRxiv","DOI":"10.1101/172064","language":"en","note":"publisher: Cold Spring Harbor Laboratory\nsection: New Results","page":"172064","source":"www.biorxiv.org","title":"Optimization of selective </vt:lpwstr>
  </property>
  <property fmtid="{D5CDD505-2E9C-101B-9397-08002B2CF9AE}" pid="44" name="ZOTERO_BREF_1moElF04VEIu_6">
    <vt:lpwstr>phenotyping and population design for genomic prediction","author":[{"family":"Heslot","given":"Nicolas"},{"family":"Feoktistov","given":"Vitaliy"}],"issued":{"date-parts":[["2017",8,3]]}}},{"id":5,"uris":["http://zotero.org/users/2983590/items/K9XK6E3L"]</vt:lpwstr>
  </property>
  <property fmtid="{D5CDD505-2E9C-101B-9397-08002B2CF9AE}" pid="45" name="ZOTERO_BREF_1moElF04VEIu_7">
    <vt:lpwstr>,"uri":["http://zotero.org/users/2983590/items/K9XK6E3L"],"itemData":{"id":5,"type":"article-journal","abstract":"Phenotyping is the current bottleneck in plant breeding, especially because next-generation sequencing has decreased genotyping cost more tha</vt:lpwstr>
  </property>
  <property fmtid="{D5CDD505-2E9C-101B-9397-08002B2CF9AE}" pid="46" name="ZOTERO_BREF_1moElF04VEIu_8">
    <vt:lpwstr>n 100.000 fold in the last 20 years. Therefore, the cost of phenotyping needs to be optimized within a breeding program. When designing the implementation of genomic selection scheme into the breeding cycle, breeders need to select the optimal method for </vt:lpwstr>
  </property>
  <property fmtid="{D5CDD505-2E9C-101B-9397-08002B2CF9AE}" pid="47" name="ZOTERO_BREF_1moElF04VEIu_9">
    <vt:lpwstr>(1) selecting training populations that maximize genomic prediction accuracy and (2) to reduce the cost of phenotyping while improving precision. In this article, we compared methods for selecting training populations under two scenarios: Firstly, when th</vt:lpwstr>
  </property>
  <property fmtid="{D5CDD505-2E9C-101B-9397-08002B2CF9AE}" pid="48" name="ZOTERO_BREF_2ManwXjQ9SDN_1">
    <vt:lpwstr>ZOTERO_ITEM CSL_CITATION {"citationID":"yWk2xiSV","properties":{"formattedCitation":"[2, 3]","plainCitation":"[2, 3]","noteIndex":0},"citationItems":[{"id":78,"uris":["http://zotero.org/users/2983590/items/S38QEJ2Y"],"uri":["http://zotero.org/users/298359</vt:lpwstr>
  </property>
  <property fmtid="{D5CDD505-2E9C-101B-9397-08002B2CF9AE}" pid="49" name="ZOTERO_BREF_2ManwXjQ9SDN_10">
    <vt:lpwstr>h truncation or optimum contribution selection in a small dairy population by simulation. Breeding programs have to maximize genetic gain but also ensure sustainability by maintaining genetic variation. Numerous studies have shown that genomic selection i</vt:lpwstr>
  </property>
  <property fmtid="{D5CDD505-2E9C-101B-9397-08002B2CF9AE}" pid="50" name="ZOTERO_BREF_2ManwXjQ9SDN_11">
    <vt:lpwstr>ncreases genetic gain. Although genomic selection is a well-established method, small populations still struggle with choosing the most sustainable strategy to adopt this type of selection. We developed a simulator of a dairy population and simulated a mo</vt:lpwstr>
  </property>
  <property fmtid="{D5CDD505-2E9C-101B-9397-08002B2CF9AE}" pid="51" name="ZOTERO_BREF_2ManwXjQ9SDN_12">
    <vt:lpwstr>del after the Slovenian Brown Swiss population with ∼10,500 cows. We compared different truncation selection scenarios by varying (1) the method of sire selection and their use on cows or bull-dams, and (2) selection intensity and the number of years a si</vt:lpwstr>
  </property>
  <property fmtid="{D5CDD505-2E9C-101B-9397-08002B2CF9AE}" pid="52" name="ZOTERO_BREF_2ManwXjQ9SDN_13">
    <vt:lpwstr>re is in use. Furthermore, we compared different optimum contribution selection scenarios with optimization of sire selection and their usage. We compared scenarios in terms of genetic gain, selection accuracy, generation interval, genetic and genic varia</vt:lpwstr>
  </property>
  <property fmtid="{D5CDD505-2E9C-101B-9397-08002B2CF9AE}" pid="53" name="ZOTERO_BREF_2ManwXjQ9SDN_14">
    <vt:lpwstr>nce, rate of coancestry, effective population size, and conversion efficiency. The results showed that early use of genomically tested sires increased genetic gain compared with progeny testing, as expected from changes in selection accuracy and generatio</vt:lpwstr>
  </property>
  <property fmtid="{D5CDD505-2E9C-101B-9397-08002B2CF9AE}" pid="54" name="ZOTERO_BREF_2ManwXjQ9SDN_15">
    <vt:lpwstr>n interval. A faster turnover of sires from year to year and higher intensity increased the genetic gain even further but increased the loss of genetic variation per year. Although maximizing intensity gave the lowest conversion efficiency, faster turnove</vt:lpwstr>
  </property>
  <property fmtid="{D5CDD505-2E9C-101B-9397-08002B2CF9AE}" pid="55" name="ZOTERO_BREF_2ManwXjQ9SDN_16">
    <vt:lpwstr>r of sires gave an intermediate conversion efficiency. The largest conversion efficiency was achieved with the simultaneous use of genomically and progeny-tested sires that were used over several years. Compared with truncation selection, optimizing sire </vt:lpwstr>
  </property>
  <property fmtid="{D5CDD505-2E9C-101B-9397-08002B2CF9AE}" pid="56" name="ZOTERO_BREF_2ManwXjQ9SDN_17">
    <vt:lpwstr>selection and their usage increased the conversion efficiency by achieving either comparable genetic gain for a smaller loss of genetic variation or higher genetic gain for a comparable loss of genetic variation. Our results will help breeding organizatio</vt:lpwstr>
  </property>
  <property fmtid="{D5CDD505-2E9C-101B-9397-08002B2CF9AE}" pid="57" name="ZOTERO_BREF_2ManwXjQ9SDN_18">
    <vt:lpwstr>ns implement sustainable genomic selection.","container-title":"Journal of Dairy Science","DOI":"10.3168/jds.2019-16853","ISSN":"0022-0302","issue":"11","journalAbbreviation":"Journal of Dairy Science","language":"en","page":"9971-9982","source":"ScienceD</vt:lpwstr>
  </property>
  <property fmtid="{D5CDD505-2E9C-101B-9397-08002B2CF9AE}" pid="58" name="ZOTERO_BREF_2ManwXjQ9SDN_19">
    <vt:lpwstr>irect","title":"Efficient use of genomic information for sustainable genetic improvement in small cattle populations","volume":"102","author":[{"family":"Obšteter","given":"J."},{"family":"Jenko","given":"J."},{"family":"Hickey","given":"J. M."},{"family"</vt:lpwstr>
  </property>
  <property fmtid="{D5CDD505-2E9C-101B-9397-08002B2CF9AE}" pid="59" name="ZOTERO_BREF_2ManwXjQ9SDN_2">
    <vt:lpwstr>0/items/S38QEJ2Y"],"itemData":{"id":78,"type":"article-journal","abstract":"Animals can be genotyped for thousands of single nucleotide polymorphisms (SNPs) at one time, where the SNPs are located at roughly 1-cM intervals throughout the genome. For each </vt:lpwstr>
  </property>
  <property fmtid="{D5CDD505-2E9C-101B-9397-08002B2CF9AE}" pid="60" name="ZOTERO_BREF_2ManwXjQ9SDN_20">
    <vt:lpwstr>:"Gorjanc","given":"G."}],"issued":{"date-parts":[["2019",11,1]]}}}],"schema":"https://github.com/citation-style-language/schema/raw/master/csl-citation.json"}</vt:lpwstr>
  </property>
  <property fmtid="{D5CDD505-2E9C-101B-9397-08002B2CF9AE}" pid="61" name="ZOTERO_BREF_2ManwXjQ9SDN_3">
    <vt:lpwstr>contiguous pair of SNPs there are four possible haplotypes that could be inherited from the sire. The effects of each interval on a trait can be estimated for all intervals simultaneously in a model where interval effects are random factors. Given the est</vt:lpwstr>
  </property>
  <property fmtid="{D5CDD505-2E9C-101B-9397-08002B2CF9AE}" pid="62" name="ZOTERO_BREF_2ManwXjQ9SDN_4">
    <vt:lpwstr>imated effects of each haplotype for every interval in the genome, and given an animal's genotype, a 'genomic' estimated breeding value is obtained by summing the estimated effects for that genotype. The accuracy of that estimator of breeding values is ar</vt:lpwstr>
  </property>
  <property fmtid="{D5CDD505-2E9C-101B-9397-08002B2CF9AE}" pid="63" name="ZOTERO_BREF_2ManwXjQ9SDN_5">
    <vt:lpwstr>ound 80%. Because the genomic estimated breeding values can be calculated at birth, and because it has a high accuracy, a strategy that utilizes these advantages was compared with a traditional progeny testing strategy under a typical Canadian-like dairy </vt:lpwstr>
  </property>
  <property fmtid="{D5CDD505-2E9C-101B-9397-08002B2CF9AE}" pid="64" name="ZOTERO_BREF_2ManwXjQ9SDN_6">
    <vt:lpwstr>cattle situation. Costs of proving bulls were reduced by 92% and genetic change was increased by a factor of 2. Genome-wide selection may become a popular tool for genetic improvement in livestock.","container-title":"Journal of Animal Breeding and Geneti</vt:lpwstr>
  </property>
  <property fmtid="{D5CDD505-2E9C-101B-9397-08002B2CF9AE}" pid="65" name="ZOTERO_BREF_2ManwXjQ9SDN_7">
    <vt:lpwstr>cs = Zeitschrift Fur Tierzuchtung Und Zuchtungsbiologie","DOI":"10.1111/j.1439-0388.2006.00595.x","ISSN":"0931-2668","issue":"4","journalAbbreviation":"J. Anim. Breed. Genet.","language":"eng","note":"PMID: 16882088","page":"218-223","source":"PubMed","ti</vt:lpwstr>
  </property>
  <property fmtid="{D5CDD505-2E9C-101B-9397-08002B2CF9AE}" pid="66" name="ZOTERO_BREF_2ManwXjQ9SDN_8">
    <vt:lpwstr>tle":"Strategy for applying genome-wide selection in dairy cattle","volume":"123","author":[{"family":"Schaeffer","given":"L. R."}],"issued":{"date-parts":[["2006",8]]}}},{"id":9,"uris":["http://zotero.org/users/2983590/items/S9NXUB9E"],"uri":["http://zot</vt:lpwstr>
  </property>
  <property fmtid="{D5CDD505-2E9C-101B-9397-08002B2CF9AE}" pid="67" name="ZOTERO_BREF_2ManwXjQ9SDN_9">
    <vt:lpwstr>ero.org/users/2983590/items/S9NXUB9E"],"itemData":{"id":9,"type":"article-journal","abstract":"In this study, we compared genetic gain, genetic variation, and the efficiency of converting variation into gain under different genomic selection scenarios wit</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{"citationID":"k68cALxx","properties":{"formattedCitation":"[3]","plainCitation":"[3]","dontUpdate":true,"noteIndex":0},"citationItems":[{"id":9,"uris":["http://zotero.org/users/2983590/items/S9NXUB9E"],"uri":["http://zotero.org/u</vt:lpwstr>
  </property>
  <property fmtid="{D5CDD505-2E9C-101B-9397-08002B2CF9AE}" pid="70" name="ZOTERO_BREF_3aB7McMsV1KD_10">
    <vt:lpwstr> and their usage increased the conversion efficiency by achieving either comparable genetic gain for a smaller loss of genetic variation or higher genetic gain for a comparable loss of genetic variation. Our results will help breeding organizations implem</vt:lpwstr>
  </property>
  <property fmtid="{D5CDD505-2E9C-101B-9397-08002B2CF9AE}" pid="71" name="ZOTERO_BREF_3aB7McMsV1KD_11">
    <vt:lpwstr>ent sustainable genomic selection.","container-title":"Journal of Dairy Science","DOI":"10.3168/jds.2019-16853","ISSN":"0022-0302","issue":"11","journalAbbreviation":"Journal of Dairy Science","language":"en","page":"9971-9982","source":"ScienceDirect","t</vt:lpwstr>
  </property>
  <property fmtid="{D5CDD505-2E9C-101B-9397-08002B2CF9AE}" pid="72" name="ZOTERO_BREF_3aB7McMsV1KD_12">
    <vt:lpwstr>itle":"Efficient use of genomic information for sustainable genetic improvement in small cattle populations","volume":"102","author":[{"family":"Obšteter","given":"J."},{"family":"Jenko","given":"J."},{"family":"Hickey","given":"J. M."},{"family":"Gorjanc</vt:lpwstr>
  </property>
  <property fmtid="{D5CDD505-2E9C-101B-9397-08002B2CF9AE}" pid="73" name="ZOTERO_BREF_3aB7McMsV1KD_13">
    <vt:lpwstr>","given":"G."}],"issued":{"date-parts":[["2019",11,1]]}}}],"schema":"https://github.com/citation-style-language/schema/raw/master/csl-citation.json"}</vt:lpwstr>
  </property>
  <property fmtid="{D5CDD505-2E9C-101B-9397-08002B2CF9AE}" pid="74" name="ZOTERO_BREF_3aB7McMsV1KD_2">
    <vt:lpwstr>sers/2983590/items/S9NXUB9E"],"itemData":{"id":9,"type":"article-journal","abstract":"In this study, we compared genetic gain, genetic variation, and the efficiency of converting variation into gain under different genomic selection scenarios with truncat</vt:lpwstr>
  </property>
  <property fmtid="{D5CDD505-2E9C-101B-9397-08002B2CF9AE}" pid="75" name="ZOTERO_BREF_3aB7McMsV1KD_3">
    <vt:lpwstr>ion or optimum contribution selection in a small dairy population by simulation. Breeding programs have to maximize genetic gain but also ensure sustainability by maintaining genetic variation. Numerous studies have shown that genomic selection increases </vt:lpwstr>
  </property>
  <property fmtid="{D5CDD505-2E9C-101B-9397-08002B2CF9AE}" pid="76" name="ZOTERO_BREF_3aB7McMsV1KD_4">
    <vt:lpwstr>genetic gain. Although genomic selection is a well-established method, small populations still struggle with choosing the most sustainable strategy to adopt this type of selection. We developed a simulator of a dairy population and simulated a model after</vt:lpwstr>
  </property>
  <property fmtid="{D5CDD505-2E9C-101B-9397-08002B2CF9AE}" pid="77" name="ZOTERO_BREF_3aB7McMsV1KD_5">
    <vt:lpwstr> the Slovenian Brown Swiss population with ∼10,500 cows. We compared different truncation selection scenarios by varying (1) the method of sire selection and their use on cows or bull-dams, and (2) selection intensity and the number of years a sire is in </vt:lpwstr>
  </property>
  <property fmtid="{D5CDD505-2E9C-101B-9397-08002B2CF9AE}" pid="78" name="ZOTERO_BREF_3aB7McMsV1KD_6">
    <vt:lpwstr>use. Furthermore, we compared different optimum contribution selection scenarios with optimization of sire selection and their usage. We compared scenarios in terms of genetic gain, selection accuracy, generation interval, genetic and genic variance, rate</vt:lpwstr>
  </property>
  <property fmtid="{D5CDD505-2E9C-101B-9397-08002B2CF9AE}" pid="79" name="ZOTERO_BREF_3aB7McMsV1KD_7">
    <vt:lpwstr> of coancestry, effective population size, and conversion efficiency. The results showed that early use of genomically tested sires increased genetic gain compared with progeny testing, as expected from changes in selection accuracy and generation interva</vt:lpwstr>
  </property>
  <property fmtid="{D5CDD505-2E9C-101B-9397-08002B2CF9AE}" pid="80" name="ZOTERO_BREF_3aB7McMsV1KD_8">
    <vt:lpwstr>l. A faster turnover of sires from year to year and higher intensity increased the genetic gain even further but increased the loss of genetic variation per year. Although maximizing intensity gave the lowest conversion efficiency, faster turnover of sire</vt:lpwstr>
  </property>
  <property fmtid="{D5CDD505-2E9C-101B-9397-08002B2CF9AE}" pid="81" name="ZOTERO_BREF_3aB7McMsV1KD_9">
    <vt:lpwstr>s gave an intermediate conversion efficiency. The largest conversion efficiency was achieved with the simultaneous use of genomically and progeny-tested sires that were used over several years. Compared with truncation selection, optimizing sire selection</vt:lpwstr>
  </property>
  <property fmtid="{D5CDD505-2E9C-101B-9397-08002B2CF9AE}" pid="82" name="ZOTERO_BREF_4BRvNGQob4A3_1">
    <vt:lpwstr>ZOTERO_ITEM CSL_CITATION {"citationID":"bNsR2gt8","properties":{"formattedCitation":"[2, 3, 18]","plainCitation":"[2, 3, 18]","noteIndex":0},"citationItems":[{"id":78,"uris":["http://zotero.org/users/2983590/items/S38QEJ2Y"],"uri":["http://zotero.org/user</vt:lpwstr>
  </property>
  <property fmtid="{D5CDD505-2E9C-101B-9397-08002B2CF9AE}" pid="83" name="ZOTERO_BREF_4BRvNGQob4A3_10">
    <vt:lpwstr>rios with truncation or optimum contribution selection in a small dairy population by simulation. Breeding programs have to maximize genetic gain but also ensure sustainability by maintaining genetic variation. Numerous studies have shown that genomic sel</vt:lpwstr>
  </property>
  <property fmtid="{D5CDD505-2E9C-101B-9397-08002B2CF9AE}" pid="84" name="ZOTERO_BREF_4BRvNGQob4A3_11">
    <vt:lpwstr>ection increases genetic gain. Although genomic selection is a well-established method, small populations still struggle with choosing the most sustainable strategy to adopt this type of selection. We developed a simulator of a dairy population and simula</vt:lpwstr>
  </property>
  <property fmtid="{D5CDD505-2E9C-101B-9397-08002B2CF9AE}" pid="85" name="ZOTERO_BREF_4BRvNGQob4A3_12">
    <vt:lpwstr>ted a model after the Slovenian Brown Swiss population with ∼10,500 cows. We compared different truncation selection scenarios by varying (1) the method of sire selection and their use on cows or bull-dams, and (2) selection intensity and the number of ye</vt:lpwstr>
  </property>
  <property fmtid="{D5CDD505-2E9C-101B-9397-08002B2CF9AE}" pid="86" name="ZOTERO_BREF_4BRvNGQob4A3_13">
    <vt:lpwstr>ars a sire is in use. Furthermore, we compared different optimum contribution selection scenarios with optimization of sire selection and their usage. We compared scenarios in terms of genetic gain, selection accuracy, generation interval, genetic and gen</vt:lpwstr>
  </property>
  <property fmtid="{D5CDD505-2E9C-101B-9397-08002B2CF9AE}" pid="87" name="ZOTERO_BREF_4BRvNGQob4A3_14">
    <vt:lpwstr>ic variance, rate of coancestry, effective population size, and conversion efficiency. The results showed that early use of genomically tested sires increased genetic gain compared with progeny testing, as expected from changes in selection accuracy and g</vt:lpwstr>
  </property>
  <property fmtid="{D5CDD505-2E9C-101B-9397-08002B2CF9AE}" pid="88" name="ZOTERO_BREF_4BRvNGQob4A3_15">
    <vt:lpwstr>eneration interval. A faster turnover of sires from year to year and higher intensity increased the genetic gain even further but increased the loss of genetic variation per year. Although maximizing intensity gave the lowest conversion efficiency, faster</vt:lpwstr>
  </property>
  <property fmtid="{D5CDD505-2E9C-101B-9397-08002B2CF9AE}" pid="89" name="ZOTERO_BREF_4BRvNGQob4A3_16">
    <vt:lpwstr> turnover of sires gave an intermediate conversion efficiency. The largest conversion efficiency was achieved with the simultaneous use of genomically and progeny-tested sires that were used over several years. Compared with truncation selection, optimizi</vt:lpwstr>
  </property>
  <property fmtid="{D5CDD505-2E9C-101B-9397-08002B2CF9AE}" pid="90" name="ZOTERO_BREF_4BRvNGQob4A3_17">
    <vt:lpwstr>ng sire selection and their usage increased the conversion efficiency by achieving either comparable genetic gain for a smaller loss of genetic variation or higher genetic gain for a comparable loss of genetic variation. Our results will help breeding org</vt:lpwstr>
  </property>
  <property fmtid="{D5CDD505-2E9C-101B-9397-08002B2CF9AE}" pid="91" name="ZOTERO_BREF_4BRvNGQob4A3_18">
    <vt:lpwstr>anizations implement sustainable genomic selection.","container-title":"Journal of Dairy Science","DOI":"10.3168/jds.2019-16853","ISSN":"0022-0302","issue":"11","journalAbbreviation":"Journal of Dairy Science","language":"en","page":"9971-9982","source":"</vt:lpwstr>
  </property>
  <property fmtid="{D5CDD505-2E9C-101B-9397-08002B2CF9AE}" pid="92" name="ZOTERO_BREF_4BRvNGQob4A3_19">
    <vt:lpwstr>ScienceDirect","title":"Efficient use of genomic information for sustainable genetic improvement in small cattle populations","volume":"102","author":[{"family":"Obšteter","given":"J."},{"family":"Jenko","given":"J."},{"family":"Hickey","given":"J. M."},{</vt:lpwstr>
  </property>
  <property fmtid="{D5CDD505-2E9C-101B-9397-08002B2CF9AE}" pid="93" name="ZOTERO_BREF_4BRvNGQob4A3_2">
    <vt:lpwstr>s/2983590/items/S38QEJ2Y"],"itemData":{"id":78,"type":"article-journal","abstract":"Animals can be genotyped for thousands of single nucleotide polymorphisms (SNPs) at one time, where the SNPs are located at roughly 1-cM intervals throughout the genome. F</vt:lpwstr>
  </property>
  <property fmtid="{D5CDD505-2E9C-101B-9397-08002B2CF9AE}" pid="94" name="ZOTERO_BREF_4BRvNGQob4A3_20">
    <vt:lpwstr>"family":"Gorjanc","given":"G."}],"issued":{"date-parts":[["2019",11,1]]}}},{"id":148,"uris":["http://zotero.org/users/2983590/items/A3GB632I"],"uri":["http://zotero.org/users/2983590/items/A3GB632I"],"itemData":{"id":148,"type":"article-journal","abstrac</vt:lpwstr>
  </property>
  <property fmtid="{D5CDD505-2E9C-101B-9397-08002B2CF9AE}" pid="95" name="ZOTERO_BREF_4BRvNGQob4A3_21">
    <vt:lpwstr>t":"A deterministic model to calculate rates of genetic gain and inbreeding was used to compare a range of breeding scheme designs under genomic selection (GS) for a population of 140,000 cows. For most schemes it was assumed that the reliability of genom</vt:lpwstr>
  </property>
  <property fmtid="{D5CDD505-2E9C-101B-9397-08002B2CF9AE}" pid="96" name="ZOTERO_BREF_4BRvNGQob4A3_22">
    <vt:lpwstr>ic breeding values (GEBV) was 0.6 across 4 pathways of selection. In addition, the effect of varying reliability on the ranking of schemes was also investigated. The schemes considered included intense selection in male pathways and genotyping of 1,000 yo</vt:lpwstr>
  </property>
  <property fmtid="{D5CDD505-2E9C-101B-9397-08002B2CF9AE}" pid="97" name="ZOTERO_BREF_4BRvNGQob4A3_23">
    <vt:lpwstr>ung bulls (GS-Y). This scheme was extended to include selection in females and to include a “worldwide” scheme similar to GS-Y, but 6 times as large and assuming genotypes were freely exchanged between 6 countries. An additional worldwide scheme was model</vt:lpwstr>
  </property>
  <property fmtid="{D5CDD505-2E9C-101B-9397-08002B2CF9AE}" pid="98" name="ZOTERO_BREF_4BRvNGQob4A3_24">
    <vt:lpwstr>ed where GEBV were available through international genetic evaluations without exchange of genotypes. Finally, a closed nucleus herd that used juvenile in vitro embryo transfer in heifers was modeled so that the generation interval in female pathways was </vt:lpwstr>
  </property>
  <property fmtid="{D5CDD505-2E9C-101B-9397-08002B2CF9AE}" pid="99" name="ZOTERO_BREF_4BRvNGQob4A3_25">
    <vt:lpwstr>reduced to 1 or 2 yr. When the breeding schemes were compared using a GEBV reliability of 0.6, the rates of genetic gain were between 59 and 130% greater than the rate of genetic gain achieved in progeny testing. This was mainly through reducing the gener</vt:lpwstr>
  </property>
  <property fmtid="{D5CDD505-2E9C-101B-9397-08002B2CF9AE}" pid="100" name="ZOTERO_BREF_4BRvNGQob4A3_26">
    <vt:lpwstr>ation interval and increasing selection intensity. Genomic selection of females resulted in a 50% higher rate of genetic gain compared with restricting GS to young bulls only. The annual rates of inbreeding were, in general, 60% lower than with progeny te</vt:lpwstr>
  </property>
  <property fmtid="{D5CDD505-2E9C-101B-9397-08002B2CF9AE}" pid="101" name="ZOTERO_BREF_4BRvNGQob4A3_27">
    <vt:lpwstr>sting, because more sires of bulls and sires of cows were selected, thus increasing the effective population size. The exception was in nucleus breeding schemes that had very short generation intervals, resulting in higher rates of both gain and inbreedin</vt:lpwstr>
  </property>
  <property fmtid="{D5CDD505-2E9C-101B-9397-08002B2CF9AE}" pid="102" name="ZOTERO_BREF_4BRvNGQob4A3_28">
    <vt:lpwstr>g. It is likely that breeding companies will move rapidly to alter their breeding schemes to make use of genomic selection because benefits to the breeding companies and to the industry are considerable.","container-title":"Journal of Dairy Science","DOI"</vt:lpwstr>
  </property>
  <property fmtid="{D5CDD505-2E9C-101B-9397-08002B2CF9AE}" pid="103" name="ZOTERO_BREF_4BRvNGQob4A3_29">
    <vt:lpwstr>:"10.3168/jds.2010-3256","ISSN":"0022-0302","issue":"11","journalAbbreviation":"Journal of Dairy Science","page":"5455-5466","source":"ScienceDirect","title":"Deterministic models of breeding scheme designs that incorporate genomic selection","volume":"93</vt:lpwstr>
  </property>
  <property fmtid="{D5CDD505-2E9C-101B-9397-08002B2CF9AE}" pid="104" name="ZOTERO_BREF_4BRvNGQob4A3_3">
    <vt:lpwstr>or each contiguous pair of SNPs there are four possible haplotypes that could be inherited from the sire. The effects of each interval on a trait can be estimated for all intervals simultaneously in a model where interval effects are random factors. Given</vt:lpwstr>
  </property>
  <property fmtid="{D5CDD505-2E9C-101B-9397-08002B2CF9AE}" pid="105" name="ZOTERO_BREF_4BRvNGQob4A3_30">
    <vt:lpwstr>","author":[{"family":"Pryce","given":"J. E."},{"family":"Goddard","given":"M. E."},{"family":"Raadsma","given":"H. W."},{"family":"Hayes","given":"B. J."}],"issued":{"date-parts":[["2010",11,1]]}}}],"schema":"https://github.com/citation-style-language/sc</vt:lpwstr>
  </property>
  <property fmtid="{D5CDD505-2E9C-101B-9397-08002B2CF9AE}" pid="106" name="ZOTERO_BREF_4BRvNGQob4A3_31">
    <vt:lpwstr>hema/raw/master/csl-citation.json"}</vt:lpwstr>
  </property>
  <property fmtid="{D5CDD505-2E9C-101B-9397-08002B2CF9AE}" pid="107" name="ZOTERO_BREF_4BRvNGQob4A3_4">
    <vt:lpwstr> the estimated effects of each haplotype for every interval in the genome, and given an animal's genotype, a 'genomic' estimated breeding value is obtained by summing the estimated effects for that genotype. The accuracy of that estimator of breeding valu</vt:lpwstr>
  </property>
  <property fmtid="{D5CDD505-2E9C-101B-9397-08002B2CF9AE}" pid="108" name="ZOTERO_BREF_4BRvNGQob4A3_5">
    <vt:lpwstr>es is around 80%. Because the genomic estimated breeding values can be calculated at birth, and because it has a high accuracy, a strategy that utilizes these advantages was compared with a traditional progeny testing strategy under a typical Canadian-lik</vt:lpwstr>
  </property>
  <property fmtid="{D5CDD505-2E9C-101B-9397-08002B2CF9AE}" pid="109" name="ZOTERO_BREF_4BRvNGQob4A3_6">
    <vt:lpwstr>e dairy cattle situation. Costs of proving bulls were reduced by 92% and genetic change was increased by a factor of 2. Genome-wide selection may become a popular tool for genetic improvement in livestock.","container-title":"Journal of Animal Breeding an</vt:lpwstr>
  </property>
  <property fmtid="{D5CDD505-2E9C-101B-9397-08002B2CF9AE}" pid="110" name="ZOTERO_BREF_4BRvNGQob4A3_7">
    <vt:lpwstr>d Genetics = Zeitschrift Fur Tierzuchtung Und Zuchtungsbiologie","DOI":"10.1111/j.1439-0388.2006.00595.x","ISSN":"0931-2668","issue":"4","journalAbbreviation":"J. Anim. Breed. Genet.","language":"eng","note":"PMID: 16882088","page":"218-223","source":"Pub</vt:lpwstr>
  </property>
  <property fmtid="{D5CDD505-2E9C-101B-9397-08002B2CF9AE}" pid="111" name="ZOTERO_BREF_4BRvNGQob4A3_8">
    <vt:lpwstr>Med","title":"Strategy for applying genome-wide selection in dairy cattle","volume":"123","author":[{"family":"Schaeffer","given":"L. R."}],"issued":{"date-parts":[["2006",8]]}}},{"id":9,"uris":["http://zotero.org/users/2983590/items/S9NXUB9E"],"uri":["ht</vt:lpwstr>
  </property>
  <property fmtid="{D5CDD505-2E9C-101B-9397-08002B2CF9AE}" pid="112" name="ZOTERO_BREF_4BRvNGQob4A3_9">
    <vt:lpwstr>tp://zotero.org/users/2983590/items/S9NXUB9E"],"itemData":{"id":9,"type":"article-journal","abstract":"In this study, we compared genetic gain, genetic variation, and the efficiency of converting variation into gain under different genomic selection scena</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{"citationID":"wqmMq4zT","properties":{"formattedCitation":"[36]","plainCitation":"[36]","noteIndex":0},"citationItems":[{"id":15,"uris":["http://zotero.org/users/2983590/items/BUT4V8SA"],"uri":["http://zotero.org/users/2983590/it</vt:lpwstr>
  </property>
  <property fmtid="{D5CDD505-2E9C-101B-9397-08002B2CF9AE}" pid="141" name="ZOTERO_BREF_7Uerln5eSjR4_2">
    <vt:lpwstr>ems/BUT4V8SA"],"itemData":{"id":15,"type":"paper-conference","container-title":"Towards Precision livestock husbandry and its potential to mitigate ammonia and GHG emissions: Abstracts' Leaflet","event":"The 4th liveAGE meeting: Towards Precision livestoc</vt:lpwstr>
  </property>
  <property fmtid="{D5CDD505-2E9C-101B-9397-08002B2CF9AE}" pid="142" name="ZOTERO_BREF_7Uerln5eSjR4_3">
    <vt:lpwstr>k husbandry and its potential to mitigate ammonia and GHG emissions","event-place":"Galilee, Israel","publisher-place":"Galilee, Israel","title":"Milk urea concentration as a tool to reduce the nitrogen footprint of milk production in conditions of small </vt:lpwstr>
  </property>
  <property fmtid="{D5CDD505-2E9C-101B-9397-08002B2CF9AE}" pid="143" name="ZOTERO_BREF_7Uerln5eSjR4_4">
    <vt:lpwstr>scale farming","author":[{"family":"Verbič","given":"Jože"},{"family":"Jenko","given":"Janez"},{"family":"Jeretina","given":"Janez"},{"family":"Babnik","given":"Drago"}]}}],"schema":"https://github.com/citation-style-language/schema/raw/master/csl-citatio</vt:lpwstr>
  </property>
  <property fmtid="{D5CDD505-2E9C-101B-9397-08002B2CF9AE}" pid="144" name="ZOTERO_BREF_7Uerln5eSjR4_5">
    <vt:lpwstr>n.json"}</vt:lpwstr>
  </property>
  <property fmtid="{D5CDD505-2E9C-101B-9397-08002B2CF9AE}" pid="145" name="ZOTERO_BREF_91PqdwhYBqqz_1">
    <vt:lpwstr>ZOTERO_ITEM CSL_CITATION {"citationID":"SZF11QrQ","properties":{"formattedCitation":"[13, 14]","plainCitation":"[13, 14]","dontUpdate":true,"noteIndex":0},"citationItems":[{"id":80,"uris":["http://zotero.org/users/2983590/items/Y26HFMND"],"uri":["http://z</vt:lpwstr>
  </property>
  <property fmtid="{D5CDD505-2E9C-101B-9397-08002B2CF9AE}" pid="146" name="ZOTERO_BREF_91PqdwhYBqqz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147" name="ZOTERO_BREF_91PqdwhYBqqz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148" name="ZOTERO_BREF_91PqdwhYBqqz_12">
    <vt:lpwstr>SE","DOI":"10.1186/1297-9686-44-26","ISSN":"1297-9686","journalAbbreviation":"Genet. Sel. Evol.","language":"eng","note":"PMID: 22862849\nPMCID: PMC3441475","page":"26","source":"PubMed","title":"Response to genomic selection: the Bulmer effect and the po</vt:lpwstr>
  </property>
  <property fmtid="{D5CDD505-2E9C-101B-9397-08002B2CF9AE}" pid="149" name="ZOTERO_BREF_91PqdwhYBqqz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150" name="ZOTERO_BREF_91PqdwhYBqqz_14">
    <vt:lpwstr>y":"Bijma","given":"Piter"}],"issued":{"date-parts":[["2012",8,3]]}}},{"id":10,"uris":["http://zotero.org/users/2983590/items/2ITRT5T6"],"uri":["http://zotero.org/users/2983590/items/2ITRT5T6"],"itemData":{"id":10,"type":"article-journal","abstract":"Gene</vt:lpwstr>
  </property>
  <property fmtid="{D5CDD505-2E9C-101B-9397-08002B2CF9AE}" pid="151" name="ZOTERO_BREF_91PqdwhYBqqz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152" name="ZOTERO_BREF_91PqdwhYBqqz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153" name="ZOTERO_BREF_91PqdwhYBqqz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154" name="ZOTERO_BREF_91PqdwhYBqqz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155" name="ZOTERO_BREF_91PqdwhYBqqz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156" name="ZOTERO_BREF_91PqdwhYBqqz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157" name="ZOTERO_BREF_91PqdwhYBqqz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158" name="ZOTERO_BREF_91PqdwhYBqqz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159" name="ZOTERO_BREF_91PqdwhYBqqz_22">
    <vt:lpwstr> Science","language":"en","page":"7905-7915","source":"ScienceDirect","title":"On the value of the phenotypes in the genomic era","volume":"97","author":[{"family":"Gonzalez-Recio","given":"O."},{"family":"Coffey","given":"M. P."},{"family":"Pryce","given</vt:lpwstr>
  </property>
  <property fmtid="{D5CDD505-2E9C-101B-9397-08002B2CF9AE}" pid="160" name="ZOTERO_BREF_91PqdwhYBqqz_23">
    <vt:lpwstr>":"J. E."}],"issued":{"date-parts":[["2014",12,1]]}}}],"schema":"https://github.com/citation-style-language/schema/raw/master/csl-citation.json"}</vt:lpwstr>
  </property>
  <property fmtid="{D5CDD505-2E9C-101B-9397-08002B2CF9AE}" pid="161" name="ZOTERO_BREF_91PqdwhYBqqz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162" name="ZOTERO_BREF_91PqdwhYBqqz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163" name="ZOTERO_BREF_91PqdwhYBqqz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164" name="ZOTERO_BREF_91PqdwhYBqqz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165" name="ZOTERO_BREF_91PqdwhYBqqz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166" name="ZOTERO_BREF_91PqdwhYBqqz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167" name="ZOTERO_BREF_91PqdwhYBqqz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168" name="ZOTERO_BREF_9kYwaJZaO0H3_1">
    <vt:lpwstr>ZOTERO_ITEM CSL_CITATION {"citationID":"1kzp5SoB","properties":{"formattedCitation":"[38]","plainCitation":"[38]","dontUpdate":true,"noteIndex":0},"citationItems":[{"id":39,"uris":["http://zotero.org/users/2983590/items/FLQGRF4R"],"uri":["http://zotero.or</vt:lpwstr>
  </property>
  <property fmtid="{D5CDD505-2E9C-101B-9397-08002B2CF9AE}" pid="169" name="ZOTERO_BREF_9kYwaJZaO0H3_2">
    <vt:lpwstr>g/users/2983590/items/FLQGRF4R"],"itemData":{"id":39,"type":"report","publisher":"The International Committee for Animal Recording","title":"ICAR Guidelines for Parentage Verification and Parentage Discovery Based on SNP Genotypes","author":[{"family":"IC</vt:lpwstr>
  </property>
  <property fmtid="{D5CDD505-2E9C-101B-9397-08002B2CF9AE}" pid="170" name="ZOTERO_BREF_9kYwaJZaO0H3_3">
    <vt:lpwstr>AR DNA Working Group","given":""}],"issued":{"date-parts":[["2017",11]]}}}],"schema":"https://github.com/citation-style-language/schema/raw/master/csl-citation.json"}</vt:lpwstr>
  </property>
  <property fmtid="{D5CDD505-2E9C-101B-9397-08002B2CF9AE}" pid="171" name="ZOTERO_BREF_B2FsxG8QXWSD_1">
    <vt:lpwstr/>
  </property>
  <property fmtid="{D5CDD505-2E9C-101B-9397-08002B2CF9AE}" pid="172" name="ZOTERO_BREF_Bplby7z9636a_1">
    <vt:lpwstr>ZOTERO_ITEM CSL_CITATION {"citationID":"SKTIPfBB","properties":{"formattedCitation":"[16]","plainCitation":"[16]","noteIndex":0},"citationItems":[{"id":50,"uris":["http://zotero.org/users/2983590/items/5354396U"],"uri":["http://zotero.org/users/2983590/it</vt:lpwstr>
  </property>
  <property fmtid="{D5CDD505-2E9C-101B-9397-08002B2CF9AE}" pid="173" name="ZOTERO_BREF_Bplby7z9636a_2">
    <vt:lpwstr>ems/5354396U"],"itemData":{"id":50,"type":"chapter","container-title":"ICAR Guidelines","event-place":"Rome","publisher":"ICAR","publisher-place":"Rome","title":"Section 02 - Cattle Milk Recording. Overview.","author":[{"family":"International Committee f</vt:lpwstr>
  </property>
  <property fmtid="{D5CDD505-2E9C-101B-9397-08002B2CF9AE}" pid="174" name="ZOTERO_BREF_Bplby7z9636a_3">
    <vt:lpwstr>or Animal Recording.","given":""}],"issued":{"date-parts":[["2017",10]]}}}],"schema":"https://github.com/citation-style-language/schema/raw/master/csl-citation.json"}</vt:lpwstr>
  </property>
  <property fmtid="{D5CDD505-2E9C-101B-9397-08002B2CF9AE}" pid="175"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6"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7"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8"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9"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0" name="ZOTERO_BREF_CBIgIDAUpR7W_14">
    <vt:lpwstr>family":"Lichtner","given":"Peter"},{"family":"Thaller","given":"Georg"}],"issued":{"date-parts":[["2010",2,19]]}}},{"id":6505,"uris":["http://zotero.org/users/2983590/items/25MDEGBM"],"uri":["http://zotero.org/users/2983590/items/25MDEGBM"],"itemData":{"</vt:lpwstr>
  </property>
  <property fmtid="{D5CDD505-2E9C-101B-9397-08002B2CF9AE}" pid="181"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2"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3"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4"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5"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6"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7"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8"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9"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0"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1"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2"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3"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4"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5"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6" name="ZOTERO_BREF_CBIgIDAUpR7W_29">
    <vt:lpwstr>","author":[{"family":"Wolc","given":"Anna"},{"family":"Arango","given":"Jesus"},{"family":"Settar","given":"Petek"},{"family":"Fulton","given":"Janet E."},{"family":"O'Sullivan","given":"Neil P."},{"family":"Preisinger","given":"Rudolf"},{"family":"Habie</vt:lpwstr>
  </property>
  <property fmtid="{D5CDD505-2E9C-101B-9397-08002B2CF9AE}" pid="197"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8" name="ZOTERO_BREF_CBIgIDAUpR7W_30">
    <vt:lpwstr>r","given":"David"},{"family":"Fernando","given":"Rohan"},{"family":"Garrick","given":"Dorian J."},{"family":"Dekkers","given":"Jack CM"}],"issued":{"date-parts":[["2011",6,21]]}}}],"schema":"https://github.com/citation-style-language/schema/raw/master/cs</vt:lpwstr>
  </property>
  <property fmtid="{D5CDD505-2E9C-101B-9397-08002B2CF9AE}" pid="199" name="ZOTERO_BREF_CBIgIDAUpR7W_31">
    <vt:lpwstr>l-citation.json"}</vt:lpwstr>
  </property>
  <property fmtid="{D5CDD505-2E9C-101B-9397-08002B2CF9AE}" pid="200"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1"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2"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3"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4"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5" name="ZOTERO_BREF_CBIgIDAUpR7W_9">
    <vt:lpwstr>ide dense marker maps","volume":"157","author":[{"family":"Meuwissen","given":"T. H."},{"family":"Hayes","given":"B. J."},{"family":"Goddard","given":"M. E."}],"issued":{"date-parts":[["2001",4]]}}},{"id":123,"uris":["http://zotero.org/users/2983590/items</vt:lpwstr>
  </property>
  <property fmtid="{D5CDD505-2E9C-101B-9397-08002B2CF9AE}" pid="206"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7"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8" name="ZOTERO_BREF_CRysWgtClg9O_11">
    <vt:lpwstr>"Legarra","given":"A."},{"family":"Aguilar","given":"I."}],"issued":{"date-parts":[["2014"]]}}}],"schema":"https://github.com/citation-style-language/schema/raw/master/csl-citation.json"}</vt:lpwstr>
  </property>
  <property fmtid="{D5CDD505-2E9C-101B-9397-08002B2CF9AE}" pid="209"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0"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1"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2"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3"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4"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5"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6"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7" name="ZOTERO_BREF_D1vN6uMQd42y_1">
    <vt:lpwstr>ZOTERO_ITEM CSL_CITATION {"citationID":"2RinCko7","properties":{"formattedCitation":"[19]","plainCitation":"[19]","noteIndex":0},"citationItems":[{"id":3034,"uris":["http://zotero.org/groups/231119/items/5TIS5GJB"],"uri":["http://zotero.org/groups/231119/</vt:lpwstr>
  </property>
  <property fmtid="{D5CDD505-2E9C-101B-9397-08002B2CF9AE}" pid="218" name="ZOTERO_BREF_D1vN6uMQd42y_10">
    <vt:lpwstr>":[{"family":"García-Ruiz","given":"Adriana"},{"family":"Cole","given":"John B."},{"family":"VanRaden","given":"Paul M."},{"family":"Wiggans","given":"George R."},{"family":"Ruiz-López","given":"Felipe J."},{"family":"Tassell","given":"Curtis P. Van"}],"i</vt:lpwstr>
  </property>
  <property fmtid="{D5CDD505-2E9C-101B-9397-08002B2CF9AE}" pid="219" name="ZOTERO_BREF_D1vN6uMQd42y_11">
    <vt:lpwstr>ssued":{"date-parts":[["2016",7,12]]}}}],"schema":"https://github.com/citation-style-language/schema/raw/master/csl-citation.json"}</vt:lpwstr>
  </property>
  <property fmtid="{D5CDD505-2E9C-101B-9397-08002B2CF9AE}" pid="220" name="ZOTERO_BREF_D1vN6uMQd42y_2">
    <vt:lpwstr>items/5TIS5GJB"],"itemData":{"id":3034,"type":"article-journal","abstract":"Seven years after the introduction of genomic selection in the United States, it is now possible to evaluate the impact of this technology on the population. Selection differentia</vt:lpwstr>
  </property>
  <property fmtid="{D5CDD505-2E9C-101B-9397-08002B2CF9AE}" pid="221"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2"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3"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4"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5"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6"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7"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8" name="ZOTERO_BREF_DCnG3ZjgIaDs_1">
    <vt:lpwstr>ZOTERO_ITEM CSL_CITATION {"citationID":"t2R00RZw","properties":{"formattedCitation":"[39]","plainCitation":"[39]","dontUpdate":true,"noteIndex":0},"citationItems":[{"id":232,"uris":["http://zotero.org/users/2983590/items/9VE5SNXQ"],"uri":["http://zotero.o</vt:lpwstr>
  </property>
  <property fmtid="{D5CDD505-2E9C-101B-9397-08002B2CF9AE}" pid="229" name="ZOTERO_BREF_DCnG3ZjgIaDs_10">
    <vt:lpwstr> substantially exceeded the value of its constraint. In contrast, with a genome-based inbreeding constraint and genome-based estimated breeding values, marker frequencies changed, but this change was limited by the inbreeding constraint at the marker posi</vt:lpwstr>
  </property>
  <property fmtid="{D5CDD505-2E9C-101B-9397-08002B2CF9AE}" pid="230" name="ZOTERO_BREF_DCnG3ZjgIaDs_11">
    <vt:lpwstr>tion.\nCONCLUSIONS: To control inbreeding, it is necessary to account for it on the same basis as what is used to estimate breeding values, i.e. pedigree-based inbreeding control with traditional pedigree-based BLUP estimated breeding values and genome-ba</vt:lpwstr>
  </property>
  <property fmtid="{D5CDD505-2E9C-101B-9397-08002B2CF9AE}" pid="231" name="ZOTERO_BREF_DCnG3ZjgIaDs_12">
    <vt:lpwstr>sed inbreeding control with genome-based estimated breeding values.","container-title":"Genetics, selection, evolution: GSE","DOI":"10.1186/1297-9686-44-27","ISSN":"1297-9686","journalAbbreviation":"Genet. Sel. Evol.","language":"eng","note":"PMID: 228983</vt:lpwstr>
  </property>
  <property fmtid="{D5CDD505-2E9C-101B-9397-08002B2CF9AE}" pid="232" name="ZOTERO_BREF_DCnG3ZjgIaDs_13">
    <vt:lpwstr>24\nPMCID: PMC3522025","page":"27","source":"PubMed","title":"Genomic selection requires genomic control of inbreeding","volume":"44","author":[{"family":"Sonesson","given":"Anna K."},{"family":"Woolliams","given":"John A."},{"family":"Meuwissen","given":</vt:lpwstr>
  </property>
  <property fmtid="{D5CDD505-2E9C-101B-9397-08002B2CF9AE}" pid="233" name="ZOTERO_BREF_DCnG3ZjgIaDs_14">
    <vt:lpwstr>"Theo H. E."}],"issued":{"date-parts":[["2012"]]}}}],"schema":"https://github.com/citation-style-language/schema/raw/master/csl-citation.json"}</vt:lpwstr>
  </property>
  <property fmtid="{D5CDD505-2E9C-101B-9397-08002B2CF9AE}" pid="234" name="ZOTERO_BREF_DCnG3ZjgIaDs_2">
    <vt:lpwstr>rg/users/2983590/items/9VE5SNXQ"],"itemData":{"id":232,"type":"article-journal","abstract":"BACKGROUND: In the past, pedigree relationships were used to control and monitor inbreeding because genomic relationships among selection candidates were not avail</vt:lpwstr>
  </property>
  <property fmtid="{D5CDD505-2E9C-101B-9397-08002B2CF9AE}" pid="235" name="ZOTERO_BREF_DCnG3ZjgIaDs_3">
    <vt:lpwstr>able until recently. The aim of this study was to understand the consequences for genetic variability across the genome when genomic information is used to estimate breeding values and in managing the inbreeding generated in the course of selection on gen</vt:lpwstr>
  </property>
  <property fmtid="{D5CDD505-2E9C-101B-9397-08002B2CF9AE}" pid="236" name="ZOTERO_BREF_DCnG3ZjgIaDs_4">
    <vt:lpwstr>ome-enhanced estimated breeding values.\nMETHODS: These consequences were measured by genetic gain, pedigree- and genome-based rates of inbreeding, and local inbreeding across the genome. Breeding schemes were compared by simulating truncation selection o</vt:lpwstr>
  </property>
  <property fmtid="{D5CDD505-2E9C-101B-9397-08002B2CF9AE}" pid="237" name="ZOTERO_BREF_DCnG3ZjgIaDs_5">
    <vt:lpwstr>r optimum contribution selection with a restriction on pedigree- or genome-based inbreeding, and with selection using estimated breeding values based on genome- or pedigree-based BLUP. Trait information was recorded on full-sibs of the candidates.\nRESULT</vt:lpwstr>
  </property>
  <property fmtid="{D5CDD505-2E9C-101B-9397-08002B2CF9AE}" pid="238" name="ZOTERO_BREF_DCnG3ZjgIaDs_6">
    <vt:lpwstr>S: When the information used to estimate breeding values and to constrain rates of inbreeding were either both pedigree-based or both genome-based, rates of genomic inbreeding were close to the desired values and the identical-by-descent profiles were rea</vt:lpwstr>
  </property>
  <property fmtid="{D5CDD505-2E9C-101B-9397-08002B2CF9AE}" pid="239" name="ZOTERO_BREF_DCnG3ZjgIaDs_7">
    <vt:lpwstr>sonably uniform across the genome. However, with a pedigree-based inbreeding constraint and genome-based estimated breeding values, genomic rates of inbreeding were much higher than expected. With pedigree-instead of genome-based estimated breeding values</vt:lpwstr>
  </property>
  <property fmtid="{D5CDD505-2E9C-101B-9397-08002B2CF9AE}" pid="240" name="ZOTERO_BREF_DCnG3ZjgIaDs_8">
    <vt:lpwstr>, the impact of the largest QTL on the breeding values was much smaller, resulting in a more uniform genome-wide identical-by-descent profile but genomic rates of inbreeding were still higher than expected based on pedigree relationships, because they mea</vt:lpwstr>
  </property>
  <property fmtid="{D5CDD505-2E9C-101B-9397-08002B2CF9AE}" pid="241" name="ZOTERO_BREF_DCnG3ZjgIaDs_9">
    <vt:lpwstr>sure the inbreeding at a neutral locus not linked to any QTL. Neutral loci did not exist here, where there were 100 QTL on each chromosome. With a pedigree-based inbreeding constraint and genome-based estimated breeding values, genomic rates of inbreeding</vt:lpwstr>
  </property>
  <property fmtid="{D5CDD505-2E9C-101B-9397-08002B2CF9AE}" pid="242" name="ZOTERO_BREF_Eae6ES82Vy06_1">
    <vt:lpwstr>ZOTERO_ITEM CSL_CITATION {"citationID":"mBTNs2jK","properties":{"formattedCitation":"[18, 19]","plainCitation":"[18, 19]","noteIndex":0},"citationItems":[{"id":148,"uris":["http://zotero.org/users/2983590/items/A3GB632I"],"uri":["http://zotero.org/users/2</vt:lpwstr>
  </property>
  <property fmtid="{D5CDD505-2E9C-101B-9397-08002B2CF9AE}" pid="243"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4"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5" name="ZOTERO_BREF_Eae6ES82Vy06_12">
    <vt:lpwstr>s":[["2010",11,1]]}}},{"id":3034,"uris":["http://zotero.org/groups/231119/items/5TIS5GJB"],"uri":["http://zotero.org/groups/231119/items/5TIS5GJB"],"itemData":{"id":3034,"type":"article-journal","abstract":"Seven years after the introduction of genomic se</vt:lpwstr>
  </property>
  <property fmtid="{D5CDD505-2E9C-101B-9397-08002B2CF9AE}" pid="246"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7"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8"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9"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50"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1"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2"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3" name="ZOTERO_BREF_Eae6ES82Vy06_2">
    <vt:lpwstr>983590/items/A3GB632I"],"itemData":{"id":148,"type":"article-journal","abstract":"A deterministic model to calculate rates of genetic gain and inbreeding was used to compare a range of breeding scheme designs under genomic selection (GS) for a population </vt:lpwstr>
  </property>
  <property fmtid="{D5CDD505-2E9C-101B-9397-08002B2CF9AE}" pid="254"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5" name="ZOTERO_BREF_Eae6ES82Vy06_21">
    <vt:lpwstr>family":"Wiggans","given":"George R."},{"family":"Ruiz-López","given":"Felipe J."},{"family":"Tassell","given":"Curtis P. Van"}],"issued":{"date-parts":[["2016",7,12]]}}}],"schema":"https://github.com/citation-style-language/schema/raw/master/csl-citation</vt:lpwstr>
  </property>
  <property fmtid="{D5CDD505-2E9C-101B-9397-08002B2CF9AE}" pid="256" name="ZOTERO_BREF_Eae6ES82Vy06_22">
    <vt:lpwstr>.json"}</vt:lpwstr>
  </property>
  <property fmtid="{D5CDD505-2E9C-101B-9397-08002B2CF9AE}" pid="257"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8"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9"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60"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1"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2"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3"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4" name="ZOTERO_BREF_EbpxlSioNP79_1">
    <vt:lpwstr/>
  </property>
  <property fmtid="{D5CDD505-2E9C-101B-9397-08002B2CF9AE}" pid="265" name="ZOTERO_BREF_EfUNHMeup3pj_1">
    <vt:lpwstr>ZOTERO_ITEM CSL_CITATION {"citationID":"jA1mZb1H","properties":{"formattedCitation":"[26]","plainCitation":"[26]","noteIndex":0},"citationItems":[{"id":56,"uris":["http://zotero.org/users/2983590/items/IDCDV5U6"],"uri":["http://zotero.org/users/2983590/it</vt:lpwstr>
  </property>
  <property fmtid="{D5CDD505-2E9C-101B-9397-08002B2CF9AE}" pid="266" name="ZOTERO_BREF_EfUNHMeup3pj_10">
    <vt:lpwstr> 0.40 under a breeding design with 1,000 sires mated per generation and a training set of 8,000 phenotyped and genotyped cows.&lt;/p&gt;&lt;h3&gt;Conclusions&lt;/h3&gt; &lt;p&gt;This study demonstrates the potential of genomic information to be an enabling technology in LMIC sma</vt:lpwstr>
  </property>
  <property fmtid="{D5CDD505-2E9C-101B-9397-08002B2CF9AE}" pid="267" name="ZOTERO_BREF_EfUNHMeup3pj_11">
    <vt:lpwstr>llholder dairy production systems by facilitating genetic evaluations with &lt;i&gt;in-situ&lt;/i&gt; records collected from farms with herd sizes of four cows or less. Across a range of breeding designs, genomic data enabled accurate genetic evaluation of phenotyped</vt:lpwstr>
  </property>
  <property fmtid="{D5CDD505-2E9C-101B-9397-08002B2CF9AE}" pid="268" name="ZOTERO_BREF_EfUNHMeup3pj_12">
    <vt:lpwstr> cows and genomic prediction of young bulls using data sets that contained small herds with weak genetic connections. The use of smallholder dairy data in genetic evaluations would enable the establishment of breeding programs to improve &lt;i&gt;in-situ&lt;/i&gt; ge</vt:lpwstr>
  </property>
  <property fmtid="{D5CDD505-2E9C-101B-9397-08002B2CF9AE}" pid="269" name="ZOTERO_BREF_EfUNHMeup3pj_13">
    <vt:lpwstr>rmplasm and, if required, would enable the importation of the most suitable external germplasm. This could be individually tailored for each target environment. Together this would increase the productivity, profitability and sustainability of LMIC smallh</vt:lpwstr>
  </property>
  <property fmtid="{D5CDD505-2E9C-101B-9397-08002B2CF9AE}" pid="270" name="ZOTERO_BREF_EfUNHMeup3pj_14">
    <vt:lpwstr>older dairy production systems. However, data collection, including genomic data, is expensive and business models will need to be carefully constructed so that the costs are sustainably offset.&lt;/p&gt;","container-title":"bioRxiv","DOI":"10.1101/827956","lan</vt:lpwstr>
  </property>
  <property fmtid="{D5CDD505-2E9C-101B-9397-08002B2CF9AE}" pid="271" name="ZOTERO_BREF_EfUNHMeup3pj_15">
    <vt:lpwstr>guage":"en","note":"publisher: Cold Spring Harbor Laboratory\nsection: New Results","page":"827956","source":"www.biorxiv.org","title":"Genomic data enables genetic evaluation using data recorded on LMIC smallholder dairy farms","author":[{"family":"Powel</vt:lpwstr>
  </property>
  <property fmtid="{D5CDD505-2E9C-101B-9397-08002B2CF9AE}" pid="272" name="ZOTERO_BREF_EfUNHMeup3pj_16">
    <vt:lpwstr>l","given":"Owen"},{"family":"Mrode","given":"Raphael"},{"family":"Gaynor","given":"R. Chris"},{"family":"Johnsson","given":"Martin"},{"family":"Gorjanc","given":"Gregor"},{"family":"Hickey","given":"John M."}],"issued":{"date-parts":[["2019",11,2]]}}}],"</vt:lpwstr>
  </property>
  <property fmtid="{D5CDD505-2E9C-101B-9397-08002B2CF9AE}" pid="273" name="ZOTERO_BREF_EfUNHMeup3pj_17">
    <vt:lpwstr>schema":"https://github.com/citation-style-language/schema/raw/master/csl-citation.json"}</vt:lpwstr>
  </property>
  <property fmtid="{D5CDD505-2E9C-101B-9397-08002B2CF9AE}" pid="274" name="ZOTERO_BREF_EfUNHMeup3pj_2">
    <vt:lpwstr>ems/IDCDV5U6"],"itemData":{"id":56,"type":"article-journal","abstract":"&lt;h3&gt;Abstract&lt;/h3&gt; &lt;h3&gt;Background&lt;/h3&gt; &lt;p&gt;Genetic evaluation is a central component of a breeding program. In advanced economies, most genetic evaluations depend on large quantities of</vt:lpwstr>
  </property>
  <property fmtid="{D5CDD505-2E9C-101B-9397-08002B2CF9AE}" pid="275" name="ZOTERO_BREF_EfUNHMeup3pj_3">
    <vt:lpwstr> data that are recorded on commercial farms. Large herd sizes and widespread use of artificial insemination create strong genetic connectedness that enables the genetic and environmental effects of an individual animal’s phenotype to be accurately separat</vt:lpwstr>
  </property>
  <property fmtid="{D5CDD505-2E9C-101B-9397-08002B2CF9AE}" pid="276" name="ZOTERO_BREF_EfUNHMeup3pj_4">
    <vt:lpwstr>ed. In contrast to this, herds are neither large nor have strong genetic connectedness in smallholder dairy production systems of many low to middle-income countries (LMIC). This limits genetic evaluation, and furthermore, the pedigree information needed </vt:lpwstr>
  </property>
  <property fmtid="{D5CDD505-2E9C-101B-9397-08002B2CF9AE}" pid="277" name="ZOTERO_BREF_EfUNHMeup3pj_5">
    <vt:lpwstr>for traditional genetic evaluation is typically unavailable. Genomic information keeps track of shared haplotypes rather than shared relatives. This information could capture and strengthen genetic connectedness between herds and through this may enable g</vt:lpwstr>
  </property>
  <property fmtid="{D5CDD505-2E9C-101B-9397-08002B2CF9AE}" pid="278" name="ZOTERO_BREF_EfUNHMeup3pj_6">
    <vt:lpwstr>enetic evaluations for LMIC smallholder dairy farms. The objective of this study was to use simulation to quantify the power of genomic information to enable genetic evaluation under such conditions.&lt;/p&gt;&lt;h3&gt;Results&lt;/h3&gt; &lt;p&gt;The results from this study show</vt:lpwstr>
  </property>
  <property fmtid="{D5CDD505-2E9C-101B-9397-08002B2CF9AE}" pid="279" name="ZOTERO_BREF_EfUNHMeup3pj_7">
    <vt:lpwstr>: (i) the genetic evaluation of phenotyped cows using genomic information had higher accuracy compared to pedigree information across all breeding designs; (ii) the genetic evaluation of phenotyped cows with genomic information and modelling herd as a ran</vt:lpwstr>
  </property>
  <property fmtid="{D5CDD505-2E9C-101B-9397-08002B2CF9AE}" pid="280" name="ZOTERO_BREF_EfUNHMeup3pj_8">
    <vt:lpwstr>dom effect had higher or equal accuracy compared to modelling herd as a fixed effect; (iii) the genetic evaluation of phenotyped cows from breeding designs with strong genetic connectedness had higher accuracy compared to breeding designs with weaker gene</vt:lpwstr>
  </property>
  <property fmtid="{D5CDD505-2E9C-101B-9397-08002B2CF9AE}" pid="281" name="ZOTERO_BREF_EfUNHMeup3pj_9">
    <vt:lpwstr>tic connectedness; (iv) genomic prediction of young bulls was possible using marker estimates from the genetic evaluations of their phenotyped dams. For example, the accuracy of genomic prediction of young bulls from an average herd size of 1 (μ=1.58) was</vt:lpwstr>
  </property>
  <property fmtid="{D5CDD505-2E9C-101B-9397-08002B2CF9AE}" pid="282" name="ZOTERO_BREF_EzXvBe5jiCun_1">
    <vt:lpwstr/>
  </property>
  <property fmtid="{D5CDD505-2E9C-101B-9397-08002B2CF9AE}" pid="283" name="ZOTERO_BREF_GtYINFuYGWHB_1">
    <vt:lpwstr>ZOTERO_ITEM CSL_CITATION {"citationID":"25EauVLT","properties":{"formattedCitation":"[27]","plainCitation":"[27]","noteIndex":0},"citationItems":[{"id":95,"uris":["http://zotero.org/users/2983590/items/8Z6C9SMH"],"uri":["http://zotero.org/users/2983590/it</vt:lpwstr>
  </property>
  <property fmtid="{D5CDD505-2E9C-101B-9397-08002B2CF9AE}" pid="284" name="ZOTERO_BREF_GtYINFuYGWHB_10">
    <vt:lpwstr>"volume":"96","author":[{"family":"Yu","given":"Haipeng"},{"family":"Spangler","given":"Matthew L"},{"family":"Lewis","given":"Ronald M"},{"family":"Morota","given":"Gota"}],"issued":{"date-parts":[["2018",11]]}}}],"schema":"https://github.com/citation-st</vt:lpwstr>
  </property>
  <property fmtid="{D5CDD505-2E9C-101B-9397-08002B2CF9AE}" pid="285" name="ZOTERO_BREF_GtYINFuYGWHB_11">
    <vt:lpwstr>yle-language/schema/raw/master/csl-citation.json"}</vt:lpwstr>
  </property>
  <property fmtid="{D5CDD505-2E9C-101B-9397-08002B2CF9AE}" pid="286" name="ZOTERO_BREF_GtYINFuYGWHB_2">
    <vt:lpwstr>ems/8Z6C9SMH"],"itemData":{"id":95,"type":"article-journal","abstract":"Genetic connectedness assesses the extent to which estimated breeding values can be fairly compared across management units. Ranking of individuals across units based on best linear u</vt:lpwstr>
  </property>
  <property fmtid="{D5CDD505-2E9C-101B-9397-08002B2CF9AE}" pid="287" name="ZOTERO_BREF_GtYINFuYGWHB_3">
    <vt:lpwstr>nbiased prediction (BLUP) is reliable when there is a sufficient level of connectedness due to a better disentangling of genetic signal from noise. Connectedness arises from genetic relationships among individuals. Although a recent study showed that geno</vt:lpwstr>
  </property>
  <property fmtid="{D5CDD505-2E9C-101B-9397-08002B2CF9AE}" pid="288" name="ZOTERO_BREF_GtYINFuYGWHB_4">
    <vt:lpwstr>mic relatedness strengthens the estimates of connectedness across management units compared with that of pedigree, the relationship between connectedness measures and prediction accuracies only has been explored to a limited extent. In this study, we exam</vt:lpwstr>
  </property>
  <property fmtid="{D5CDD505-2E9C-101B-9397-08002B2CF9AE}" pid="289" name="ZOTERO_BREF_GtYINFuYGWHB_5">
    <vt:lpwstr>ined whether increased measures of connectedness led to higher prediction accuracies evaluated by a cross-validation (CV) based on computer simulations. We applied prediction error variance of the difference, coefficient of determination (CD), and BLUP-ty</vt:lpwstr>
  </property>
  <property fmtid="{D5CDD505-2E9C-101B-9397-08002B2CF9AE}" pid="290" name="ZOTERO_BREF_GtYINFuYGWHB_6">
    <vt:lpwstr>pe prediction models to data simulated under various scenarios. We found that a greater extent of connectedness enhanced accuracy of whole-genome prediction. The impact of genomics was more marked when large numbers of markers were used to infer connected</vt:lpwstr>
  </property>
  <property fmtid="{D5CDD505-2E9C-101B-9397-08002B2CF9AE}" pid="291" name="ZOTERO_BREF_GtYINFuYGWHB_7">
    <vt:lpwstr>ness and evaluate prediction accuracy. Connectedness across units increased with the proportion of connecting individuals and this increase was associated with improved accuracy of prediction. The use of genomic information resulted in increased estimates</vt:lpwstr>
  </property>
  <property fmtid="{D5CDD505-2E9C-101B-9397-08002B2CF9AE}" pid="292" name="ZOTERO_BREF_GtYINFuYGWHB_8">
    <vt:lpwstr> of connectedness and improved prediction accuracies compared with those of pedigree-based models when there were enough markers to capture variation due to QTL signals.","container-title":"Journal of Animal Science","DOI":"10.1093/jas/sky316","ISSN":"002</vt:lpwstr>
  </property>
  <property fmtid="{D5CDD505-2E9C-101B-9397-08002B2CF9AE}" pid="293" name="ZOTERO_BREF_GtYINFuYGWHB_9">
    <vt:lpwstr>1-8812","issue":"11","journalAbbreviation":"J Anim Sci","note":"PMID: 30165381\nPMCID: PMC6247830","page":"4490-4500","source":"PubMed Central","title":"Do stronger measures of genomic connectedness enhance prediction accuracies across management units?",</vt:lpwstr>
  </property>
  <property fmtid="{D5CDD505-2E9C-101B-9397-08002B2CF9AE}" pid="294" name="ZOTERO_BREF_HYIk7dEFsNtF_1">
    <vt:lpwstr>ZOTERO_ITEM CSL_CITATION {"citationID":"ZkwfqgWK","properties":{"formattedCitation":"[3]","plainCitation":"[3]","noteIndex":0},"citationItems":[{"id":9,"uris":["http://zotero.org/users/2983590/items/S9NXUB9E"],"uri":["http://zotero.org/users/2983590/items</vt:lpwstr>
  </property>
  <property fmtid="{D5CDD505-2E9C-101B-9397-08002B2CF9AE}" pid="295" name="ZOTERO_BREF_HYIk7dEFsNtF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296" name="ZOTERO_BREF_HYIk7dEFsNtF_11">
    <vt:lpwstr>nomic selection.","container-title":"Journal of Dairy Science","DOI":"10.3168/jds.2019-16853","ISSN":"0022-0302","issue":"11","journalAbbreviation":"Journal of Dairy Science","language":"en","page":"9971-9982","source":"ScienceDirect","title":"Efficient u</vt:lpwstr>
  </property>
  <property fmtid="{D5CDD505-2E9C-101B-9397-08002B2CF9AE}" pid="297" name="ZOTERO_BREF_HYIk7dEFsNtF_12">
    <vt:lpwstr>se of genomic information for sustainable genetic improvement in small cattle populations","volume":"102","author":[{"family":"Obšteter","given":"J."},{"family":"Jenko","given":"J."},{"family":"Hickey","given":"J. M."},{"family":"Gorjanc","given":"G."}],"</vt:lpwstr>
  </property>
  <property fmtid="{D5CDD505-2E9C-101B-9397-08002B2CF9AE}" pid="298" name="ZOTERO_BREF_HYIk7dEFsNtF_13">
    <vt:lpwstr>issued":{"date-parts":[["2019",11,1]]}}}],"schema":"https://github.com/citation-style-language/schema/raw/master/csl-citation.json"}</vt:lpwstr>
  </property>
  <property fmtid="{D5CDD505-2E9C-101B-9397-08002B2CF9AE}" pid="299" name="ZOTERO_BREF_HYIk7dEFsNtF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300" name="ZOTERO_BREF_HYIk7dEFsNtF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301" name="ZOTERO_BREF_HYIk7dEFsNtF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302" name="ZOTERO_BREF_HYIk7dEFsNtF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303" name="ZOTERO_BREF_HYIk7dEFsNtF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304" name="ZOTERO_BREF_HYIk7dEFsNtF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305" name="ZOTERO_BREF_HYIk7dEFsNtF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306" name="ZOTERO_BREF_HYIk7dEFsNtF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307"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8"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9"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0"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1"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2"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3"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4"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5"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6"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7"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8"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9"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0"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1"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2" name="ZOTERO_BREF_Hb3x9gZdDKVR_23">
    <vt:lpwstr>],"issued":{"date-parts":[["2014",12,1]]}}}],"schema":"https://github.com/citation-style-language/schema/raw/master/csl-citation.json"}</vt:lpwstr>
  </property>
  <property fmtid="{D5CDD505-2E9C-101B-9397-08002B2CF9AE}" pid="323"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4"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5"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6"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7"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8"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9"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0" name="ZOTERO_BREF_HjmbdZEtQZmX_1">
    <vt:lpwstr>ZOTERO_ITEM CSL_CITATION {"citationID":"Q3RcXEQP","properties":{"formattedCitation":"[1, 2]","plainCitation":"[1, 2]","noteIndex":0},"citationItems":[{"id":77,"uris":["http://zotero.org/users/2983590/items/R7X2FSRG"],"uri":["http://zotero.org/users/298359</vt:lpwstr>
  </property>
  <property fmtid="{D5CDD505-2E9C-101B-9397-08002B2CF9AE}" pid="331" name="ZOTERO_BREF_HjmbdZEtQZmX_10">
    <vt:lpwstr>ttp://zotero.org/users/2983590/items/S38QEJ2Y"],"itemData":{"id":78,"type":"article-journal","abstract":"Animals can be genotyped for thousands of single nucleotide polymorphisms (SNPs) at one time, where the SNPs are located at roughly 1-cM intervals thr</vt:lpwstr>
  </property>
  <property fmtid="{D5CDD505-2E9C-101B-9397-08002B2CF9AE}" pid="332" name="ZOTERO_BREF_HjmbdZEtQZmX_11">
    <vt:lpwstr>oughout the genome. For each contiguous pair of SNPs there are four possible haplotypes that could be inherited from the sire. The effects of each interval on a trait can be estimated for all intervals simultaneously in a model where interval effects are </vt:lpwstr>
  </property>
  <property fmtid="{D5CDD505-2E9C-101B-9397-08002B2CF9AE}" pid="333" name="ZOTERO_BREF_HjmbdZEtQZmX_12">
    <vt:lpwstr>random factors. Given the estimated effects of each haplotype for every interval in the genome, and given an animal's genotype, a 'genomic' estimated breeding value is obtained by summing the estimated effects for that genotype. The accuracy of that estim</vt:lpwstr>
  </property>
  <property fmtid="{D5CDD505-2E9C-101B-9397-08002B2CF9AE}" pid="334" name="ZOTERO_BREF_HjmbdZEtQZmX_13">
    <vt:lpwstr>ator of breeding values is around 80%. Because the genomic estimated breeding values can be calculated at birth, and because it has a high accuracy, a strategy that utilizes these advantages was compared with a traditional progeny testing strategy under a</vt:lpwstr>
  </property>
  <property fmtid="{D5CDD505-2E9C-101B-9397-08002B2CF9AE}" pid="335" name="ZOTERO_BREF_HjmbdZEtQZmX_14">
    <vt:lpwstr> typical Canadian-like dairy cattle situation. Costs of proving bulls were reduced by 92% and genetic change was increased by a factor of 2. Genome-wide selection may become a popular tool for genetic improvement in livestock.","container-title":"Journal </vt:lpwstr>
  </property>
  <property fmtid="{D5CDD505-2E9C-101B-9397-08002B2CF9AE}" pid="336" name="ZOTERO_BREF_HjmbdZEtQZmX_15">
    <vt:lpwstr>of Animal Breeding and Genetics = Zeitschrift Fur Tierzuchtung Und Zuchtungsbiologie","DOI":"10.1111/j.1439-0388.2006.00595.x","ISSN":"0931-2668","issue":"4","journalAbbreviation":"J. Anim. Breed. Genet.","language":"eng","note":"PMID: 16882088","page":"2</vt:lpwstr>
  </property>
  <property fmtid="{D5CDD505-2E9C-101B-9397-08002B2CF9AE}" pid="337" name="ZOTERO_BREF_HjmbdZEtQZmX_16">
    <vt:lpwstr>18-223","source":"PubMed","title":"Strategy for applying genome-wide selection in dairy cattle","volume":"123","author":[{"family":"Schaeffer","given":"L. R."}],"issued":{"date-parts":[["2006",8]]}}}],"schema":"https://github.com/citation-style-language/s</vt:lpwstr>
  </property>
  <property fmtid="{D5CDD505-2E9C-101B-9397-08002B2CF9AE}" pid="338" name="ZOTERO_BREF_HjmbdZEtQZmX_17">
    <vt:lpwstr>chema/raw/master/csl-citation.json"}</vt:lpwstr>
  </property>
  <property fmtid="{D5CDD505-2E9C-101B-9397-08002B2CF9AE}" pid="339" name="ZOTERO_BREF_HjmbdZEtQZmX_2">
    <vt:lpwstr>0/items/R7X2FSRG"],"itemData":{"id":77,"type":"article-journal","abstract":"Recent advances in molecular genetic techniques will make dense marker maps available and genotyping many individuals for these markers feasible. Here we attempted to estimate the</vt:lpwstr>
  </property>
  <property fmtid="{D5CDD505-2E9C-101B-9397-08002B2CF9AE}" pid="340" name="ZOTERO_BREF_HjmbdZEtQZmX_3">
    <vt:lpwstr> effects of approximately 50,000 marker haplotypes simultaneously from a limited number of phenotypic records. A genome of 1000 cM was simulated with a marker spacing of 1 cM. The markers surrounding every 1-cM region were combined into marker haplotypes.</vt:lpwstr>
  </property>
  <property fmtid="{D5CDD505-2E9C-101B-9397-08002B2CF9AE}" pid="341" name="ZOTERO_BREF_HjmbdZEtQZmX_4">
    <vt:lpwstr> Due to finite population size N(e) = 100, the marker haplotypes were in linkage disequilibrium with the QTL located between the markers. Using least squares, all haplotype effects could not be estimated simultaneously. When only the biggest effects were </vt:lpwstr>
  </property>
  <property fmtid="{D5CDD505-2E9C-101B-9397-08002B2CF9AE}" pid="342" name="ZOTERO_BREF_HjmbdZEtQZmX_5">
    <vt:lpwstr>included, they were overestimated and the accuracy of predicting genetic values of the offspring of the recorded animals was only 0.32. Best linear unbiased prediction of haplotype effects assumed equal variances associated to each 1-cM chromosomal segmen</vt:lpwstr>
  </property>
  <property fmtid="{D5CDD505-2E9C-101B-9397-08002B2CF9AE}" pid="343" name="ZOTERO_BREF_HjmbdZEtQZmX_6">
    <vt:lpwstr>t, which yielded an accuracy of 0.73, although this assumption was far from true. Bayesian methods that assumed a prior distribution of the variance associated with each chromosome segment increased this accuracy to 0.85, even when the prior was not corre</vt:lpwstr>
  </property>
  <property fmtid="{D5CDD505-2E9C-101B-9397-08002B2CF9AE}" pid="344" name="ZOTERO_BREF_HjmbdZEtQZmX_7">
    <vt:lpwstr>ct. It was concluded that selection on genetic values predicted from markers could substantially increase the rate of genetic gain in animals and plants, especially if combined with reproductive techniques to shorten the generation interval.","container-t</vt:lpwstr>
  </property>
  <property fmtid="{D5CDD505-2E9C-101B-9397-08002B2CF9AE}" pid="345" name="ZOTERO_BREF_HjmbdZEtQZmX_8">
    <vt:lpwstr>itle":"Genetics","ISSN":"0016-6731","issue":"4","journalAbbreviation":"Genetics","language":"eng","note":"PMID: 11290733\nPMCID: PMC1461589","page":"1819-1829","source":"PubMed","title":"Prediction of total genetic value using genome-wide dense marker map</vt:lpwstr>
  </property>
  <property fmtid="{D5CDD505-2E9C-101B-9397-08002B2CF9AE}" pid="346" name="ZOTERO_BREF_HjmbdZEtQZmX_9">
    <vt:lpwstr>s","volume":"157","author":[{"family":"Meuwissen","given":"T. H."},{"family":"Hayes","given":"B. J."},{"family":"Goddard","given":"M. E."}],"issued":{"date-parts":[["2001",4]]}}},{"id":78,"uris":["http://zotero.org/users/2983590/items/S38QEJ2Y"],"uri":["h</vt:lpwstr>
  </property>
  <property fmtid="{D5CDD505-2E9C-101B-9397-08002B2CF9AE}" pid="347" name="ZOTERO_BREF_IyLofzg5TxrX_1">
    <vt:lpwstr>ZOTERO_ITEM CSL_CITATION {"citationID":"uWxfnkWg","properties":{"formattedCitation":"[4]","plainCitation":"[4]","noteIndex":0},"citationItems":[{"id":3748,"uris":["http://zotero.org/groups/231119/items/BV3VT7T6"],"uri":["http://zotero.org/groups/231119/it</vt:lpwstr>
  </property>
  <property fmtid="{D5CDD505-2E9C-101B-9397-08002B2CF9AE}" pid="348" name="ZOTERO_BREF_IyLofzg5TxrX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349"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50"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1"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2"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3"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4" name="ZOTERO_BREF_IyLofzg5TxrX_8">
    <vt:lpwstr>rd","given":"Tad S."}],"issued":{"date-parts":[["2017",2,8]]}}}],"schema":"https://github.com/citation-style-language/schema/raw/master/csl-citation.json"}</vt:lpwstr>
  </property>
  <property fmtid="{D5CDD505-2E9C-101B-9397-08002B2CF9AE}" pid="355" name="ZOTERO_BREF_JfoTRDnycDTP_1">
    <vt:lpwstr>ZOTERO_ITEM CSL_CITATION {"citationID":"TqqssTIW","properties":{"formattedCitation":"[6]","plainCitation":"[6]","dontUpdate":true,"noteIndex":0},"citationItems":[{"id":424,"uris":["http://zotero.org/users/2983590/items/C5B2PZB7"],"uri":["http://zotero.org</vt:lpwstr>
  </property>
  <property fmtid="{D5CDD505-2E9C-101B-9397-08002B2CF9AE}" pid="356" name="ZOTERO_BREF_JfoTRDnycDTP_10">
    <vt:lpwstr>Risk of Disease Using a Genome-Wide Approach","volume":"3","author":[{"family":"Daetwyler","given":"Hans D."},{"family":"Villanueva","given":"Beatriz"},{"family":"Woolliams","given":"John A."}],"editor":[{"family":"Weedon","given":"Michael Nicholas"}],"is</vt:lpwstr>
  </property>
  <property fmtid="{D5CDD505-2E9C-101B-9397-08002B2CF9AE}" pid="357" name="ZOTERO_BREF_JfoTRDnycDTP_11">
    <vt:lpwstr>sued":{"date-parts":[["2008",10,14]]}}}],"schema":"https://github.com/citation-style-language/schema/raw/master/csl-citation.json"}</vt:lpwstr>
  </property>
  <property fmtid="{D5CDD505-2E9C-101B-9397-08002B2CF9AE}" pid="358" name="ZOTERO_BREF_JfoTRDnycDTP_2">
    <vt:lpwstr>/users/2983590/items/C5B2PZB7"],"itemData":{"id":424,"type":"article-journal","abstract":"Background: The prediction of the genetic disease risk of an individual is a powerful public health tool. While predicting risk has been successful in diseases which</vt:lpwstr>
  </property>
  <property fmtid="{D5CDD505-2E9C-101B-9397-08002B2CF9AE}" pid="359" name="ZOTERO_BREF_JfoTRDnycDTP_3">
    <vt:lpwstr> follow simple Mendelian inheritance, it has proven challenging in complex diseases for which a large number of loci contribute to the genetic variance. The large numbers of single nucleotide polymorphisms now available provide new opportunities for predi</vt:lpwstr>
  </property>
  <property fmtid="{D5CDD505-2E9C-101B-9397-08002B2CF9AE}" pid="360" name="ZOTERO_BREF_JfoTRDnycDTP_4">
    <vt:lpwstr>cting genetic risk of complex diseases with high accuracy.\nMethodology/Principal Findings: We have derived simple deterministic formulae to predict the accuracy of predicted genetic risk from population or case control studies using a genome-wide approac</vt:lpwstr>
  </property>
  <property fmtid="{D5CDD505-2E9C-101B-9397-08002B2CF9AE}" pid="361" name="ZOTERO_BREF_JfoTRDnycDTP_5">
    <vt:lpwstr>h and assuming a dichotomous disease phenotype with an underlying continuous liability. We show that the prediction equations are special cases of the more general problem of predicting the accuracy of estimates of genetic values of a continuous phenotype</vt:lpwstr>
  </property>
  <property fmtid="{D5CDD505-2E9C-101B-9397-08002B2CF9AE}" pid="362" name="ZOTERO_BREF_JfoTRDnycDTP_6">
    <vt:lpwstr>. Our predictive equations are responsive to all parameters that affect accuracy and they are independent of allele frequency and effect distributions. Deterministic prediction errors when tested by simulation were generally small. The common link among t</vt:lpwstr>
  </property>
  <property fmtid="{D5CDD505-2E9C-101B-9397-08002B2CF9AE}" pid="363" name="ZOTERO_BREF_JfoTRDnycDTP_7">
    <vt:lpwstr>he expressions for accuracy is that they are best summarized as the product of the ratio of number of phenotypic records per number of risk loci and the observed heritability.\nConclusions/Significance: This study advances the understanding of the relativ</vt:lpwstr>
  </property>
  <property fmtid="{D5CDD505-2E9C-101B-9397-08002B2CF9AE}" pid="364" name="ZOTERO_BREF_JfoTRDnycDTP_8">
    <vt:lpwstr>e power of case control and population studies of disease. The predictions represent an upper bound of accuracy which may be achievable with improved effect estimation methods. The formulae derived will help researchers determine an appropriate sample siz</vt:lpwstr>
  </property>
  <property fmtid="{D5CDD505-2E9C-101B-9397-08002B2CF9AE}" pid="365" name="ZOTERO_BREF_JfoTRDnycDTP_9">
    <vt:lpwstr>e to attain a certain accuracy when predicting genetic risk.","container-title":"PLoS ONE","DOI":"10.1371/journal.pone.0003395","ISSN":"1932-6203","issue":"10","language":"en","page":"e3395","source":"Crossref","title":"Accuracy of Predicting the Genetic </vt:lpwstr>
  </property>
  <property fmtid="{D5CDD505-2E9C-101B-9397-08002B2CF9AE}" pid="366"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7"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8"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9"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0"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1" name="ZOTERO_BREF_KGzl4mCEcDo41_6">
    <vt:lpwstr>r","given":"Georg"}],"issued":{"date-parts":[["2010",2,19]]}}}],"schema":"https://github.com/citation-style-language/schema/raw/master/csl-citation.json"}</vt:lpwstr>
  </property>
  <property fmtid="{D5CDD505-2E9C-101B-9397-08002B2CF9AE}" pid="372"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3"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4"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5"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6"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7" name="ZOTERO_BREF_KGzl4mCEcDo4_6">
    <vt:lpwstr>r","given":"Peter"},{"family":"Thaller","given":"Georg"}],"issued":{"date-parts":[["2010",2,19]]}}}],"schema":"https://github.com/citation-style-language/schema/raw/master/csl-citation.json"}</vt:lpwstr>
  </property>
  <property fmtid="{D5CDD505-2E9C-101B-9397-08002B2CF9AE}" pid="378" name="ZOTERO_BREF_KOC7XZTVvOJm_1">
    <vt:lpwstr>ZOTERO_ITEM CSL_CITATION {"citationID":"XAxuxq0n","properties":{"formattedCitation":"[25, 26]","plainCitation":"[25, 26]","noteIndex":0},"citationItems":[{"id":58,"uris":["http://zotero.org/users/2983590/items/QA5KD34A"],"uri":["http://zotero.org/users/29</vt:lpwstr>
  </property>
  <property fmtid="{D5CDD505-2E9C-101B-9397-08002B2CF9AE}" pid="379" name="ZOTERO_BREF_KOC7XZTVvOJm_10">
    <vt:lpwstr>CID: PMC5633401","page":"3543-3556","source":"PubMed","title":"Genomic Relatedness Strengthens Genetic Connectedness Across Management Units","volume":"7","author":[{"family":"Yu","given":"Haipeng"},{"family":"Spangler","given":"Matthew L."},{"family":"Le</vt:lpwstr>
  </property>
  <property fmtid="{D5CDD505-2E9C-101B-9397-08002B2CF9AE}" pid="380" name="ZOTERO_BREF_KOC7XZTVvOJm_11">
    <vt:lpwstr>wis","given":"Ronald M."},{"family":"Morota","given":"Gota"}],"issued":{"date-parts":[["2017"]],"season":"05"}}},{"id":56,"uris":["http://zotero.org/users/2983590/items/IDCDV5U6"],"uri":["http://zotero.org/users/2983590/items/IDCDV5U6"],"itemData":{"id":5</vt:lpwstr>
  </property>
  <property fmtid="{D5CDD505-2E9C-101B-9397-08002B2CF9AE}" pid="381" name="ZOTERO_BREF_KOC7XZTVvOJm_12">
    <vt:lpwstr>6,"type":"article-journal","abstract":"&lt;h3&gt;Abstract&lt;/h3&gt; &lt;h3&gt;Background&lt;/h3&gt; &lt;p&gt;Genetic evaluation is a central component of a breeding program. In advanced economies, most genetic evaluations depend on large quantities of data that are recorded on commer</vt:lpwstr>
  </property>
  <property fmtid="{D5CDD505-2E9C-101B-9397-08002B2CF9AE}" pid="382" name="ZOTERO_BREF_KOC7XZTVvOJm_13">
    <vt:lpwstr>cial farms. Large herd sizes and widespread use of artificial insemination create strong genetic connectedness that enables the genetic and environmental effects of an individual animal’s phenotype to be accurately separated. In contrast to this, herds ar</vt:lpwstr>
  </property>
  <property fmtid="{D5CDD505-2E9C-101B-9397-08002B2CF9AE}" pid="383" name="ZOTERO_BREF_KOC7XZTVvOJm_14">
    <vt:lpwstr>e neither large nor have strong genetic connectedness in smallholder dairy production systems of many low to middle-income countries (LMIC). This limits genetic evaluation, and furthermore, the pedigree information needed for traditional genetic evaluatio</vt:lpwstr>
  </property>
  <property fmtid="{D5CDD505-2E9C-101B-9397-08002B2CF9AE}" pid="384" name="ZOTERO_BREF_KOC7XZTVvOJm_15">
    <vt:lpwstr>n is typically unavailable. Genomic information keeps track of shared haplotypes rather than shared relatives. This information could capture and strengthen genetic connectedness between herds and through this may enable genetic evaluations for LMIC small</vt:lpwstr>
  </property>
  <property fmtid="{D5CDD505-2E9C-101B-9397-08002B2CF9AE}" pid="385" name="ZOTERO_BREF_KOC7XZTVvOJm_16">
    <vt:lpwstr>holder dairy farms. The objective of this study was to use simulation to quantify the power of genomic information to enable genetic evaluation under such conditions.&lt;/p&gt;&lt;h3&gt;Results&lt;/h3&gt; &lt;p&gt;The results from this study show: (i) the genetic evaluation of p</vt:lpwstr>
  </property>
  <property fmtid="{D5CDD505-2E9C-101B-9397-08002B2CF9AE}" pid="386" name="ZOTERO_BREF_KOC7XZTVvOJm_17">
    <vt:lpwstr>henotyped cows using genomic information had higher accuracy compared to pedigree information across all breeding designs; (ii) the genetic evaluation of phenotyped cows with genomic information and modelling herd as a random effect had higher or equal ac</vt:lpwstr>
  </property>
  <property fmtid="{D5CDD505-2E9C-101B-9397-08002B2CF9AE}" pid="387" name="ZOTERO_BREF_KOC7XZTVvOJm_18">
    <vt:lpwstr>curacy compared to modelling herd as a fixed effect; (iii) the genetic evaluation of phenotyped cows from breeding designs with strong genetic connectedness had higher accuracy compared to breeding designs with weaker genetic connectedness; (iv) genomic p</vt:lpwstr>
  </property>
  <property fmtid="{D5CDD505-2E9C-101B-9397-08002B2CF9AE}" pid="388" name="ZOTERO_BREF_KOC7XZTVvOJm_19">
    <vt:lpwstr>rediction of young bulls was possible using marker estimates from the genetic evaluations of their phenotyped dams. For example, the accuracy of genomic prediction of young bulls from an average herd size of 1 (μ=1.58) was 0.40 under a breeding design wit</vt:lpwstr>
  </property>
  <property fmtid="{D5CDD505-2E9C-101B-9397-08002B2CF9AE}" pid="389" name="ZOTERO_BREF_KOC7XZTVvOJm_2">
    <vt:lpwstr>83590/items/QA5KD34A"],"itemData":{"id":58,"type":"article-journal","abstract":"Genetic connectedness refers to a measure of genetic relatedness across management units (e.g., herds and flocks). With the presence of high genetic connectedness in managemen</vt:lpwstr>
  </property>
  <property fmtid="{D5CDD505-2E9C-101B-9397-08002B2CF9AE}" pid="390" name="ZOTERO_BREF_KOC7XZTVvOJm_20">
    <vt:lpwstr>h 1,000 sires mated per generation and a training set of 8,000 phenotyped and genotyped cows.&lt;/p&gt;&lt;h3&gt;Conclusions&lt;/h3&gt; &lt;p&gt;This study demonstrates the potential of genomic information to be an enabling technology in LMIC smallholder dairy production systems</vt:lpwstr>
  </property>
  <property fmtid="{D5CDD505-2E9C-101B-9397-08002B2CF9AE}" pid="391" name="ZOTERO_BREF_KOC7XZTVvOJm_21">
    <vt:lpwstr> by facilitating genetic evaluations with &lt;i&gt;in-situ&lt;/i&gt; records collected from farms with herd sizes of four cows or less. Across a range of breeding designs, genomic data enabled accurate genetic evaluation of phenotyped cows and genomic prediction of y</vt:lpwstr>
  </property>
  <property fmtid="{D5CDD505-2E9C-101B-9397-08002B2CF9AE}" pid="392" name="ZOTERO_BREF_KOC7XZTVvOJm_22">
    <vt:lpwstr>oung bulls using data sets that contained small herds with weak genetic connections. The use of smallholder dairy data in genetic evaluations would enable the establishment of breeding programs to improve &lt;i&gt;in-situ&lt;/i&gt; germplasm and, if required, would e</vt:lpwstr>
  </property>
  <property fmtid="{D5CDD505-2E9C-101B-9397-08002B2CF9AE}" pid="393" name="ZOTERO_BREF_KOC7XZTVvOJm_23">
    <vt:lpwstr>nable the importation of the most suitable external germplasm. This could be individually tailored for each target environment. Together this would increase the productivity, profitability and sustainability of LMIC smallholder dairy production systems. H</vt:lpwstr>
  </property>
  <property fmtid="{D5CDD505-2E9C-101B-9397-08002B2CF9AE}" pid="394" name="ZOTERO_BREF_KOC7XZTVvOJm_24">
    <vt:lpwstr>owever, data collection, including genomic data, is expensive and business models will need to be carefully constructed so that the costs are sustainably offset.&lt;/p&gt;","container-title":"bioRxiv","DOI":"10.1101/827956","language":"en","note":"publisher: Co</vt:lpwstr>
  </property>
  <property fmtid="{D5CDD505-2E9C-101B-9397-08002B2CF9AE}" pid="395" name="ZOTERO_BREF_KOC7XZTVvOJm_25">
    <vt:lpwstr>ld Spring Harbor Laboratory\nsection: New Results","page":"827956","source":"www.biorxiv.org","title":"Genomic data enables genetic evaluation using data recorded on LMIC smallholder dairy farms","author":[{"family":"Powell","given":"Owen"},{"family":"Mro</vt:lpwstr>
  </property>
  <property fmtid="{D5CDD505-2E9C-101B-9397-08002B2CF9AE}" pid="396" name="ZOTERO_BREF_KOC7XZTVvOJm_26">
    <vt:lpwstr>de","given":"Raphael"},{"family":"Gaynor","given":"R. Chris"},{"family":"Johnsson","given":"Martin"},{"family":"Gorjanc","given":"Gregor"},{"family":"Hickey","given":"John M."}],"issued":{"date-parts":[["2019",11,2]]}}}],"schema":"https://github.com/citat</vt:lpwstr>
  </property>
  <property fmtid="{D5CDD505-2E9C-101B-9397-08002B2CF9AE}" pid="397" name="ZOTERO_BREF_KOC7XZTVvOJm_27">
    <vt:lpwstr>ion-style-language/schema/raw/master/csl-citation.json"}</vt:lpwstr>
  </property>
  <property fmtid="{D5CDD505-2E9C-101B-9397-08002B2CF9AE}" pid="398" name="ZOTERO_BREF_KOC7XZTVvOJm_3">
    <vt:lpwstr>t units, best linear unbiased prediction (BLUP) is known to provide reliable comparisons between estimated genetic values. Genetic connectedness has been studied for pedigree-based BLUP; however, relatively little attention has been paid to using genomic </vt:lpwstr>
  </property>
  <property fmtid="{D5CDD505-2E9C-101B-9397-08002B2CF9AE}" pid="399" name="ZOTERO_BREF_KOC7XZTVvOJm_4">
    <vt:lpwstr>information to measure connectedness. In this study, we assessed genome-based connectedness across management units by applying prediction error variance of difference (PEVD), coefficient of determination (CD), and prediction error correlation r to a comb</vt:lpwstr>
  </property>
  <property fmtid="{D5CDD505-2E9C-101B-9397-08002B2CF9AE}" pid="400" name="ZOTERO_BREF_KOC7XZTVvOJm_5">
    <vt:lpwstr>ination of computer simulation and real data (mice and cattle). We found that genomic information ([Formula: see text]) increased the estimate of connectedness among individuals from different management units compared to that based on pedigree ([Formula:</vt:lpwstr>
  </property>
  <property fmtid="{D5CDD505-2E9C-101B-9397-08002B2CF9AE}" pid="401" name="ZOTERO_BREF_KOC7XZTVvOJm_6">
    <vt:lpwstr> see text]). A disconnected design benefited the most. In both datasets, PEVD and CD statistics inferred increased connectedness across units when using [Formula: see text]- rather than [Formula: see text]-based relatedness, suggesting stronger connectedn</vt:lpwstr>
  </property>
  <property fmtid="{D5CDD505-2E9C-101B-9397-08002B2CF9AE}" pid="402" name="ZOTERO_BREF_KOC7XZTVvOJm_7">
    <vt:lpwstr>ess. With r once using allele frequencies equal to one-half or scaling [Formula: see text] to values between 0 and 2, which is intrinsic to [Formula: see text] connectedness also increased with genomic information. However, PEVD occasionally increased, an</vt:lpwstr>
  </property>
  <property fmtid="{D5CDD505-2E9C-101B-9397-08002B2CF9AE}" pid="403" name="ZOTERO_BREF_KOC7XZTVvOJm_8">
    <vt:lpwstr>d r decreased when obtained using the alternative form of [Formula: see text] instead suggesting less connectedness. Such inconsistencies were not found with CD. We contend that genomic relatedness strengthens measures of genetic connectedness across unit</vt:lpwstr>
  </property>
  <property fmtid="{D5CDD505-2E9C-101B-9397-08002B2CF9AE}" pid="404" name="ZOTERO_BREF_KOC7XZTVvOJm_9">
    <vt:lpwstr>s and has the potential to aid genomic evaluation of livestock species.","container-title":"G3 (Bethesda, Md.)","DOI":"10.1534/g3.117.300151","ISSN":"2160-1836","issue":"10","journalAbbreviation":"G3 (Bethesda)","language":"eng","note":"PMID: 28860185\nPM</vt:lpwstr>
  </property>
  <property fmtid="{D5CDD505-2E9C-101B-9397-08002B2CF9AE}" pid="405" name="ZOTERO_BREF_KgobD5FV4CIH_1">
    <vt:lpwstr>ZOTERO_ITEM CSL_CITATION {"citationID":"tPsdxuhB","properties":{"formattedCitation":"[23]","plainCitation":"[23]","noteIndex":0},"citationItems":[{"id":419,"uris":["http://zotero.org/users/2983590/items/XPUWKRAS"],"uri":["http://zotero.org/users/2983590/i</vt:lpwstr>
  </property>
  <property fmtid="{D5CDD505-2E9C-101B-9397-08002B2CF9AE}" pid="406" name="ZOTERO_BREF_KgobD5FV4CIH_2">
    <vt:lpwstr>tems/XPUWKRAS"],"itemData":{"id":419,"type":"article-journal","abstract":"The predictive ability of genomic estimated breeding values (GEBV) originates both from associations between high-density markers and QTL (Quantitative Trait Loci) and from pedigree</vt:lpwstr>
  </property>
  <property fmtid="{D5CDD505-2E9C-101B-9397-08002B2CF9AE}" pid="407"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8"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9"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10" name="ZOTERO_BREF_KgobD5FV4CIH_6">
    <vt:lpwstr>n":"Jesus"},{"family":"Settar","given":"Petek"},{"family":"Fulton","given":"Janet E."},{"family":"O'Sullivan","given":"Neil P."},{"family":"Preisinger","given":"Rudolf"},{"family":"Habier","given":"David"},{"family":"Fernando","given":"Rohan"},{"family":"</vt:lpwstr>
  </property>
  <property fmtid="{D5CDD505-2E9C-101B-9397-08002B2CF9AE}" pid="411" name="ZOTERO_BREF_KgobD5FV4CIH_7">
    <vt:lpwstr>Garrick","given":"Dorian J."},{"family":"Dekkers","given":"Jack CM"}],"issued":{"date-parts":[["2011",6,21]]}}}],"schema":"https://github.com/citation-style-language/schema/raw/master/csl-citation.json"}</vt:lpwstr>
  </property>
  <property fmtid="{D5CDD505-2E9C-101B-9397-08002B2CF9AE}" pid="412" name="ZOTERO_BREF_Nle8vQQizG1V_1">
    <vt:lpwstr>ZOTERO_ITEM CSL_CITATION {"citationID":"hRKTNA4t","properties":{"formattedCitation":"[17]","plainCitation":"[17]","noteIndex":0},"citationItems":[{"id":131,"uris":["http://zotero.org/users/2983590/items/ZR4RUCDA"],"uri":["http://zotero.org/users/2983590/i</vt:lpwstr>
  </property>
  <property fmtid="{D5CDD505-2E9C-101B-9397-08002B2CF9AE}" pid="413" name="ZOTERO_BREF_Nle8vQQizG1V_2">
    <vt:lpwstr>tems/ZR4RUCDA"],"itemData":{"id":131,"type":"paper-conference","container-title":"Proc. 7th World Congress on Genetics Applied to Livestock Production","event":"WCGALP","event-place":"Montpellier, France","page":"1-2","publisher-place":"Montpellier, Franc</vt:lpwstr>
  </property>
  <property fmtid="{D5CDD505-2E9C-101B-9397-08002B2CF9AE}" pid="414" name="ZOTERO_BREF_Nle8vQQizG1V_3">
    <vt:lpwstr>e","title":"BLUPF90 and related programs (BGF90)","author":[{"family":"Misztal","given":"I"},{"family":"Tsuruta","given":"S"},{"family":"Strabel","given":"T"},{"family":"Auvray","given":"B"},{"family":"Druet","given":"T"},{"family":"Lee","given":"D.H."}],</vt:lpwstr>
  </property>
  <property fmtid="{D5CDD505-2E9C-101B-9397-08002B2CF9AE}" pid="415" name="ZOTERO_BREF_Nle8vQQizG1V_4">
    <vt:lpwstr>"issued":{"date-parts":[["2002"]]}}}],"schema":"https://github.com/citation-style-language/schema/raw/master/csl-citation.json"}</vt:lpwstr>
  </property>
  <property fmtid="{D5CDD505-2E9C-101B-9397-08002B2CF9AE}" pid="416"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7"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8"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9"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0"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1"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2"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3"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4" name="ZOTERO_BREF_OAljjkEP1lMt_9">
    <vt:lpwstr>son"}</vt:lpwstr>
  </property>
  <property fmtid="{D5CDD505-2E9C-101B-9397-08002B2CF9AE}" pid="425" name="ZOTERO_BREF_OUhSVBOxhWw5_1">
    <vt:lpwstr>ZOTERO_ITEM CSL_CITATION {"citationID":"mVLmCD1X","properties":{"formattedCitation":"[4]","plainCitation":"[4]","noteIndex":0},"citationItems":[{"id":3748,"uris":["http://zotero.org/groups/231119/items/BV3VT7T6"],"uri":["http://zotero.org/groups/231119/it</vt:lpwstr>
  </property>
  <property fmtid="{D5CDD505-2E9C-101B-9397-08002B2CF9AE}" pid="426" name="ZOTERO_BREF_OUhSVBOxhWw5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427"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8"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9"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30"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1"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2" name="ZOTERO_BREF_OUhSVBOxhWw5_8">
    <vt:lpwstr>rd","given":"Tad S."}],"issued":{"date-parts":[["2017",2,8]]}}}],"schema":"https://github.com/citation-style-language/schema/raw/master/csl-citation.json"}</vt:lpwstr>
  </property>
  <property fmtid="{D5CDD505-2E9C-101B-9397-08002B2CF9AE}" pid="433" name="ZOTERO_BREF_PL3FsZcd2HAG_1">
    <vt:lpwstr>ZOTERO_ITEM CSL_CITATION {"citationID":"7AXUuITo","properties":{"formattedCitation":"[38, 39]","plainCitation":"[38, 39]","noteIndex":0},"citationItems":[{"id":48,"uris":["http://zotero.org/users/2983590/items/6HKRR5PQ"],"uri":["http://zotero.org/users/29</vt:lpwstr>
  </property>
  <property fmtid="{D5CDD505-2E9C-101B-9397-08002B2CF9AE}" pid="434" name="ZOTERO_BREF_PL3FsZcd2HAG_10">
    <vt:lpwstr>H."},{"family":"Meuwissen","given":"T. H. E."}],"issued":{"date-parts":[["1999",7,1]]}}},{"id":47,"uris":["http://zotero.org/users/2983590/items/77IY9NTM"],"uri":["http://zotero.org/users/2983590/items/77IY9NTM"],"itemData":{"id":47,"type":"article-journa</vt:lpwstr>
  </property>
  <property fmtid="{D5CDD505-2E9C-101B-9397-08002B2CF9AE}" pid="435" name="ZOTERO_BREF_PL3FsZcd2HAG_11">
    <vt:lpwstr>l","abstract":"The effect of reducing the frequency of official milk recording and the number of recorded samples per test-day on the accuracy of predicting daily yield and cumulative 305-day yield was investigated. A control data set consisting of 58 210</vt:lpwstr>
  </property>
  <property fmtid="{D5CDD505-2E9C-101B-9397-08002B2CF9AE}" pid="436" name="ZOTERO_BREF_PL3FsZcd2HAG_12">
    <vt:lpwstr> primiparous cows with milk test-day records every 4 weeks was used to investigate the influence of reduced milk recording frequencies. The accuracy of prediction of daily yield with one milk sample per test-day was investigated using 41 874 testday recor</vt:lpwstr>
  </property>
  <property fmtid="{D5CDD505-2E9C-101B-9397-08002B2CF9AE}" pid="437" name="ZOTERO_BREF_PL3FsZcd2HAG_13">
    <vt:lpwstr>ds from 683 cows. Results show that five or more test-day records taken at 8-weekly intervals (A8) predicted 305-day yield with a high level of accuracy. Correlations between 305-day yield predicted from 4-weekly recording intervals (A4) and from 8-weekly</vt:lpwstr>
  </property>
  <property fmtid="{D5CDD505-2E9C-101B-9397-08002B2CF9AE}" pid="438" name="ZOTERO_BREF_PL3FsZcd2HAG_14">
    <vt:lpwstr> intervals were 0.99, 0.98 and 0.98 for milk, fat and protein, respectively. The mean error in estimating 305-day yield from the A8 scheme was 6.8 kg (s.d. 191 kg) for milk yield, 0.3 kg (s.d. 10 kg) for fat yield, and −0.3 kg (s.d. 7 kg) for protein yiel</vt:lpwstr>
  </property>
  <property fmtid="{D5CDD505-2E9C-101B-9397-08002B2CF9AE}" pid="439" name="ZOTERO_BREF_PL3FsZcd2HAG_15">
    <vt:lpwstr>d, compared with the A4 scheme. Milk yield and composition taken during either morning (AM) or evening (PM) milking predicted 24-h yield with a high degree of accuracy. Alternating between AM and PM sampling every 4 weeks predicted 305-day yield with a hi</vt:lpwstr>
  </property>
  <property fmtid="{D5CDD505-2E9C-101B-9397-08002B2CF9AE}" pid="440" name="ZOTERO_BREF_PL3FsZcd2HAG_16">
    <vt:lpwstr>gher degree of accuracy than either all AM or all PM sampling. Alternate AM-PM recording every 4 weeks and AM + PM recording every 8 weeks produced very similar accuracies in predicting 305-day yield compared with the official AM + PM recording every 4 we</vt:lpwstr>
  </property>
  <property fmtid="{D5CDD505-2E9C-101B-9397-08002B2CF9AE}" pid="441" name="ZOTERO_BREF_PL3FsZcd2HAG_17">
    <vt:lpwstr>eks.","container-title":"Animal Science","DOI":"10.1079/ASC34880053","ISSN":"1748-748X, 1357-7298","issue":"1","language":"en","note":"publisher: Cambridge University Press","page":"53-60","source":"Cambridge University Press","title":"Accuracy of predict</vt:lpwstr>
  </property>
  <property fmtid="{D5CDD505-2E9C-101B-9397-08002B2CF9AE}" pid="442" name="ZOTERO_BREF_PL3FsZcd2HAG_18">
    <vt:lpwstr>ing milk yield from alternative milk recording schemes","volume":"80","author":[{"family":"Berry","given":"D. P."},{"family":"Olori","given":"V. E."},{"family":"Cromie","given":"A. R."},{"family":"Veerkamp","given":"R. F."},{"family":"Rath","given":"M."},</vt:lpwstr>
  </property>
  <property fmtid="{D5CDD505-2E9C-101B-9397-08002B2CF9AE}" pid="443" name="ZOTERO_BREF_PL3FsZcd2HAG_19">
    <vt:lpwstr>{"family":"Dillon","given":"P."}],"issued":{"date-parts":[["2005",2]]}}}],"schema":"https://github.com/citation-style-language/schema/raw/master/csl-citation.json"}</vt:lpwstr>
  </property>
  <property fmtid="{D5CDD505-2E9C-101B-9397-08002B2CF9AE}" pid="444" name="ZOTERO_BREF_PL3FsZcd2HAG_2">
    <vt:lpwstr>83590/items/6HKRR5PQ"],"itemData":{"id":48,"type":"article-journal","abstract":"A data set of weekly milk yield records was used to compare different test day models for their ability to interpolate and extrapolate missing milk yields. The criteria to com</vt:lpwstr>
  </property>
  <property fmtid="{D5CDD505-2E9C-101B-9397-08002B2CF9AE}" pid="445" name="ZOTERO_BREF_PL3FsZcd2HAG_3">
    <vt:lpwstr>pare the models were 1) the (co)variance structure modeled compared with the observed (co)variance structure in the data and 2) mean square error of predictions of missing ovservations (MSEP), which compared the predicted value of a missing record to the </vt:lpwstr>
  </property>
  <property fmtid="{D5CDD505-2E9C-101B-9397-08002B2CF9AE}" pid="446" name="ZOTERO_BREF_PL3FsZcd2HAG_4">
    <vt:lpwstr>known value of the record. The test day models used were LEG(m), which are Legendre polynomials with an order of fit of m, and EXP, which is an exponential lactation function. When fitting the LEG(m) models, criteria 1) and 2) generally improved with an i</vt:lpwstr>
  </property>
  <property fmtid="{D5CDD505-2E9C-101B-9397-08002B2CF9AE}" pid="447" name="ZOTERO_BREF_PL3FsZcd2HAG_5">
    <vt:lpwstr>ncreasing order of fit as expected. The model EXP, which contains three random regression coefficients, was between LEG(1) and LEG(2), which contain two and three coefficients, respectively. The improvement of the criteria with m in LEG(m) became negligib</vt:lpwstr>
  </property>
  <property fmtid="{D5CDD505-2E9C-101B-9397-08002B2CF9AE}" pid="448" name="ZOTERO_BREF_PL3FsZcd2HAG_6">
    <vt:lpwstr>le after LEG(5). Thus, a 5th order Legendre polynomial yields a good fit with a minimum number of parameters. Also, the correlation structure of milk yields among days in milk modeled by LEG(5) resembled the correlation structure that was observed in the </vt:lpwstr>
  </property>
  <property fmtid="{D5CDD505-2E9C-101B-9397-08002B2CF9AE}" pid="449" name="ZOTERO_BREF_PL3FsZcd2HAG_7">
    <vt:lpwstr>data. However, the modeled variances at the end of lactation were larger than those observed in the data except when LEG(0) was used. Legendre polynomials with a fit less than five yielded correlation structures that clearly deviated from the observed cor</vt:lpwstr>
  </property>
  <property fmtid="{D5CDD505-2E9C-101B-9397-08002B2CF9AE}" pid="450" name="ZOTERO_BREF_PL3FsZcd2HAG_8">
    <vt:lpwstr>relations, especially in the case of LEG(0). Overall, LEG(5) is preferred to develop a genetic TDM for breeding value estimation.","container-title":"Journal of Dairy Science","DOI":"10.3168/jds.S0022-0302(99)75383-X","ISSN":"0022-0302","issue":"7","journ</vt:lpwstr>
  </property>
  <property fmtid="{D5CDD505-2E9C-101B-9397-08002B2CF9AE}" pid="451" name="ZOTERO_BREF_PL3FsZcd2HAG_9">
    <vt:lpwstr>alAbbreviation":"Journal of Dairy Science","language":"en","page":"1555-1564","source":"ScienceDirect","title":"Prediction of Daily Milk Yields from a Limited Number of Test Days Using Test Day Models","volume":"82","author":[{"family":"Pool","given":"M. </vt:lpwstr>
  </property>
  <property fmtid="{D5CDD505-2E9C-101B-9397-08002B2CF9AE}" pid="452" name="ZOTERO_BREF_QoEDlFiwd7xZ_1">
    <vt:lpwstr>ZOTERO_ITEM CSL_CITATION {"citationID":"MjeslhCI","properties":{"formattedCitation":"[29]","plainCitation":"[29]","noteIndex":0},"citationItems":[{"id":127,"uris":["http://zotero.org/users/2983590/items/IJVQVA9S"],"uri":["http://zotero.org/users/2983590/i</vt:lpwstr>
  </property>
  <property fmtid="{D5CDD505-2E9C-101B-9397-08002B2CF9AE}" pid="453"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4"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5"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6" name="ZOTERO_BREF_QoEDlFiwd7xZ_13">
    <vt:lpwstr>s","volume":"6","author":[{"family":"Buch","given":"L. H."},{"family":"Kargo","given":"M."},{"family":"Berg","given":"P."},{"family":"Lassen","given":"J."},{"family":"Sørensen","given":"A. C."}],"issued":{"date-parts":[["2012",6]]}}}],"schema":"https://gi</vt:lpwstr>
  </property>
  <property fmtid="{D5CDD505-2E9C-101B-9397-08002B2CF9AE}" pid="457" name="ZOTERO_BREF_QoEDlFiwd7xZ_14">
    <vt:lpwstr>thub.com/citation-style-language/schema/raw/master/csl-citation.json"}</vt:lpwstr>
  </property>
  <property fmtid="{D5CDD505-2E9C-101B-9397-08002B2CF9AE}" pid="458" name="ZOTERO_BREF_QoEDlFiwd7xZ_2">
    <vt:lpwstr>tems/IJVQVA9S"],"itemData":{"id":127,"type":"article-journal","abstract":"Today, almost all reference populations consist of progeny tested bulls. However, older progeny tested bulls do not have reliable estimated breeding values (EBV) for new traits. Thu</vt:lpwstr>
  </property>
  <property fmtid="{D5CDD505-2E9C-101B-9397-08002B2CF9AE}" pid="459"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60"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1"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2"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3"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4"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5"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6" name="ZOTERO_BREF_R5xZPQH1Kto5_1">
    <vt:lpwstr>ZOTERO_ITEM CSL_CITATION {"citationID":"OjZH8S5b","properties":{"formattedCitation":"[6\\uc0\\u8211{}10]","plainCitation":"[6–10]","noteIndex":0},"citationItems":[{"id":424,"uris":["http://zotero.org/users/2983590/items/C5B2PZB7"],"uri":["http://zotero.or</vt:lpwstr>
  </property>
  <property fmtid="{D5CDD505-2E9C-101B-9397-08002B2CF9AE}" pid="467"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8" name="ZOTERO_BREF_R5xZPQH1Kto5_11">
    <vt:lpwstr>ssued":{"date-parts":[["2008",10,14]]}}},{"id":72,"uris":["http://zotero.org/users/2983590/items/NC3NINJS"],"uri":["http://zotero.org/users/2983590/items/NC3NINJS"],"itemData":{"id":72,"type":"article-journal","abstract":"Genomic selection refers to the u</vt:lpwstr>
  </property>
  <property fmtid="{D5CDD505-2E9C-101B-9397-08002B2CF9AE}" pid="469" name="ZOTERO_BREF_R5xZPQH1Kto5_12">
    <vt:lpwstr>se of dense markers covering the whole genome to estimate the breeding value of selection candidates for a quantitative trait. This paper considers prediction of breeding value based on a linear combination of the markers. In this case the best estimate o</vt:lpwstr>
  </property>
  <property fmtid="{D5CDD505-2E9C-101B-9397-08002B2CF9AE}" pid="470" name="ZOTERO_BREF_R5xZPQH1Kto5_13">
    <vt:lpwstr>f each marker's effect is the expectation of the effect conditional on the data. To calculate this requires a prior distribution of marker effects. If the marker effects are normally distributed with constant variance, BLUP can be used to calculate the es</vt:lpwstr>
  </property>
  <property fmtid="{D5CDD505-2E9C-101B-9397-08002B2CF9AE}" pid="471" name="ZOTERO_BREF_R5xZPQH1Kto5_14">
    <vt:lpwstr>timated effects of the markers and hence the estimated breeding value (EBV). In this case the model is equivalent to a conventional animal model in which the relationship matrix among the animals is estimated from the markers instead of the pedigree. The </vt:lpwstr>
  </property>
  <property fmtid="{D5CDD505-2E9C-101B-9397-08002B2CF9AE}" pid="472" name="ZOTERO_BREF_R5xZPQH1Kto5_15">
    <vt:lpwstr>accuracy of the EBV can approach 1.0 but a very large amount of data is required. An alternative model was investigated in which only some markers have non-zero effects and these effects follow a reflected exponential distribution. In this case the expect</vt:lpwstr>
  </property>
  <property fmtid="{D5CDD505-2E9C-101B-9397-08002B2CF9AE}" pid="473" name="ZOTERO_BREF_R5xZPQH1Kto5_16">
    <vt:lpwstr>ed effect of a marker is a non-linear function of the data such that apparently small effects are regressed back almost to zero and consequently these markers can be deleted from the model. The accuracy in this case is considerably higher than when marker</vt:lpwstr>
  </property>
  <property fmtid="{D5CDD505-2E9C-101B-9397-08002B2CF9AE}" pid="474" name="ZOTERO_BREF_R5xZPQH1Kto5_17">
    <vt:lpwstr> effects are normally distributed. If genomic selection is practiced for several generations the response declines in a manner that can be predicted from the marker allele frequencies. Genomic selection is likely to lead to a more rapid decline in the sel</vt:lpwstr>
  </property>
  <property fmtid="{D5CDD505-2E9C-101B-9397-08002B2CF9AE}" pid="475" name="ZOTERO_BREF_R5xZPQH1Kto5_18">
    <vt:lpwstr>ection response than phenotypic selection unless new markers are continually added to the prediction of breeding value. A method to find the optimum index to maximise long term selection response is derived. This index varies the weight given to a marker </vt:lpwstr>
  </property>
  <property fmtid="{D5CDD505-2E9C-101B-9397-08002B2CF9AE}" pid="476" name="ZOTERO_BREF_R5xZPQH1Kto5_19">
    <vt:lpwstr>according to its frequency such that markers where the favourable allele has low frequency receive more weight in the index.","container-title":"Genetica","DOI":"10.1007/s10709-008-9308-0","ISSN":"1573-6857","issue":"2","journalAbbreviation":"Genetica","l</vt:lpwstr>
  </property>
  <property fmtid="{D5CDD505-2E9C-101B-9397-08002B2CF9AE}" pid="477" name="ZOTERO_BREF_R5xZPQH1Kto5_2">
    <vt:lpwstr>g/users/2983590/items/C5B2PZB7"],"itemData":{"id":424,"type":"article-journal","abstract":"Background: The prediction of the genetic disease risk of an individual is a powerful public health tool. While predicting risk has been successful in diseases whic</vt:lpwstr>
  </property>
  <property fmtid="{D5CDD505-2E9C-101B-9397-08002B2CF9AE}" pid="478" name="ZOTERO_BREF_R5xZPQH1Kto5_20">
    <vt:lpwstr>anguage":"eng","note":"PMID: 18704696","page":"245-257","source":"PubMed","title":"Genomic selection: prediction of accuracy and maximisation of long term response","title-short":"Genomic selection","volume":"136","author":[{"family":"Goddard","given":"Mi</vt:lpwstr>
  </property>
  <property fmtid="{D5CDD505-2E9C-101B-9397-08002B2CF9AE}" pid="479" name="ZOTERO_BREF_R5xZPQH1Kto5_21">
    <vt:lpwstr>ke"}],"issued":{"date-parts":[["2009",6]]}}},{"id":418,"uris":["http://zotero.org/users/2983590/items/PZM77XIV"],"uri":["http://zotero.org/users/2983590/items/PZM77XIV"],"itemData":{"id":418,"type":"article-journal","abstract":"The impact of additive-gene</vt:lpwstr>
  </property>
  <property fmtid="{D5CDD505-2E9C-101B-9397-08002B2CF9AE}" pid="480" name="ZOTERO_BREF_R5xZPQH1Kto5_22">
    <vt:lpwstr>tic relationships captured by single nucleotide polymorphisms (SNPs) on the accuracy of genomic breeding values (GEBVs) has been demonstrated, but recent studies on data obtained from Holstein populations have ignored this fact. However, this impact and t</vt:lpwstr>
  </property>
  <property fmtid="{D5CDD505-2E9C-101B-9397-08002B2CF9AE}" pid="481" name="ZOTERO_BREF_R5xZPQH1Kto5_23">
    <vt:lpwstr>he accuracy of GEBVs due to linkage disequilibrium (LD), which is fairly persistent over generations, must be known to implement future breeding programs.","container-title":"Genetics Selection Evolution","DOI":"10.1186/1297-9686-42-5","ISSN":"1297-9686",</vt:lpwstr>
  </property>
  <property fmtid="{D5CDD505-2E9C-101B-9397-08002B2CF9AE}" pid="482" name="ZOTERO_BREF_R5xZPQH1Kto5_24">
    <vt:lpwstr>"issue":"1","journalAbbreviation":"Genetics Selection Evolution","page":"5","source":"BioMed Central","title":"The impact of genetic relationship information on genomic breeding values in German Holstein cattle","volume":"42","author":[{"family":"Habier",</vt:lpwstr>
  </property>
  <property fmtid="{D5CDD505-2E9C-101B-9397-08002B2CF9AE}" pid="483" name="ZOTERO_BREF_R5xZPQH1Kto5_25">
    <vt:lpwstr>"given":"David"},{"family":"Tetens","given":"Jens"},{"family":"Seefried","given":"Franz-Reinhold"},{"family":"Lichtner","given":"Peter"},{"family":"Thaller","given":"Georg"}],"issued":{"date-parts":[["2010",2,19]]}}},{"id":91,"uris":["http://zotero.org/us</vt:lpwstr>
  </property>
  <property fmtid="{D5CDD505-2E9C-101B-9397-08002B2CF9AE}" pid="484" name="ZOTERO_BREF_R5xZPQH1Kto5_26">
    <vt:lpwstr>ers/2983590/items/39KX5QQZ"],"uri":["http://zotero.org/users/2983590/items/39KX5QQZ"],"itemData":{"id":91,"type":"article-journal","abstract":"BACKGROUND: The theory of genomic selection is based on the prediction of the effects of quantitative trait loci</vt:lpwstr>
  </property>
  <property fmtid="{D5CDD505-2E9C-101B-9397-08002B2CF9AE}" pid="485" name="ZOTERO_BREF_R5xZPQH1Kto5_27">
    <vt:lpwstr> (QTL) in linkage disequilibrium (LD) with markers. However, there is increasing evidence that genomic selection also relies on \"relationships\" between individuals to accurately predict genetic values. Therefore, a better understanding of what genomic s</vt:lpwstr>
  </property>
  <property fmtid="{D5CDD505-2E9C-101B-9397-08002B2CF9AE}" pid="486" name="ZOTERO_BREF_R5xZPQH1Kto5_28">
    <vt:lpwstr>election actually predicts is relevant so that appropriate methods of analysis are used in genomic evaluations.\nMETHODS: Simulation was used to compare the performance of estimates of breeding values based on pedigree relationships (Best Linear Unbiased </vt:lpwstr>
  </property>
  <property fmtid="{D5CDD505-2E9C-101B-9397-08002B2CF9AE}" pid="487" name="ZOTERO_BREF_R5xZPQH1Kto5_29">
    <vt:lpwstr>Prediction, BLUP), genomic relationships (gBLUP), and based on a Bayesian variable selection model (Bayes B) to estimate breeding values under a range of different underlying models of genetic variation. The effects of different marker densities and varyi</vt:lpwstr>
  </property>
  <property fmtid="{D5CDD505-2E9C-101B-9397-08002B2CF9AE}" pid="488"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9" name="ZOTERO_BREF_R5xZPQH1Kto5_30">
    <vt:lpwstr>ng animal relationships were also examined.\nRESULTS: This study shows that genomic selection methods can predict a proportion of the additive genetic value when genetic variation is controlled by common quantitative trait loci (QTL model), rare loci (rar</vt:lpwstr>
  </property>
  <property fmtid="{D5CDD505-2E9C-101B-9397-08002B2CF9AE}" pid="490" name="ZOTERO_BREF_R5xZPQH1Kto5_31">
    <vt:lpwstr>e variant model), all loci (infinitesimal model) and a random association (a polygenic model). The Bayes B method was able to estimate breeding values more accurately than gBLUP under the QTL and rare variant models, for the alternative marker densities a</vt:lpwstr>
  </property>
  <property fmtid="{D5CDD505-2E9C-101B-9397-08002B2CF9AE}" pid="491" name="ZOTERO_BREF_R5xZPQH1Kto5_32">
    <vt:lpwstr>nd reference populations. The Bayes B and gBLUP methods had similar accuracies under the infinitesimal model.\nCONCLUSIONS: Our results suggest that Bayes B is superior to gBLUP to estimate breeding values from genomic data. The underlying model of geneti</vt:lpwstr>
  </property>
  <property fmtid="{D5CDD505-2E9C-101B-9397-08002B2CF9AE}" pid="492" name="ZOTERO_BREF_R5xZPQH1Kto5_33">
    <vt:lpwstr>c variation greatly affects the predictive ability of genomic selection methods, and the superiority of Bayes B over gBLUP is highly dependent on the presence of large QTL effects. The use of SNP sequence data will outperform the less dense marker panels.</vt:lpwstr>
  </property>
  <property fmtid="{D5CDD505-2E9C-101B-9397-08002B2CF9AE}" pid="493" name="ZOTERO_BREF_R5xZPQH1Kto5_34">
    <vt:lpwstr> However, the size and distribution of QTL effects and the size of reference populations still greatly influence the effectiveness of using sequence data for genomic prediction.","container-title":"Genetics, selection, evolution: GSE","DOI":"10.1186/1297-</vt:lpwstr>
  </property>
  <property fmtid="{D5CDD505-2E9C-101B-9397-08002B2CF9AE}" pid="494" name="ZOTERO_BREF_R5xZPQH1Kto5_35">
    <vt:lpwstr>9686-43-18","ISSN":"1297-9686","journalAbbreviation":"Genet. Sel. Evol.","language":"eng","note":"PMID: 21575265\nPMCID: PMC3114710","page":"18","source":"PubMed","title":"Different models of genetic variation and their effect on genomic evaluation","volu</vt:lpwstr>
  </property>
  <property fmtid="{D5CDD505-2E9C-101B-9397-08002B2CF9AE}" pid="495" name="ZOTERO_BREF_R5xZPQH1Kto5_36">
    <vt:lpwstr>me":"43","author":[{"family":"Clark","given":"Samuel A."},{"family":"Hickey","given":"John M."},{"family":"Werf","given":"Julius H. J.","non-dropping-particle":"van der"}],"issued":{"date-parts":[["2011",5,17]]}}},{"id":475,"uris":["http://zotero.org/user</vt:lpwstr>
  </property>
  <property fmtid="{D5CDD505-2E9C-101B-9397-08002B2CF9AE}" pid="496" name="ZOTERO_BREF_R5xZPQH1Kto5_37">
    <vt:lpwstr>s/2983590/items/6P9VWTEZ"],"uri":["http://zotero.org/users/2983590/items/6P9VWTEZ"],"itemData":{"id":475,"type":"article-journal","abstract":"Estimated breeding values (EBVs) using data from genetic markers can be predicted using a genomic relationship ma</vt:lpwstr>
  </property>
  <property fmtid="{D5CDD505-2E9C-101B-9397-08002B2CF9AE}" pid="497" name="ZOTERO_BREF_R5xZPQH1Kto5_38">
    <vt:lpwstr>trix, derived from animal's genotypes, and best linear unbiased prediction. However, if the accuracy of the EBVs is calculated in the usual manner (from the inverse element of the coefficient matrix), it is likely to be overestimated owing to sampling err</vt:lpwstr>
  </property>
  <property fmtid="{D5CDD505-2E9C-101B-9397-08002B2CF9AE}" pid="498" name="ZOTERO_BREF_R5xZPQH1Kto5_39">
    <vt:lpwstr>ors in elements of the genomic relationship matrix. We show here that the correct accuracy can be obtained by regressing the relationship matrix towards the pedigree relationship matrix so that it is an unbiased estimate of the relationships at the QTL co</vt:lpwstr>
  </property>
  <property fmtid="{D5CDD505-2E9C-101B-9397-08002B2CF9AE}" pid="499"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500" name="ZOTERO_BREF_R5xZPQH1Kto5_40">
    <vt:lpwstr>ntrolling the trait. This method shows how the accuracy increases as the number of markers used increases because the regression coefficient (of genomic relationship towards pedigree relationship) increases. We also present a deterministic method for pred</vt:lpwstr>
  </property>
  <property fmtid="{D5CDD505-2E9C-101B-9397-08002B2CF9AE}" pid="501" name="ZOTERO_BREF_R5xZPQH1Kto5_41">
    <vt:lpwstr>icting the accuracy of such genomic EBVs before data on individual animals are collected. This method estimates the proportion of genetic variance explained by the markers, which is equal to the regression coefficient described above, and the accuracy wit</vt:lpwstr>
  </property>
  <property fmtid="{D5CDD505-2E9C-101B-9397-08002B2CF9AE}" pid="502" name="ZOTERO_BREF_R5xZPQH1Kto5_42">
    <vt:lpwstr>h which marker effects are estimated. The latter depends on the variance in relationship between pairs of animals, which equals the mean linkage disequilibrium over all pairs of loci. The theory was validated using simulated data and data on fat concentra</vt:lpwstr>
  </property>
  <property fmtid="{D5CDD505-2E9C-101B-9397-08002B2CF9AE}" pid="503" name="ZOTERO_BREF_R5xZPQH1Kto5_43">
    <vt:lpwstr>tion in the milk of Holstein cattle.","container-title":"Journal of Animal Breeding and Genetics = Zeitschrift Fur Tierzuchtung Und Zuchtungsbiologie","DOI":"10.1111/j.1439-0388.2011.00964.x","ISSN":"1439-0388","issue":"6","journalAbbreviation":"J. Anim. </vt:lpwstr>
  </property>
  <property fmtid="{D5CDD505-2E9C-101B-9397-08002B2CF9AE}" pid="504" name="ZOTERO_BREF_R5xZPQH1Kto5_44">
    <vt:lpwstr>Breed. Genet.","language":"eng","note":"PMID: 22059574","page":"409-421","source":"PubMed","title":"Using the genomic relationship matrix to predict the accuracy of genomic selection","volume":"128","author":[{"family":"Goddard","given":"M. E."},{"family"</vt:lpwstr>
  </property>
  <property fmtid="{D5CDD505-2E9C-101B-9397-08002B2CF9AE}" pid="505" name="ZOTERO_BREF_R5xZPQH1Kto5_45">
    <vt:lpwstr>:"Hayes","given":"B. J."},{"family":"Meuwissen","given":"T. H. E."}],"issued":{"date-parts":[["2011",12]]}}}],"schema":"https://github.com/citation-style-language/schema/raw/master/csl-citation.json"}</vt:lpwstr>
  </property>
  <property fmtid="{D5CDD505-2E9C-101B-9397-08002B2CF9AE}" pid="506"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7"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8"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9"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10"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1" name="ZOTERO_BREF_TdDVvpj0nc3q_1">
    <vt:lpwstr>ZOTERO_ITEM CSL_CITATION {"citationID":"ImXbEYxp","properties":{"formattedCitation":"[3]","plainCitation":"[3]","noteIndex":0},"citationItems":[{"id":9,"uris":["http://zotero.org/users/2983590/items/S9NXUB9E"],"uri":["http://zotero.org/users/2983590/items</vt:lpwstr>
  </property>
  <property fmtid="{D5CDD505-2E9C-101B-9397-08002B2CF9AE}" pid="512" name="ZOTERO_BREF_TdDVvpj0nc3q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513" name="ZOTERO_BREF_TdDVvpj0nc3q_11">
    <vt:lpwstr>nomic selection.","container-title":"Journal of Dairy Science","DOI":"10.3168/jds.2019-16853","ISSN":"0022-0302","issue":"11","journalAbbreviation":"Journal of Dairy Science","language":"en","page":"9971-9982","source":"ScienceDirect","title":"Efficient u</vt:lpwstr>
  </property>
  <property fmtid="{D5CDD505-2E9C-101B-9397-08002B2CF9AE}" pid="514" name="ZOTERO_BREF_TdDVvpj0nc3q_12">
    <vt:lpwstr>se of genomic information for sustainable genetic improvement in small cattle populations","volume":"102","author":[{"family":"Obšteter","given":"J."},{"family":"Jenko","given":"J."},{"family":"Hickey","given":"J. M."},{"family":"Gorjanc","given":"G."}],"</vt:lpwstr>
  </property>
  <property fmtid="{D5CDD505-2E9C-101B-9397-08002B2CF9AE}" pid="515" name="ZOTERO_BREF_TdDVvpj0nc3q_13">
    <vt:lpwstr>issued":{"date-parts":[["2019",11,1]]}}}],"schema":"https://github.com/citation-style-language/schema/raw/master/csl-citation.json"}</vt:lpwstr>
  </property>
  <property fmtid="{D5CDD505-2E9C-101B-9397-08002B2CF9AE}" pid="516" name="ZOTERO_BREF_TdDVvpj0nc3q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517" name="ZOTERO_BREF_TdDVvpj0nc3q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518" name="ZOTERO_BREF_TdDVvpj0nc3q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519" name="ZOTERO_BREF_TdDVvpj0nc3q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520" name="ZOTERO_BREF_TdDVvpj0nc3q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521" name="ZOTERO_BREF_TdDVvpj0nc3q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522" name="ZOTERO_BREF_TdDVvpj0nc3q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523" name="ZOTERO_BREF_TdDVvpj0nc3q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524" name="ZOTERO_BREF_TvTlCGb1fFY9_1">
    <vt:lpwstr>ZOTERO_ITEM CSL_CITATION {"citationID":"XG0QlcEn","properties":{"formattedCitation":"[13, 14]","plainCitation":"[13, 14]","dontUpdate":true,"noteIndex":0},"citationItems":[{"id":80,"uris":["http://zotero.org/users/2983590/items/Y26HFMND"],"uri":["http://z</vt:lpwstr>
  </property>
  <property fmtid="{D5CDD505-2E9C-101B-9397-08002B2CF9AE}" pid="525" name="ZOTERO_BREF_TvTlCGb1fFY9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526" name="ZOTERO_BREF_TvTlCGb1fFY9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527" name="ZOTERO_BREF_TvTlCGb1fFY9_12">
    <vt:lpwstr>SE","DOI":"10.1186/1297-9686-44-26","ISSN":"1297-9686","journalAbbreviation":"Genet. Sel. Evol.","language":"eng","note":"PMID: 22862849\nPMCID: PMC3441475","page":"26","source":"PubMed","title":"Response to genomic selection: the Bulmer effect and the po</vt:lpwstr>
  </property>
  <property fmtid="{D5CDD505-2E9C-101B-9397-08002B2CF9AE}" pid="528" name="ZOTERO_BREF_TvTlCGb1fFY9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529" name="ZOTERO_BREF_TvTlCGb1fFY9_14">
    <vt:lpwstr>y":"Bijma","given":"Piter"}],"issued":{"date-parts":[["2012",8,3]]}}},{"id":10,"uris":["http://zotero.org/users/2983590/items/2ITRT5T6"],"uri":["http://zotero.org/users/2983590/items/2ITRT5T6"],"itemData":{"id":10,"type":"article-journal","abstract":"Gene</vt:lpwstr>
  </property>
  <property fmtid="{D5CDD505-2E9C-101B-9397-08002B2CF9AE}" pid="530" name="ZOTERO_BREF_TvTlCGb1fFY9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531" name="ZOTERO_BREF_TvTlCGb1fFY9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532" name="ZOTERO_BREF_TvTlCGb1fFY9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533" name="ZOTERO_BREF_TvTlCGb1fFY9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534" name="ZOTERO_BREF_TvTlCGb1fFY9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535" name="ZOTERO_BREF_TvTlCGb1fFY9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536" name="ZOTERO_BREF_TvTlCGb1fFY9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537" name="ZOTERO_BREF_TvTlCGb1fFY9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538" name="ZOTERO_BREF_TvTlCGb1fFY9_22">
    <vt:lpwstr> Science","language":"en","page":"7905-7915","source":"ScienceDirect","title":"On the value of the phenotypes in the genomic era","volume":"97","author":[{"family":"Gonzalez-Recio","given":"O."},{"family":"Coffey","given":"M. P."},{"family":"Pryce","given</vt:lpwstr>
  </property>
  <property fmtid="{D5CDD505-2E9C-101B-9397-08002B2CF9AE}" pid="539" name="ZOTERO_BREF_TvTlCGb1fFY9_23">
    <vt:lpwstr>":"J. E."}],"issued":{"date-parts":[["2014",12,1]]}}}],"schema":"https://github.com/citation-style-language/schema/raw/master/csl-citation.json"}</vt:lpwstr>
  </property>
  <property fmtid="{D5CDD505-2E9C-101B-9397-08002B2CF9AE}" pid="540" name="ZOTERO_BREF_TvTlCGb1fFY9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541" name="ZOTERO_BREF_TvTlCGb1fFY9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542" name="ZOTERO_BREF_TvTlCGb1fFY9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543" name="ZOTERO_BREF_TvTlCGb1fFY9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544" name="ZOTERO_BREF_TvTlCGb1fFY9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545" name="ZOTERO_BREF_TvTlCGb1fFY9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546" name="ZOTERO_BREF_TvTlCGb1fFY9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547" name="ZOTERO_BREF_Ux4LadCJuUNv_1">
    <vt:lpwstr>ZOTERO_ITEM CSL_CITATION {"citationID":"o1WgUjDe","properties":{"formattedCitation":"[2]","plainCitation":"[2]","noteIndex":0},"citationItems":[{"id":78,"uris":["http://zotero.org/users/2983590/items/S38QEJ2Y"],"uri":["http://zotero.org/users/2983590/item</vt:lpwstr>
  </property>
  <property fmtid="{D5CDD505-2E9C-101B-9397-08002B2CF9AE}" pid="548" name="ZOTERO_BREF_Ux4LadCJuUNv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549" name="ZOTERO_BREF_Ux4LadCJuUNv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550" name="ZOTERO_BREF_Ux4LadCJuUNv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551" name="ZOTERO_BREF_Ux4LadCJuUNv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552" name="ZOTERO_BREF_Ux4LadCJuUNv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553" name="ZOTERO_BREF_Ux4LadCJuUNv_7">
    <vt:lpwstr>eitschrift Fur Tierzuchtung Und Zuchtungsbiologie","DOI":"10.1111/j.1439-0388.2006.00595.x","ISSN":"0931-2668","issue":"4","journalAbbreviation":"J. Anim. Breed. Genet.","language":"eng","note":"PMID: 16882088","page":"218-223","source":"PubMed","title":"</vt:lpwstr>
  </property>
  <property fmtid="{D5CDD505-2E9C-101B-9397-08002B2CF9AE}" pid="554" name="ZOTERO_BREF_Ux4LadCJuUNv_8">
    <vt:lpwstr>Strategy for applying genome-wide selection in dairy cattle","volume":"123","author":[{"family":"Schaeffer","given":"L. R."}],"issued":{"date-parts":[["2006",8]]}}}],"schema":"https://github.com/citation-style-language/schema/raw/master/csl-citation.json"</vt:lpwstr>
  </property>
  <property fmtid="{D5CDD505-2E9C-101B-9397-08002B2CF9AE}" pid="555" name="ZOTERO_BREF_Ux4LadCJuUNv_9">
    <vt:lpwstr>}</vt:lpwstr>
  </property>
  <property fmtid="{D5CDD505-2E9C-101B-9397-08002B2CF9AE}" pid="556" name="ZOTERO_BREF_WMqcIWB06IEs_1">
    <vt:lpwstr>ZOTERO_ITEM CSL_CITATION {"citationID":"eF2QriEx","properties":{"formattedCitation":"[23, 24]","plainCitation":"[23, 24]","noteIndex":0},"citationItems":[{"id":419,"uris":["http://zotero.org/users/2983590/items/XPUWKRAS"],"uri":["http://zotero.org/users/2</vt:lpwstr>
  </property>
  <property fmtid="{D5CDD505-2E9C-101B-9397-08002B2CF9AE}" pid="557" name="ZOTERO_BREF_WMqcIWB06IEs_10">
    <vt:lpwstr>anguage/schema/raw/master/csl-citation.json"}</vt:lpwstr>
  </property>
  <property fmtid="{D5CDD505-2E9C-101B-9397-08002B2CF9AE}" pid="558" name="ZOTERO_BREF_WMqcIWB06IEs_2">
    <vt:lpwstr>983590/items/XPUWKRAS"],"itemData":{"id":419,"type":"article-journal","abstract":"The predictive ability of genomic estimated breeding values (GEBV) originates both from associations between high-density markers and QTL (Quantitative Trait Loci) and from </vt:lpwstr>
  </property>
  <property fmtid="{D5CDD505-2E9C-101B-9397-08002B2CF9AE}" pid="559"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60"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1"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2" name="ZOTERO_BREF_WMqcIWB06IEs_6">
    <vt:lpwstr>o","given":"Jesus"},{"family":"Settar","given":"Petek"},{"family":"Fulton","given":"Janet E."},{"family":"O'Sullivan","given":"Neil P."},{"family":"Preisinger","given":"Rudolf"},{"family":"Habier","given":"David"},{"family":"Fernando","given":"Rohan"},{"f</vt:lpwstr>
  </property>
  <property fmtid="{D5CDD505-2E9C-101B-9397-08002B2CF9AE}" pid="563" name="ZOTERO_BREF_WMqcIWB06IEs_7">
    <vt:lpwstr>amily":"Garrick","given":"Dorian J."},{"family":"Dekkers","given":"Jack CM"}],"issued":{"date-parts":[["2011",6,21]]}}},{"id":2530,"uris":["http://zotero.org/groups/231119/items/SNQB6754"],"uri":["http://zotero.org/groups/231119/items/SNQB6754"],"itemData</vt:lpwstr>
  </property>
  <property fmtid="{D5CDD505-2E9C-101B-9397-08002B2CF9AE}" pid="564" name="ZOTERO_BREF_WMqcIWB06IEs_8">
    <vt:lpwstr>":{"id":2530,"type":"article-journal","container-title":"Journal of Animal Breeding and Genetics","issue":"6","note":"bibtex: daetwyler_inbreeding_2007","page":"369–376","source":"Google Scholar","title":"Inbreeding in genome-wide selection","volume":"124</vt:lpwstr>
  </property>
  <property fmtid="{D5CDD505-2E9C-101B-9397-08002B2CF9AE}" pid="565" name="ZOTERO_BREF_WMqcIWB06IEs_9">
    <vt:lpwstr>","author":[{"family":"Daetwyler","given":"Hans D."},{"family":"Villanueva","given":"Beatriz"},{"family":"Bijma","given":"Piter"},{"family":"Woolliams","given":"John A."}],"issued":{"date-parts":[["2007"]]}}}],"schema":"https://github.com/citation-style-l</vt:lpwstr>
  </property>
  <property fmtid="{D5CDD505-2E9C-101B-9397-08002B2CF9AE}" pid="566" name="ZOTERO_BREF_X0r7RnTfr3GK_1">
    <vt:lpwstr/>
  </property>
  <property fmtid="{D5CDD505-2E9C-101B-9397-08002B2CF9AE}" pid="567" name="ZOTERO_BREF_XAOC0n9S6OsE_1">
    <vt:lpwstr>ZOTERO_ITEM CSL_CITATION {"citationID":"WOL5zIqE","properties":{"formattedCitation":"[23]","plainCitation":"[23]","dontUpdate":true,"noteIndex":0},"citationItems":[{"id":93,"uris":["http://zotero.org/users/2983590/items/3DZNZSN8"],"uri":["http://zotero.or</vt:lpwstr>
  </property>
  <property fmtid="{D5CDD505-2E9C-101B-9397-08002B2CF9AE}" pid="568" name="ZOTERO_BREF_XAOC0n9S6OsE_10">
    <vt:lpwstr>ategies need to be chosen to match population size and structure. The rate of true inbreeding is always underestimated by pedigree inbreeding and even more in genomic breeding programs, indicating that some forms of genome-wide inbreeding, instead of pedi</vt:lpwstr>
  </property>
  <property fmtid="{D5CDD505-2E9C-101B-9397-08002B2CF9AE}" pid="569" name="ZOTERO_BREF_XAOC0n9S6OsE_11">
    <vt:lpwstr>gree-based inbreeding, should be used to monitor inbreeding when genomic selection is implemented.","container-title":"Journal of Dairy Science","DOI":"10.3168/jds.2019-16974","ISSN":"0022-0302","issue":"1","journalAbbreviation":"Journal of Dairy Science"</vt:lpwstr>
  </property>
  <property fmtid="{D5CDD505-2E9C-101B-9397-08002B2CF9AE}" pid="570" name="ZOTERO_BREF_XAOC0n9S6OsE_12">
    <vt:lpwstr>,"language":"en","page":"597-606","source":"ScienceDirect","title":"Genotyping more cows increases genetic gain and reduces rate of true inbreeding in a dairy cattle breeding scheme using female reproductive technologies","volume":"103","author":[{"family</vt:lpwstr>
  </property>
  <property fmtid="{D5CDD505-2E9C-101B-9397-08002B2CF9AE}" pid="571" name="ZOTERO_BREF_XAOC0n9S6OsE_13">
    <vt:lpwstr>":"Thomasen","given":"J. R."},{"family":"Liu","given":"H."},{"family":"Sørensen","given":"A. C."}],"issued":{"date-parts":[["2020",1,1]]}}}],"schema":"https://github.com/citation-style-language/schema/raw/master/csl-citation.json"}</vt:lpwstr>
  </property>
  <property fmtid="{D5CDD505-2E9C-101B-9397-08002B2CF9AE}" pid="572" name="ZOTERO_BREF_XAOC0n9S6OsE_2">
    <vt:lpwstr>g/users/2983590/items/3DZNZSN8"],"itemData":{"id":93,"type":"article-journal","abstract":"Both small dairy cattle populations and dairy cattle populations with a low level of linkage disequilibrium (LD) suffer from low reliability of genomic prediction. I</vt:lpwstr>
  </property>
  <property fmtid="{D5CDD505-2E9C-101B-9397-08002B2CF9AE}" pid="573" name="ZOTERO_BREF_XAOC0n9S6OsE_3">
    <vt:lpwstr>n this study, we investigated whether adding more genotyped cows to the reference population influences the rate of genetic gain and rate of inbreeding by affecting the reliability. A standard breeding program with a large reference population and high LD</vt:lpwstr>
  </property>
  <property fmtid="{D5CDD505-2E9C-101B-9397-08002B2CF9AE}" pid="574" name="ZOTERO_BREF_XAOC0n9S6OsE_4">
    <vt:lpwstr>, which mimicked a breeding program for Danish Holstein population, was simulated as a reference. A Danish Jersey population with a small reference population and high LD and a Red Dairy Cattle population with a large reference population and low LD were </vt:lpwstr>
  </property>
  <property fmtid="{D5CDD505-2E9C-101B-9397-08002B2CF9AE}" pid="575" name="ZOTERO_BREF_XAOC0n9S6OsE_5">
    <vt:lpwstr>also simulated. Two additional breeding programs were simulated for Danish Jersey and Red Dairy Cattle populations, where 2,000 additional genotyped cows were included in the population for genomic selection. All 5 simulated breeding programs were initiat</vt:lpwstr>
  </property>
  <property fmtid="{D5CDD505-2E9C-101B-9397-08002B2CF9AE}" pid="576" name="ZOTERO_BREF_XAOC0n9S6OsE_6">
    <vt:lpwstr>ed by a founder population to generate LD resembling the real LD pattern, followed by a 20-yr conventional progeny-testing scheme with 1,000 or 10,000 genotyped progeny-tested bulls and a 10-yr genomic selection scheme with or without 2,000 additional gen</vt:lpwstr>
  </property>
  <property fmtid="{D5CDD505-2E9C-101B-9397-08002B2CF9AE}" pid="577" name="ZOTERO_BREF_XAOC0n9S6OsE_7">
    <vt:lpwstr>otyped cows. Evaluation criteria were annual monetary genetic gain and rate of true inbreeding. Our results showed that adding more genotyped cows to the reference in dairy cattle populations has the potential to increase genetic gain and reduce the rate </vt:lpwstr>
  </property>
  <property fmtid="{D5CDD505-2E9C-101B-9397-08002B2CF9AE}" pid="578" name="ZOTERO_BREF_XAOC0n9S6OsE_8">
    <vt:lpwstr>of inbreeding, regardless of reference population size and level of LD. However, it is still not possible to reach the same genetic gain as in the simulated Danish Holstein population with either a small reference population or low LD. Our results also sh</vt:lpwstr>
  </property>
  <property fmtid="{D5CDD505-2E9C-101B-9397-08002B2CF9AE}" pid="579" name="ZOTERO_BREF_XAOC0n9S6OsE_9">
    <vt:lpwstr>owed that in a small reference population with high LD, it is difficult to manage inbreeding because of lower accuracy compared with the simulated Danish Holstein population and a smaller number of relevant families to select from. Therefore, breeding str</vt:lpwstr>
  </property>
  <property fmtid="{D5CDD505-2E9C-101B-9397-08002B2CF9AE}" pid="580" name="ZOTERO_BREF_YBP6gw2e0d7E_1">
    <vt:lpwstr>ZOTERO_ITEM CSL_CITATION {"citationID":"oMZ2Lh37","properties":{"formattedCitation":"[42]","plainCitation":"[42]","noteIndex":0},"citationItems":[{"id":22,"uris":["http://zotero.org/users/2983590/items/A6B2HVVA"],"uri":["http://zotero.org/users/2983590/it</vt:lpwstr>
  </property>
  <property fmtid="{D5CDD505-2E9C-101B-9397-08002B2CF9AE}" pid="581" name="ZOTERO_BREF_YBP6gw2e0d7E_10">
    <vt:lpwstr>additive model for some of the traits.\n\nConclusions\nIn both breeds, dominance effects were significant (P &lt; 0.01) for all milk production traits but not for fertility. Accuracy of prediction of phenotypes was slightly increased by including dominance e</vt:lpwstr>
  </property>
  <property fmtid="{D5CDD505-2E9C-101B-9397-08002B2CF9AE}" pid="582" name="ZOTERO_BREF_YBP6gw2e0d7E_11">
    <vt:lpwstr>ffects in the genomic evaluation model. Thus, it can help to better identify highly performing individuals and be useful for culling decisions.","container-title":"Genetics, Selection, Evolution : GSE","DOI":"10.1186/s12711-016-0186-0","ISSN":"0999-193X",</vt:lpwstr>
  </property>
  <property fmtid="{D5CDD505-2E9C-101B-9397-08002B2CF9AE}" pid="583" name="ZOTERO_BREF_YBP6gw2e0d7E_12">
    <vt:lpwstr>"journalAbbreviation":"Genet Sel Evol","note":"PMID: 26830030\nPMCID: PMC4736671","source":"PubMed Central","title":"Accounting for dominance to improve genomic evaluations of dairy cows for fertility and milk production traits","URL":"https://www.ncbi.nl</vt:lpwstr>
  </property>
  <property fmtid="{D5CDD505-2E9C-101B-9397-08002B2CF9AE}" pid="584" name="ZOTERO_BREF_YBP6gw2e0d7E_13">
    <vt:lpwstr>m.nih.gov/pmc/articles/PMC4736671/","volume":"48","author":[{"family":"Aliloo","given":"Hassan"},{"family":"Pryce","given":"Jennie E."},{"family":"González-Recio","given":"Oscar"},{"family":"Cocks","given":"Benjamin G."},{"family":"Hayes","given":"Ben J."</vt:lpwstr>
  </property>
  <property fmtid="{D5CDD505-2E9C-101B-9397-08002B2CF9AE}" pid="585" name="ZOTERO_BREF_YBP6gw2e0d7E_14">
    <vt:lpwstr>}],"accessed":{"date-parts":[["2020",6,6]]},"issued":{"date-parts":[["2016",2,1]]}}}],"schema":"https://github.com/citation-style-language/schema/raw/master/csl-citation.json"}</vt:lpwstr>
  </property>
  <property fmtid="{D5CDD505-2E9C-101B-9397-08002B2CF9AE}" pid="586" name="ZOTERO_BREF_YBP6gw2e0d7E_2">
    <vt:lpwstr>ems/A6B2HVVA"],"itemData":{"id":22,"type":"article-journal","abstract":"Background\nDominance effects may contribute to genetic variation of complex traits in dairy cattle, especially for traits closely related to fitness such as fertility. However, tradi</vt:lpwstr>
  </property>
  <property fmtid="{D5CDD505-2E9C-101B-9397-08002B2CF9AE}" pid="587" name="ZOTERO_BREF_YBP6gw2e0d7E_3">
    <vt:lpwstr>tional genetic evaluations generally ignore dominance effects and consider additive genetic effects only. Availability of dense single nucleotide polymorphisms (SNPs) panels provides the opportunity to investigate the role of dominance in quantitative var</vt:lpwstr>
  </property>
  <property fmtid="{D5CDD505-2E9C-101B-9397-08002B2CF9AE}" pid="588" name="ZOTERO_BREF_YBP6gw2e0d7E_4">
    <vt:lpwstr>iation of complex traits at both the SNP and animal levels. Including dominance effects in the genomic evaluation of animals could also help to increase the accuracy of prediction of future phenotypes. In this study, we estimated additive and dominance va</vt:lpwstr>
  </property>
  <property fmtid="{D5CDD505-2E9C-101B-9397-08002B2CF9AE}" pid="589" name="ZOTERO_BREF_YBP6gw2e0d7E_5">
    <vt:lpwstr>riance components for fertility and milk production traits of genotyped Holstein and Jersey cows in Australia. The predictive abilities of a model that accounts for additive effects only (additive), and a model that accounts for both additive and dominanc</vt:lpwstr>
  </property>
  <property fmtid="{D5CDD505-2E9C-101B-9397-08002B2CF9AE}" pid="590" name="ZOTERO_BREF_YBP6gw2e0d7E_6">
    <vt:lpwstr>e effects (additive + dominance) were compared in a fivefold cross-validation.\n\nResults\nEstimates of the proportion of dominance variation relative to phenotypic variation that is captured by SNPs, for production traits, were up to 3.8 and 7.1 % in Hol</vt:lpwstr>
  </property>
  <property fmtid="{D5CDD505-2E9C-101B-9397-08002B2CF9AE}" pid="591" name="ZOTERO_BREF_YBP6gw2e0d7E_7">
    <vt:lpwstr>stein and Jersey cows, respectively, whereas, for fertility, they were equal to 1.2 % in Holstein and very close to zero in Jersey cows. We found that including dominance in the model was not consistently advantageous. Based on maximum likelihood ratio te</vt:lpwstr>
  </property>
  <property fmtid="{D5CDD505-2E9C-101B-9397-08002B2CF9AE}" pid="592" name="ZOTERO_BREF_YBP6gw2e0d7E_8">
    <vt:lpwstr>sts, the additive + dominance model fitted the data better than the additive model, for milk, fat and protein yields in both breeds. However, regarding the prediction of phenotypes assessed with fivefold cross-validation, including dominance effects in th</vt:lpwstr>
  </property>
  <property fmtid="{D5CDD505-2E9C-101B-9397-08002B2CF9AE}" pid="593" name="ZOTERO_BREF_YBP6gw2e0d7E_9">
    <vt:lpwstr>e model improved accuracy only for fat yield in Holstein cows. Regression coefficients of phenotypes on genetic values and mean squared errors of predictions showed that the predictive ability of the additive + dominance model was superior to that of the </vt:lpwstr>
  </property>
  <property fmtid="{D5CDD505-2E9C-101B-9397-08002B2CF9AE}" pid="594" name="ZOTERO_BREF_Yg33ItDgRM5K_1">
    <vt:lpwstr>ZOTERO_ITEM CSL_CITATION {"citationID":"lhxJx0ub","properties":{"formattedCitation":"[40\\uc0\\u8211{}43]","plainCitation":"[40–43]","noteIndex":0},"citationItems":[{"id":82,"uris":["http://zotero.org/users/2983590/items/WCJDMLIB"],"uri":["http://zotero.o</vt:lpwstr>
  </property>
  <property fmtid="{D5CDD505-2E9C-101B-9397-08002B2CF9AE}" pid="595" name="ZOTERO_BREF_Yg33ItDgRM5K_10">
    <vt:lpwstr>}}},{"id":83,"uris":["http://zotero.org/users/2983590/items/6AR9SMM4"],"uri":["http://zotero.org/users/2983590/items/6AR9SMM4"],"itemData":{"id":83,"type":"article-journal","abstract":"Estimates of dominance variance in dairy cattle based on pedigree data</vt:lpwstr>
  </property>
  <property fmtid="{D5CDD505-2E9C-101B-9397-08002B2CF9AE}" pid="596" name="ZOTERO_BREF_Yg33ItDgRM5K_11">
    <vt:lpwstr> vary considerably across traits and amount to up to 50% of the total genetic variance for conformation traits and up to 43% for milk production traits. Using bovine SNP (single nucleotide polymorphism) genotypes, dominance variance can be estimated both </vt:lpwstr>
  </property>
  <property fmtid="{D5CDD505-2E9C-101B-9397-08002B2CF9AE}" pid="597" name="ZOTERO_BREF_Yg33ItDgRM5K_12">
    <vt:lpwstr>at the marker level and at the animal level using genomic dominance effect relationship matrices. Yield deviations of high-density genotyped Fleckvieh cows were used to assess cross-validation accuracy of genomic predictions with additive and dominance mo</vt:lpwstr>
  </property>
  <property fmtid="{D5CDD505-2E9C-101B-9397-08002B2CF9AE}" pid="598" name="ZOTERO_BREF_Yg33ItDgRM5K_13">
    <vt:lpwstr>dels. The potential use of dominance variance in planned matings was also investigated.","container-title":"Genetics Selection Evolution","DOI":"10.1186/1297-9686-46-40","ISSN":"1297-9686","issue":"1","journalAbbreviation":"Genetics Selection Evolution","</vt:lpwstr>
  </property>
  <property fmtid="{D5CDD505-2E9C-101B-9397-08002B2CF9AE}" pid="599" name="ZOTERO_BREF_Yg33ItDgRM5K_14">
    <vt:lpwstr>page":"40","source":"BioMed Central","title":"Genomic analysis of dominance effects on milk production and conformation traits in Fleckvieh cattle","volume":"46","author":[{"family":"Ertl","given":"Johann"},{"family":"Legarra","given":"Andrés"},{"family":</vt:lpwstr>
  </property>
  <property fmtid="{D5CDD505-2E9C-101B-9397-08002B2CF9AE}" pid="600" name="ZOTERO_BREF_Yg33ItDgRM5K_15">
    <vt:lpwstr>"Vitezica","given":"Zulma G."},{"family":"Varona","given":"Luis"},{"family":"Edel","given":"Christian"},{"family":"Emmerling","given":"Reiner"},{"family":"Götz","given":"Kay-Uwe"}],"issued":{"date-parts":[["2014",6,24]]}}},{"id":22,"uris":["http://zotero.</vt:lpwstr>
  </property>
  <property fmtid="{D5CDD505-2E9C-101B-9397-08002B2CF9AE}" pid="601" name="ZOTERO_BREF_Yg33ItDgRM5K_16">
    <vt:lpwstr>org/users/2983590/items/A6B2HVVA"],"uri":["http://zotero.org/users/2983590/items/A6B2HVVA"],"itemData":{"id":22,"type":"article-journal","abstract":"Background\nDominance effects may contribute to genetic variation of complex traits in dairy cattle, espec</vt:lpwstr>
  </property>
  <property fmtid="{D5CDD505-2E9C-101B-9397-08002B2CF9AE}" pid="602" name="ZOTERO_BREF_Yg33ItDgRM5K_17">
    <vt:lpwstr>ially for traits closely related to fitness such as fertility. However, traditional genetic evaluations generally ignore dominance effects and consider additive genetic effects only. Availability of dense single nucleotide polymorphisms (SNPs) panels prov</vt:lpwstr>
  </property>
  <property fmtid="{D5CDD505-2E9C-101B-9397-08002B2CF9AE}" pid="603" name="ZOTERO_BREF_Yg33ItDgRM5K_18">
    <vt:lpwstr>ides the opportunity to investigate the role of dominance in quantitative variation of complex traits at both the SNP and animal levels. Including dominance effects in the genomic evaluation of animals could also help to increase the accuracy of predictio</vt:lpwstr>
  </property>
  <property fmtid="{D5CDD505-2E9C-101B-9397-08002B2CF9AE}" pid="604" name="ZOTERO_BREF_Yg33ItDgRM5K_19">
    <vt:lpwstr>n of future phenotypes. In this study, we estimated additive and dominance variance components for fertility and milk production traits of genotyped Holstein and Jersey cows in Australia. The predictive abilities of a model that accounts for additive effe</vt:lpwstr>
  </property>
  <property fmtid="{D5CDD505-2E9C-101B-9397-08002B2CF9AE}" pid="605" name="ZOTERO_BREF_Yg33ItDgRM5K_2">
    <vt:lpwstr>rg/users/2983590/items/WCJDMLIB"],"itemData":{"id":82,"type":"article-journal","abstract":"&lt;h2&gt;Abstract&lt;/h2&gt;&lt;p&gt;Additive and nonadditive genetic variances were estimated for yield traits and fertility for three subsequent lactations and for lifetime perfor</vt:lpwstr>
  </property>
  <property fmtid="{D5CDD505-2E9C-101B-9397-08002B2CF9AE}" pid="606" name="ZOTERO_BREF_Yg33ItDgRM5K_20">
    <vt:lpwstr>cts only (additive), and a model that accounts for both additive and dominance effects (additive + dominance) were compared in a fivefold cross-validation.\n\nResults\nEstimates of the proportion of dominance variation relative to phenotypic variation tha</vt:lpwstr>
  </property>
  <property fmtid="{D5CDD505-2E9C-101B-9397-08002B2CF9AE}" pid="607" name="ZOTERO_BREF_Yg33ItDgRM5K_21">
    <vt:lpwstr>t is captured by SNPs, for production traits, were up to 3.8 and 7.1 % in Holstein and Jersey cows, respectively, whereas, for fertility, they were equal to 1.2 % in Holstein and very close to zero in Jersey cows. We found that including dominance in the </vt:lpwstr>
  </property>
  <property fmtid="{D5CDD505-2E9C-101B-9397-08002B2CF9AE}" pid="608" name="ZOTERO_BREF_Yg33ItDgRM5K_22">
    <vt:lpwstr>model was not consistently advantageous. Based on maximum likelihood ratio tests, the additive + dominance model fitted the data better than the additive model, for milk, fat and protein yields in both breeds. However, regarding the prediction of phenotyp</vt:lpwstr>
  </property>
  <property fmtid="{D5CDD505-2E9C-101B-9397-08002B2CF9AE}" pid="609" name="ZOTERO_BREF_Yg33ItDgRM5K_23">
    <vt:lpwstr>es assessed with fivefold cross-validation, including dominance effects in the model improved accuracy only for fat yield in Holstein cows. Regression coefficients of phenotypes on genetic values and mean squared errors of predictions showed that the pred</vt:lpwstr>
  </property>
  <property fmtid="{D5CDD505-2E9C-101B-9397-08002B2CF9AE}" pid="610" name="ZOTERO_BREF_Yg33ItDgRM5K_24">
    <vt:lpwstr>ictive ability of the additive + dominance model was superior to that of the additive model for some of the traits.\n\nConclusions\nIn both breeds, dominance effects were significant (P &lt; 0.01) for all milk production traits but not for fertility. Accurac</vt:lpwstr>
  </property>
  <property fmtid="{D5CDD505-2E9C-101B-9397-08002B2CF9AE}" pid="611" name="ZOTERO_BREF_Yg33ItDgRM5K_25">
    <vt:lpwstr>y of prediction of phenotypes was slightly increased by including dominance effects in the genomic evaluation model. Thus, it can help to better identify highly performing individuals and be useful for culling decisions.","container-title":"Genetics, Sele</vt:lpwstr>
  </property>
  <property fmtid="{D5CDD505-2E9C-101B-9397-08002B2CF9AE}" pid="612" name="ZOTERO_BREF_Yg33ItDgRM5K_26">
    <vt:lpwstr>ction, Evolution : GSE","DOI":"10.1186/s12711-016-0186-0","ISSN":"0999-193X","journalAbbreviation":"Genet Sel Evol","note":"PMID: 26830030\nPMCID: PMC4736671","source":"PubMed Central","title":"Accounting for dominance to improve genomic evaluations of da</vt:lpwstr>
  </property>
  <property fmtid="{D5CDD505-2E9C-101B-9397-08002B2CF9AE}" pid="613" name="ZOTERO_BREF_Yg33ItDgRM5K_27">
    <vt:lpwstr>iry cows for fertility and milk production traits","URL":"https://www.ncbi.nlm.nih.gov/pmc/articles/PMC4736671/","volume":"48","author":[{"family":"Aliloo","given":"Hassan"},{"family":"Pryce","given":"Jennie E."},{"family":"González-Recio","given":"Oscar"</vt:lpwstr>
  </property>
  <property fmtid="{D5CDD505-2E9C-101B-9397-08002B2CF9AE}" pid="614" name="ZOTERO_BREF_Yg33ItDgRM5K_28">
    <vt:lpwstr>},{"family":"Cocks","given":"Benjamin G."},{"family":"Hayes","given":"Ben J."}],"accessed":{"date-parts":[["2020",6,6]]},"issued":{"date-parts":[["2016",2,1]]}}},{"id":21,"uris":["http://zotero.org/users/2983590/items/8PG5BKGT"],"uri":["http://zotero.org/</vt:lpwstr>
  </property>
  <property fmtid="{D5CDD505-2E9C-101B-9397-08002B2CF9AE}" pid="615" name="ZOTERO_BREF_Yg33ItDgRM5K_29">
    <vt:lpwstr>users/2983590/items/8PG5BKGT"],"itemData":{"id":21,"type":"article-journal","abstract":"Background\nAlthough genome-wide association and genomic selection studies have primarily focused on additive effects, dominance and imprinting effects play an importa</vt:lpwstr>
  </property>
  <property fmtid="{D5CDD505-2E9C-101B-9397-08002B2CF9AE}" pid="616" name="ZOTERO_BREF_Yg33ItDgRM5K_3">
    <vt:lpwstr>mance traits of purebred and crossbred dairy cattle populations. Traits were milk yield, energy-corrected milk yield, fat percentage, protein percentage, calving interval, length of productive life, and lifetime FCM of purebred Simmental, Simmental includ</vt:lpwstr>
  </property>
  <property fmtid="{D5CDD505-2E9C-101B-9397-08002B2CF9AE}" pid="617" name="ZOTERO_BREF_Yg33ItDgRM5K_30">
    <vt:lpwstr>nt role in mammalian biology and development. The degree to which these non-additive genetic effects contribute to phenotypic variation and whether QTL acting in a non-additive manner can be detected in genetic association studies remain controversial.\n\</vt:lpwstr>
  </property>
  <property fmtid="{D5CDD505-2E9C-101B-9397-08002B2CF9AE}" pid="618" name="ZOTERO_BREF_Yg33ItDgRM5K_31">
    <vt:lpwstr>nResults\nTo empirically answer these questions, we analyzed a large cattle dataset that consisted of 42,701 genotyped Holstein cows with genotyped parents and phenotypic records for eight production and reproduction traits. SNP genotypes were phased in p</vt:lpwstr>
  </property>
  <property fmtid="{D5CDD505-2E9C-101B-9397-08002B2CF9AE}" pid="619" name="ZOTERO_BREF_Yg33ItDgRM5K_32">
    <vt:lpwstr>edigree to determine the parent-of-origin of alleles, and a three-component GREML was applied to obtain variance decomposition for additive, dominance, and imprinting effects. The results showed a significant non-zero contribution from dominance to produc</vt:lpwstr>
  </property>
  <property fmtid="{D5CDD505-2E9C-101B-9397-08002B2CF9AE}" pid="620" name="ZOTERO_BREF_Yg33ItDgRM5K_33">
    <vt:lpwstr>tion traits but not to reproduction traits. Imprinting effects significantly contributed to both production and reproduction traits. Interestingly, imprinting effects contributed more to reproduction traits than to production traits. Using GWAS and imputa</vt:lpwstr>
  </property>
  <property fmtid="{D5CDD505-2E9C-101B-9397-08002B2CF9AE}" pid="621" name="ZOTERO_BREF_Yg33ItDgRM5K_34">
    <vt:lpwstr>tion-based fine-mapping analyses, we identified and validated a dominance association signal with milk yield near RUNX2, a candidate gene that has been associated with milk production in mice. When adding non-additive effects into the prediction models, h</vt:lpwstr>
  </property>
  <property fmtid="{D5CDD505-2E9C-101B-9397-08002B2CF9AE}" pid="622" name="ZOTERO_BREF_Yg33ItDgRM5K_35">
    <vt:lpwstr>owever, we observed little or no increase in prediction accuracy for the eight traits analyzed.\n\nConclusions\nCollectively, our results suggested that non-additive effects contributed a non-negligible amount (more for reproduction traits) to the total g</vt:lpwstr>
  </property>
  <property fmtid="{D5CDD505-2E9C-101B-9397-08002B2CF9AE}" pid="623" name="ZOTERO_BREF_Yg33ItDgRM5K_36">
    <vt:lpwstr>enetic variance of complex traits in cattle, and detection of QTLs with non-additive effect is possible in GWAS using a large dataset.\n\nElectronic supplementary material\nThe online version of this article (doi:10.1186/s12864-017-3821-4) contains supple</vt:lpwstr>
  </property>
  <property fmtid="{D5CDD505-2E9C-101B-9397-08002B2CF9AE}" pid="624" name="ZOTERO_BREF_Yg33ItDgRM5K_37">
    <vt:lpwstr>mentary material, which is available to authorized users.","container-title":"BMC Genomics","DOI":"10.1186/s12864-017-3821-4","ISSN":"1471-2164","journalAbbreviation":"BMC Genomics","note":"PMID: 28558656\nPMCID: PMC5450346","source":"PubMed Central","tit</vt:lpwstr>
  </property>
  <property fmtid="{D5CDD505-2E9C-101B-9397-08002B2CF9AE}" pid="625" name="ZOTERO_BREF_Yg33ItDgRM5K_38">
    <vt:lpwstr>le":"Dissection of additive, dominance, and imprinting effects for production and reproduction traits in Holstein cattle","URL":"https://www.ncbi.nlm.nih.gov/pmc/articles/PMC5450346/","volume":"18","author":[{"family":"Jiang","given":"Jicai"},{"family":"S</vt:lpwstr>
  </property>
  <property fmtid="{D5CDD505-2E9C-101B-9397-08002B2CF9AE}" pid="626" name="ZOTERO_BREF_Yg33ItDgRM5K_39">
    <vt:lpwstr>hen","given":"Botong"},{"family":"O’Connell","given":"Jeffrey R."},{"family":"VanRaden","given":"Paul M."},{"family":"Cole","given":"John B."},{"family":"Ma","given":"Li"}],"accessed":{"date-parts":[["2020",6,6]]},"issued":{"date-parts":[["2017",5,30]]}}}</vt:lpwstr>
  </property>
  <property fmtid="{D5CDD505-2E9C-101B-9397-08002B2CF9AE}" pid="627" name="ZOTERO_BREF_Yg33ItDgRM5K_4">
    <vt:lpwstr>ing crossbreds, and Braunvieh crossed with Brown Swiss. Data files ranged from 66,740 to 375,093 records. An approach based on pedigree information for sire and maternal grandsire was used and included additive, dominance, and additive by additive genetic</vt:lpwstr>
  </property>
  <property fmtid="{D5CDD505-2E9C-101B-9397-08002B2CF9AE}" pid="628" name="ZOTERO_BREF_Yg33ItDgRM5K_40">
    <vt:lpwstr>],"schema":"https://github.com/citation-style-language/schema/raw/master/csl-citation.json"}</vt:lpwstr>
  </property>
  <property fmtid="{D5CDD505-2E9C-101B-9397-08002B2CF9AE}" pid="629" name="ZOTERO_BREF_Yg33ItDgRM5K_5">
    <vt:lpwstr> effects. Variances were estimated using the tildehat approximation to REML. Heritability estimated without nonadditive effects in the model was overestimated, particularly in presence of additive by additive variance. Dominance variance was important for</vt:lpwstr>
  </property>
  <property fmtid="{D5CDD505-2E9C-101B-9397-08002B2CF9AE}" pid="630" name="ZOTERO_BREF_Yg33ItDgRM5K_6">
    <vt:lpwstr> most traits; for the lifetime performance traits, dominance was clearly higher than additive variance. Additive by additive variance was very high for milk yield and energy-corrected milk yield, especially for data including crossbreds. Effect of inbreed</vt:lpwstr>
  </property>
  <property fmtid="{D5CDD505-2E9C-101B-9397-08002B2CF9AE}" pid="631" name="ZOTERO_BREF_Yg33ItDgRM5K_7">
    <vt:lpwstr>ing was low in most cases. Inclusion of nonadditive effects in genetic evaluation models might improve estimation of additive effects and may require consideration for dairy cattle breeding programs.&lt;/p&gt;","container-title":"Journal of Dairy Science","DOI"</vt:lpwstr>
  </property>
  <property fmtid="{D5CDD505-2E9C-101B-9397-08002B2CF9AE}" pid="632" name="ZOTERO_BREF_Yg33ItDgRM5K_8">
    <vt:lpwstr>:"10.3168/jds.S0022-0302(94)77047-8","ISSN":"0022-0302","issue":"4","journalAbbreviation":"Journal of Dairy Science","language":"English","note":"publisher: Elsevier\nPMID: 8201046","page":"1114-1125","source":"www.journalofdairyscience.org","title":"Addi</vt:lpwstr>
  </property>
  <property fmtid="{D5CDD505-2E9C-101B-9397-08002B2CF9AE}" pid="633" name="ZOTERO_BREF_Yg33ItDgRM5K_9">
    <vt:lpwstr>tive and Nonadditive Genetic Variances for Milk Yield, Fertility, and Lifetime Performance Traits of Dairy Cattle","volume":"77","author":[{"family":"Fuerst","given":"Christian"},{"family":"Sölkner","given":"Johann"}],"issued":{"date-parts":[["1994",4,1]]</vt:lpwstr>
  </property>
  <property fmtid="{D5CDD505-2E9C-101B-9397-08002B2CF9AE}" pid="634" name="ZOTERO_BREF_Z8dXe69WUCtw_1">
    <vt:lpwstr>ZOTERO_ITEM CSL_CITATION {"citationID":"fvtCUIB5","properties":{"formattedCitation":"[3]","plainCitation":"[3]","noteIndex":0},"citationItems":[{"id":9,"uris":["http://zotero.org/users/2983590/items/S9NXUB9E"],"uri":["http://zotero.org/users/2983590/items</vt:lpwstr>
  </property>
  <property fmtid="{D5CDD505-2E9C-101B-9397-08002B2CF9AE}" pid="635" name="ZOTERO_BREF_Z8dXe69WUCtw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636" name="ZOTERO_BREF_Z8dXe69WUCtw_11">
    <vt:lpwstr>nomic selection.","container-title":"Journal of Dairy Science","DOI":"10.3168/jds.2019-16853","ISSN":"0022-0302","issue":"11","journalAbbreviation":"Journal of Dairy Science","language":"en","page":"9971-9982","source":"ScienceDirect","title":"Efficient u</vt:lpwstr>
  </property>
  <property fmtid="{D5CDD505-2E9C-101B-9397-08002B2CF9AE}" pid="637" name="ZOTERO_BREF_Z8dXe69WUCtw_12">
    <vt:lpwstr>se of genomic information for sustainable genetic improvement in small cattle populations","volume":"102","author":[{"family":"Obšteter","given":"J."},{"family":"Jenko","given":"J."},{"family":"Hickey","given":"J. M."},{"family":"Gorjanc","given":"G."}],"</vt:lpwstr>
  </property>
  <property fmtid="{D5CDD505-2E9C-101B-9397-08002B2CF9AE}" pid="638" name="ZOTERO_BREF_Z8dXe69WUCtw_13">
    <vt:lpwstr>issued":{"date-parts":[["2019",11,1]]}}}],"schema":"https://github.com/citation-style-language/schema/raw/master/csl-citation.json"}</vt:lpwstr>
  </property>
  <property fmtid="{D5CDD505-2E9C-101B-9397-08002B2CF9AE}" pid="639" name="ZOTERO_BREF_Z8dXe69WUCtw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640" name="ZOTERO_BREF_Z8dXe69WUCtw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641" name="ZOTERO_BREF_Z8dXe69WUCtw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642" name="ZOTERO_BREF_Z8dXe69WUCtw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643" name="ZOTERO_BREF_Z8dXe69WUCtw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644" name="ZOTERO_BREF_Z8dXe69WUCtw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645" name="ZOTERO_BREF_Z8dXe69WUCtw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646" name="ZOTERO_BREF_Z8dXe69WUCtw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647"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8"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9"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0"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1"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2" name="ZOTERO_BREF_ZHPw6lgZ82GC1_6">
    <vt:lpwstr>{"family":"Lichtner","given":"Peter"},{"family":"Thaller","given":"Georg"}],"issued":{"date-parts":[["2010",2,19]]}}}],"schema":"https://github.com/citation-style-language/schema/raw/master/csl-citation.json"}</vt:lpwstr>
  </property>
  <property fmtid="{D5CDD505-2E9C-101B-9397-08002B2CF9AE}" pid="653"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4"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5"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6"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7"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8" name="ZOTERO_BREF_ZHPw6lgZ82GC_6">
    <vt:lpwstr>r","given":"Georg"}],"issued":{"date-parts":[["2010",2,19]]}}}],"schema":"https://github.com/citation-style-language/schema/raw/master/csl-citation.json"}</vt:lpwstr>
  </property>
  <property fmtid="{D5CDD505-2E9C-101B-9397-08002B2CF9AE}" pid="659"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0"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1" name="ZOTERO_BREF_bSxdbHz1hesU_11">
    <vt:lpwstr>opulation","volume":"100","author":[{"family":"Jenko","given":"J."},{"family":"Wiggans","given":"G. R."},{"family":"Cooper","given":"T. A."},{"family":"Eaglen","given":"S. A. E."},{"family":"Luff","given":"W. G. de. L."},{"family":"Bichard","given":"M."},</vt:lpwstr>
  </property>
  <property fmtid="{D5CDD505-2E9C-101B-9397-08002B2CF9AE}" pid="662" name="ZOTERO_BREF_bSxdbHz1hesU_12">
    <vt:lpwstr>{"family":"Pong-Wong","given":"R."},{"family":"Woolliams","given":"J. A."}],"issued":{"date-parts":[["2017",1,1]]}}}],"schema":"https://github.com/citation-style-language/schema/raw/master/csl-citation.json"}</vt:lpwstr>
  </property>
  <property fmtid="{D5CDD505-2E9C-101B-9397-08002B2CF9AE}" pid="663"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4"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5"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6"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7"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8"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9"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0"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1" name="ZOTERO_BREF_bhrnf2ZlwwhS_1">
    <vt:lpwstr>ZOTERO_ITEM CSL_CITATION {"citationID":"Hll4G0vf","properties":{"formattedCitation":"[33]","plainCitation":"[33]","noteIndex":0},"citationItems":[{"id":35,"uris":["http://zotero.org/users/2983590/items/S47LXUIN"],"uri":["http://zotero.org/users/2983590/it</vt:lpwstr>
  </property>
  <property fmtid="{D5CDD505-2E9C-101B-9397-08002B2CF9AE}" pid="672" name="ZOTERO_BREF_bhrnf2ZlwwhS_2">
    <vt:lpwstr>ems/S47LXUIN"],"itemData":{"id":35,"type":"paper-conference","container-title":"Book of Abstracts of the 69th Annual Meeting of the European Federation of Animal Science","title":"Genetic connectedness in the U.S. sheep industry","author":[{"family":"Kasa</vt:lpwstr>
  </property>
  <property fmtid="{D5CDD505-2E9C-101B-9397-08002B2CF9AE}" pid="673" name="ZOTERO_BREF_bhrnf2ZlwwhS_3">
    <vt:lpwstr>p","given":"Ante"},{"family":"Mioc","given":"B"},{"family":"Hickey","given":"John M"},{"family":"Gorjanc","given":"Gregor"}]},"locator":"2018"}],"schema":"https://github.com/citation-style-language/schema/raw/master/csl-citation.json"}</vt:lpwstr>
  </property>
  <property fmtid="{D5CDD505-2E9C-101B-9397-08002B2CF9AE}" pid="674" name="ZOTERO_BREF_bn8EuCx1dJsz_1">
    <vt:lpwstr>ZOTERO_BIBL {"uncited":[],"omitted":[],"custom":[]} CSL_BIBLIOGRAPHY</vt:lpwstr>
  </property>
  <property fmtid="{D5CDD505-2E9C-101B-9397-08002B2CF9AE}" pid="675" name="ZOTERO_BREF_bsEPCFa7aEsZ_1">
    <vt:lpwstr>ZOTERO_ITEM CSL_CITATION {"citationID":"Pgy8ShXK","properties":{"formattedCitation":"[37]","plainCitation":"[37]","noteIndex":0},"citationItems":[{"id":1657,"uris":["http://zotero.org/users/2983590/items/TU25VTDN"],"uri":["http://zotero.org/users/2983590/</vt:lpwstr>
  </property>
  <property fmtid="{D5CDD505-2E9C-101B-9397-08002B2CF9AE}" pid="676" name="ZOTERO_BREF_bsEPCFa7aEsZ_2">
    <vt:lpwstr>items/TU25VTDN"],"itemData":{"id":1657,"type":"article-journal","abstract":"Substantial advances have been made in the genetic improvement of agriculturally important animal and plant populations through artificial selection on quantitative traits. Most o</vt:lpwstr>
  </property>
  <property fmtid="{D5CDD505-2E9C-101B-9397-08002B2CF9AE}" pid="677" name="ZOTERO_BREF_bsEPCFa7aEsZ_3">
    <vt:lpwstr>f this selection has been on the basis of observable phenotype, without knowledge of the genetic architecture of the selected characteristics. However, continuing molecular genetic analysis of traits in animal and plant populations is leading to a better </vt:lpwstr>
  </property>
  <property fmtid="{D5CDD505-2E9C-101B-9397-08002B2CF9AE}" pid="678" name="ZOTERO_BREF_bsEPCFa7aEsZ_4">
    <vt:lpwstr>understanding of quantitative trait genetics. The genes and genetic markers that are being discovered can be used to enhance the genetic improvement of breeding stock through marker-assisted selection.","container-title":"Nature Reviews. Genetics","DOI":"</vt:lpwstr>
  </property>
  <property fmtid="{D5CDD505-2E9C-101B-9397-08002B2CF9AE}" pid="679" name="ZOTERO_BREF_bsEPCFa7aEsZ_5">
    <vt:lpwstr>10.1038/nrg701","ISSN":"1471-0056","issue":"1","journalAbbreviation":"Nat. Rev. Genet.","language":"eng","note":"PMID: 11823788","page":"22-32","source":"PubMed","title":"The use of molecular genetics in the improvement of agricultural populations","volum</vt:lpwstr>
  </property>
  <property fmtid="{D5CDD505-2E9C-101B-9397-08002B2CF9AE}" pid="680" name="ZOTERO_BREF_bsEPCFa7aEsZ_6">
    <vt:lpwstr>e":"3","author":[{"family":"Dekkers","given":"Jack C. M."},{"family":"Hospital","given":"Frédéric"}],"issued":{"date-parts":[["2002",1]]}}}],"schema":"https://github.com/citation-style-language/schema/raw/master/csl-citation.json"}</vt:lpwstr>
  </property>
  <property fmtid="{D5CDD505-2E9C-101B-9397-08002B2CF9AE}" pid="681"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682"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683"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684"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685"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686" name="ZOTERO_BREF_cZfNMHfOhnsL_14">
    <vt:lpwstr>y":"Bijma","given":"Piter"}],"issued":{"date-parts":[["2012",8,3]]}}},{"id":10,"uris":["http://zotero.org/users/2983590/items/2ITRT5T6"],"uri":["http://zotero.org/users/2983590/items/2ITRT5T6"],"itemData":{"id":10,"type":"article-journal","abstract":"Gene</vt:lpwstr>
  </property>
  <property fmtid="{D5CDD505-2E9C-101B-9397-08002B2CF9AE}" pid="687"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688"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689"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690"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691"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692"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693"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694"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695"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696" name="ZOTERO_BREF_cZfNMHfOhnsL_23">
    <vt:lpwstr>":"J. E."}],"issued":{"date-parts":[["2014",12,1]]}}}],"schema":"https://github.com/citation-style-language/schema/raw/master/csl-citation.json"}</vt:lpwstr>
  </property>
  <property fmtid="{D5CDD505-2E9C-101B-9397-08002B2CF9AE}" pid="697"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698"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699"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00"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01"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02"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03"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04" name="ZOTERO_BREF_eDZY5kQF7gXa_1">
    <vt:lpwstr>ZOTERO_ITEM CSL_CITATION {"citationID":"3dgh3SMO","properties":{"formattedCitation":"[5]","plainCitation":"[5]","dontUpdate":true,"noteIndex":0},"citationItems":[{"id":2230,"uris":["http://zotero.org/groups/231119/items/R5IXZNEV"],"uri":["http://zotero.or</vt:lpwstr>
  </property>
  <property fmtid="{D5CDD505-2E9C-101B-9397-08002B2CF9AE}" pid="705" name="ZOTERO_BREF_eDZY5kQF7gXa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706" name="ZOTERO_BREF_eDZY5kQF7gXa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707" name="ZOTERO_BREF_eDZY5kQF7gXa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708" name="ZOTERO_BREF_eDZY5kQF7gXa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709" name="ZOTERO_BREF_eDZY5kQF7gXa_6">
    <vt:lpwstr>mrode_linear_2005","number-of-pages":"208","publisher":"CABI","publisher-place":"Wallingford, UK ; Cambridge, MA","source":"Amazon.com","title":"Linear Models for the Prediction of Animal Breeding Values","author":[{"family":"Mrode","given":"Raphael A."}]</vt:lpwstr>
  </property>
  <property fmtid="{D5CDD505-2E9C-101B-9397-08002B2CF9AE}" pid="710" name="ZOTERO_BREF_eDZY5kQF7gXa_7">
    <vt:lpwstr>,"issued":{"date-parts":[["2005",10]]}}}],"schema":"https://github.com/citation-style-language/schema/raw/master/csl-citation.json"}</vt:lpwstr>
  </property>
  <property fmtid="{D5CDD505-2E9C-101B-9397-08002B2CF9AE}" pid="711" name="ZOTERO_BREF_fgWzesPq3KDm1_1">
    <vt:lpwstr>ZOTERO_ITEM CSL_CITATION {"citationID":"j1tdrL9J","properties":{"formattedCitation":"[28]","plainCitation":"[28]","dontUpdate":true,"noteIndex":0},"citationItems":[{"id":95,"uris":["http://zotero.org/users/2983590/items/8Z6C9SMH"],"uri":["http://zotero.or</vt:lpwstr>
  </property>
  <property fmtid="{D5CDD505-2E9C-101B-9397-08002B2CF9AE}" pid="712" name="ZOTERO_BREF_fgWzesPq3KDm1_10">
    <vt:lpwstr>anagement units?","volume":"96","author":[{"family":"Yu","given":"Haipeng"},{"family":"Spangler","given":"Matthew L"},{"family":"Lewis","given":"Ronald M"},{"family":"Morota","given":"Gota"}],"issued":{"date-parts":[["2018",11]]}}}],"schema":"https://gith</vt:lpwstr>
  </property>
  <property fmtid="{D5CDD505-2E9C-101B-9397-08002B2CF9AE}" pid="713" name="ZOTERO_BREF_fgWzesPq3KDm1_11">
    <vt:lpwstr>ub.com/citation-style-language/schema/raw/master/csl-citation.json"}</vt:lpwstr>
  </property>
  <property fmtid="{D5CDD505-2E9C-101B-9397-08002B2CF9AE}" pid="714" name="ZOTERO_BREF_fgWzesPq3KDm1_2">
    <vt:lpwstr>g/users/2983590/items/8Z6C9SMH"],"itemData":{"id":95,"type":"article-journal","abstract":"Genetic connectedness assesses the extent to which estimated breeding values can be fairly compared across management units. Ranking of individuals across units base</vt:lpwstr>
  </property>
  <property fmtid="{D5CDD505-2E9C-101B-9397-08002B2CF9AE}" pid="715" name="ZOTERO_BREF_fgWzesPq3KDm1_3">
    <vt:lpwstr>d on best linear unbiased prediction (BLUP) is reliable when there is a sufficient level of connectedness due to a better disentangling of genetic signal from noise. Connectedness arises from genetic relationships among individuals. Although a recent stud</vt:lpwstr>
  </property>
  <property fmtid="{D5CDD505-2E9C-101B-9397-08002B2CF9AE}" pid="716" name="ZOTERO_BREF_fgWzesPq3KDm1_4">
    <vt:lpwstr>y showed that genomic relatedness strengthens the estimates of connectedness across management units compared with that of pedigree, the relationship between connectedness measures and prediction accuracies only has been explored to a limited extent. In t</vt:lpwstr>
  </property>
  <property fmtid="{D5CDD505-2E9C-101B-9397-08002B2CF9AE}" pid="717" name="ZOTERO_BREF_fgWzesPq3KDm1_5">
    <vt:lpwstr>his study, we examined whether increased measures of connectedness led to higher prediction accuracies evaluated by a cross-validation (CV) based on computer simulations. We applied prediction error variance of the difference, coefficient of determination</vt:lpwstr>
  </property>
  <property fmtid="{D5CDD505-2E9C-101B-9397-08002B2CF9AE}" pid="718" name="ZOTERO_BREF_fgWzesPq3KDm1_6">
    <vt:lpwstr> (CD), and BLUP-type prediction models to data simulated under various scenarios. We found that a greater extent of connectedness enhanced accuracy of whole-genome prediction. The impact of genomics was more marked when large numbers of markers were used </vt:lpwstr>
  </property>
  <property fmtid="{D5CDD505-2E9C-101B-9397-08002B2CF9AE}" pid="719" name="ZOTERO_BREF_fgWzesPq3KDm1_7">
    <vt:lpwstr>to infer connectedness and evaluate prediction accuracy. Connectedness across units increased with the proportion of connecting individuals and this increase was associated with improved accuracy of prediction. The use of genomic information resulted in i</vt:lpwstr>
  </property>
  <property fmtid="{D5CDD505-2E9C-101B-9397-08002B2CF9AE}" pid="720" name="ZOTERO_BREF_fgWzesPq3KDm1_8">
    <vt:lpwstr>ncreased estimates of connectedness and improved prediction accuracies compared with those of pedigree-based models when there were enough markers to capture variation due to QTL signals.","container-title":"Journal of Animal Science","DOI":"10.1093/jas/s</vt:lpwstr>
  </property>
  <property fmtid="{D5CDD505-2E9C-101B-9397-08002B2CF9AE}" pid="721" name="ZOTERO_BREF_fgWzesPq3KDm1_9">
    <vt:lpwstr>ky316","ISSN":"0021-8812","issue":"11","journalAbbreviation":"J Anim Sci","note":"PMID: 30165381\nPMCID: PMC6247830","page":"4490-4500","source":"PubMed Central","title":"Do stronger measures of genomic connectedness enhance prediction accuracies across m</vt:lpwstr>
  </property>
  <property fmtid="{D5CDD505-2E9C-101B-9397-08002B2CF9AE}" pid="722"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23" name="ZOTERO_BREF_fgWzesPq3KDm_10">
    <vt:lpwstr>s?","volume":"96","author":[{"family":"Yu","given":"Haipeng"},{"family":"Spangler","given":"Matthew L"},{"family":"Lewis","given":"Ronald M"},{"family":"Morota","given":"Gota"}],"issued":{"date-parts":[["2018",11]]}}}],"schema":"https://github.com/citatio</vt:lpwstr>
  </property>
  <property fmtid="{D5CDD505-2E9C-101B-9397-08002B2CF9AE}" pid="724" name="ZOTERO_BREF_fgWzesPq3KDm_11">
    <vt:lpwstr>n-style-language/schema/raw/master/csl-citation.json"}</vt:lpwstr>
  </property>
  <property fmtid="{D5CDD505-2E9C-101B-9397-08002B2CF9AE}" pid="725"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26"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27"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28"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29"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30"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31"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32"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33"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34"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35"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36"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37"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38"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39"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40"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41"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42"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43"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44"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45"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46"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47"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48"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49" name="ZOTERO_BREF_g8dqmzCRUbWx_24">
    <vt:lpwstr>","given":"S."},{"family":"Fragomeni","given":"B. O."},{"family":"Masuda","given":"Y."},{"family":"Aguilar","given":"I."},{"family":"Legarra","given":"A."},{"family":"Bertrand","given":"J. K."},{"family":"Amen","given":"T. S."},{"family":"Wang","given":"L</vt:lpwstr>
  </property>
  <property fmtid="{D5CDD505-2E9C-101B-9397-08002B2CF9AE}" pid="750" name="ZOTERO_BREF_g8dqmzCRUbWx_25">
    <vt:lpwstr>."},{"family":"Moser","given":"D. W."},{"family":"Misztal","given":"I."}],"issued":{"date-parts":[["2015",6]]}}}],"schema":"https://github.com/citation-style-language/schema/raw/master/csl-citation.json"}</vt:lpwstr>
  </property>
  <property fmtid="{D5CDD505-2E9C-101B-9397-08002B2CF9AE}" pid="751"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52"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53"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54"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55" name="ZOTERO_BREF_g8dqmzCRUbWx_7">
    <vt:lpwstr>"given":"Yuan"},{"family":"Lund","given":"Mogens S."},{"family":"Su","given":"Guosheng"}],"issued":{"date-parts":[["2012",7,6]]}}},{"id":410,"uris":["http://zotero.org/users/2983590/items/PS5PX7PM"],"uri":["http://zotero.org/users/2983590/items/PS5PX7PM"]</vt:lpwstr>
  </property>
  <property fmtid="{D5CDD505-2E9C-101B-9397-08002B2CF9AE}" pid="756"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57"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58"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59"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60"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61"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62"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63" name="ZOTERO_BREF_iGImAkXS7iVd1_14">
    <vt:lpwstr>y":"Bijma","given":"Piter"}],"issued":{"date-parts":[["2012",8,3]]}}},{"id":10,"uris":["http://zotero.org/users/2983590/items/2ITRT5T6"],"uri":["http://zotero.org/users/2983590/items/2ITRT5T6"],"itemData":{"id":10,"type":"article-journal","abstract":"Gene</vt:lpwstr>
  </property>
  <property fmtid="{D5CDD505-2E9C-101B-9397-08002B2CF9AE}" pid="764"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65"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66"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67"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68"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69"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70"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71"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72"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73" name="ZOTERO_BREF_iGImAkXS7iVd1_23">
    <vt:lpwstr>":"J. E."}],"issued":{"date-parts":[["2014",12,1]]}}}],"schema":"https://github.com/citation-style-language/schema/raw/master/csl-citation.json"}</vt:lpwstr>
  </property>
  <property fmtid="{D5CDD505-2E9C-101B-9397-08002B2CF9AE}" pid="774"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75"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76"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77"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78"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79"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80"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81"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82"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83"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84"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85"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86"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87"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88"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89"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90"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91"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92"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93"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94"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95"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96" name="ZOTERO_BREF_iGImAkXS7iVd_23">
    <vt:lpwstr>],"issued":{"date-parts":[["2014",12,1]]}}}],"schema":"https://github.com/citation-style-language/schema/raw/master/csl-citation.json"}</vt:lpwstr>
  </property>
  <property fmtid="{D5CDD505-2E9C-101B-9397-08002B2CF9AE}" pid="797"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98"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99"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00"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01"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02"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03"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04" name="ZOTERO_BREF_jT8KzpOIx2iF_1">
    <vt:lpwstr>ZOTERO_ITEM CSL_CITATION {"citationID":"uIP9B2Me","properties":{"formattedCitation":"[2]","plainCitation":"[2]","noteIndex":0},"citationItems":[{"id":78,"uris":["http://zotero.org/users/2983590/items/S38QEJ2Y"],"uri":["http://zotero.org/users/2983590/item</vt:lpwstr>
  </property>
  <property fmtid="{D5CDD505-2E9C-101B-9397-08002B2CF9AE}" pid="805" name="ZOTERO_BREF_jT8KzpOIx2iF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806" name="ZOTERO_BREF_jT8KzpOIx2iF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807" name="ZOTERO_BREF_jT8KzpOIx2iF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808" name="ZOTERO_BREF_jT8KzpOIx2iF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809" name="ZOTERO_BREF_jT8KzpOIx2iF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810" name="ZOTERO_BREF_jT8KzpOIx2iF_7">
    <vt:lpwstr>eitschrift Fur Tierzuchtung Und Zuchtungsbiologie","DOI":"10.1111/j.1439-0388.2006.00595.x","ISSN":"0931-2668","issue":"4","journalAbbreviation":"J. Anim. Breed. Genet.","language":"eng","note":"PMID: 16882088","page":"218-223","source":"PubMed","title":"</vt:lpwstr>
  </property>
  <property fmtid="{D5CDD505-2E9C-101B-9397-08002B2CF9AE}" pid="811" name="ZOTERO_BREF_jT8KzpOIx2iF_8">
    <vt:lpwstr>Strategy for applying genome-wide selection in dairy cattle","volume":"123","author":[{"family":"Schaeffer","given":"L. R."}],"issued":{"date-parts":[["2006",8]]}}}],"schema":"https://github.com/citation-style-language/schema/raw/master/csl-citation.json"</vt:lpwstr>
  </property>
  <property fmtid="{D5CDD505-2E9C-101B-9397-08002B2CF9AE}" pid="812" name="ZOTERO_BREF_jT8KzpOIx2iF_9">
    <vt:lpwstr>}</vt:lpwstr>
  </property>
  <property fmtid="{D5CDD505-2E9C-101B-9397-08002B2CF9AE}" pid="813"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14"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15"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16"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17"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18" name="ZOTERO_BREF_lFvvZYfNdqon_6">
    <vt:lpwstr>randén","given":"Ismo"},{"family":"Meuwissen","given":"Theo H. E."}],"issued":{"date-parts":[["2018",2,28]]}}}],"schema":"https://github.com/citation-style-language/schema/raw/master/csl-citation.json"}</vt:lpwstr>
  </property>
  <property fmtid="{D5CDD505-2E9C-101B-9397-08002B2CF9AE}" pid="819" name="ZOTERO_BREF_nnrVwTO3DPK0_1">
    <vt:lpwstr>ZOTERO_ITEM CSL_CITATION {"citationID":"EVxlcOM2","properties":{"formattedCitation":"[21]","plainCitation":"[21]","dontUpdate":true,"noteIndex":0},"citationItems":[{"id":3034,"uris":["http://zotero.org/groups/231119/items/5TIS5GJB"],"uri":["http://zotero.</vt:lpwstr>
  </property>
  <property fmtid="{D5CDD505-2E9C-101B-9397-08002B2CF9AE}" pid="820" name="ZOTERO_BREF_nnrVwTO3DPK0_10">
    <vt:lpwstr>ume":"113","author":[{"family":"García-Ruiz","given":"Adriana"},{"family":"Cole","given":"John B."},{"family":"VanRaden","given":"Paul M."},{"family":"Wiggans","given":"George R."},{"family":"Ruiz-López","given":"Felipe J."},{"family":"Tassell","given":"C</vt:lpwstr>
  </property>
  <property fmtid="{D5CDD505-2E9C-101B-9397-08002B2CF9AE}" pid="821" name="ZOTERO_BREF_nnrVwTO3DPK0_11">
    <vt:lpwstr>urtis P. Van"}],"issued":{"date-parts":[["2016",7,12]]}}}],"schema":"https://github.com/citation-style-language/schema/raw/master/csl-citation.json"}</vt:lpwstr>
  </property>
  <property fmtid="{D5CDD505-2E9C-101B-9397-08002B2CF9AE}" pid="822" name="ZOTERO_BREF_nnrVwTO3DPK0_2">
    <vt:lpwstr>org/groups/231119/items/5TIS5GJB"],"itemData":{"id":3034,"type":"article-journal","abstract":"Seven years after the introduction of genomic selection in the United States, it is now possible to evaluate the impact of this technology on the population. Sel</vt:lpwstr>
  </property>
  <property fmtid="{D5CDD505-2E9C-101B-9397-08002B2CF9AE}" pid="823"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24"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25"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26"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27"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28"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29"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30"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31"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32"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33"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34"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35"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36"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37"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38"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39"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40"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41"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42"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43"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44"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45"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46"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47" name="ZOTERO_BREF_o4qOUFCsuGJU_25">
    <vt:lpwstr>,"volume":"70","author":[{"family":"Swalve","given":"H."},{"family":"Vleck","given":"L. D. Van"}],"issued":{"date-parts":[["1987",4,1]]}}}],"schema":"https://github.com/citation-style-language/schema/raw/master/csl-citation.json"}</vt:lpwstr>
  </property>
  <property fmtid="{D5CDD505-2E9C-101B-9397-08002B2CF9AE}" pid="848"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49"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50"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51"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52"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53"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54"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55"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56"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57"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58"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59" name="ZOTERO_BREF_rh5Ct9cLYmeJ_13">
    <vt:lpwstr>s","volume":"6","author":[{"family":"Buch","given":"L. H."},{"family":"Kargo","given":"M."},{"family":"Berg","given":"P."},{"family":"Lassen","given":"J."},{"family":"Sørensen","given":"A. C."}],"issued":{"date-parts":[["2012",6]]}}}],"schema":"https://gi</vt:lpwstr>
  </property>
  <property fmtid="{D5CDD505-2E9C-101B-9397-08002B2CF9AE}" pid="860" name="ZOTERO_BREF_rh5Ct9cLYmeJ_14">
    <vt:lpwstr>thub.com/citation-style-language/schema/raw/master/csl-citation.json"}</vt:lpwstr>
  </property>
  <property fmtid="{D5CDD505-2E9C-101B-9397-08002B2CF9AE}" pid="861"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62"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63"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64"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65"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66"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67"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68"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69" name="ZOTERO_BREF_sIzJc826AobD_1">
    <vt:lpwstr>ZOTERO_ITEM CSL_CITATION {"citationID":"8KWIktXx","properties":{"formattedCitation":"[8, 9, 29]","plainCitation":"[8, 9, 29]","dontUpdate":true,"noteIndex":0},"citationItems":[{"id":418,"uris":["http://zotero.org/users/2983590/items/PZM77XIV"],"uri":["htt</vt:lpwstr>
  </property>
  <property fmtid="{D5CDD505-2E9C-101B-9397-08002B2CF9AE}" pid="870" name="ZOTERO_BREF_sIzJc826AobD_10">
    <vt:lpwstr>eding values under a range of different underlying models of genetic variation. The effects of different marker densities and varying animal relationships were also examined.\nRESULTS: This study shows that genomic selection methods can predict a proporti</vt:lpwstr>
  </property>
  <property fmtid="{D5CDD505-2E9C-101B-9397-08002B2CF9AE}" pid="871" name="ZOTERO_BREF_sIzJc826AobD_11">
    <vt:lpwstr>on of the additive genetic value when genetic variation is controlled by common quantitative trait loci (QTL model), rare loci (rare variant model), all loci (infinitesimal model) and a random association (a polygenic model). The Bayes B method was able t</vt:lpwstr>
  </property>
  <property fmtid="{D5CDD505-2E9C-101B-9397-08002B2CF9AE}" pid="872" name="ZOTERO_BREF_sIzJc826AobD_12">
    <vt:lpwstr>o estimate breeding values more accurately than gBLUP under the QTL and rare variant models, for the alternative marker densities and reference populations. The Bayes B and gBLUP methods had similar accuracies under the infinitesimal model.\nCONCLUSIONS: </vt:lpwstr>
  </property>
  <property fmtid="{D5CDD505-2E9C-101B-9397-08002B2CF9AE}" pid="873" name="ZOTERO_BREF_sIzJc826AobD_13">
    <vt:lpwstr>Our results suggest that Bayes B is superior to gBLUP to estimate breeding values from genomic data. The underlying model of genetic variation greatly affects the predictive ability of genomic selection methods, and the superiority of Bayes B over gBLUP i</vt:lpwstr>
  </property>
  <property fmtid="{D5CDD505-2E9C-101B-9397-08002B2CF9AE}" pid="874" name="ZOTERO_BREF_sIzJc826AobD_14">
    <vt:lpwstr>s highly dependent on the presence of large QTL effects. The use of SNP sequence data will outperform the less dense marker panels. However, the size and distribution of QTL effects and the size of reference populations still greatly influence the effecti</vt:lpwstr>
  </property>
  <property fmtid="{D5CDD505-2E9C-101B-9397-08002B2CF9AE}" pid="875" name="ZOTERO_BREF_sIzJc826AobD_15">
    <vt:lpwstr>veness of using sequence data for genomic prediction.","container-title":"Genetics, selection, evolution: GSE","DOI":"10.1186/1297-9686-43-18","ISSN":"1297-9686","journalAbbreviation":"Genet. Sel. Evol.","language":"eng","note":"PMID: 21575265\nPMCID: PMC</vt:lpwstr>
  </property>
  <property fmtid="{D5CDD505-2E9C-101B-9397-08002B2CF9AE}" pid="876" name="ZOTERO_BREF_sIzJc826AobD_16">
    <vt:lpwstr>3114710","page":"18","source":"PubMed","title":"Different models of genetic variation and their effect on genomic evaluation","volume":"43","author":[{"family":"Clark","given":"Samuel A."},{"family":"Hickey","given":"John M."},{"family":"Werf","given":"Ju</vt:lpwstr>
  </property>
  <property fmtid="{D5CDD505-2E9C-101B-9397-08002B2CF9AE}" pid="877" name="ZOTERO_BREF_sIzJc826AobD_17">
    <vt:lpwstr>lius H. J.","non-dropping-particle":"van der"}],"issued":{"date-parts":[["2011",5,17]]}}},{"id":2319,"uris":["http://zotero.org/groups/231119/items/IRFDRGUJ"],"uri":["http://zotero.org/groups/231119/items/IRFDRGUJ"],"itemData":{"id":2319,"type":"article-j</vt:lpwstr>
  </property>
  <property fmtid="{D5CDD505-2E9C-101B-9397-08002B2CF9AE}" pid="878" name="ZOTERO_BREF_sIzJc826AobD_18">
    <vt:lpwstr>ournal","abstract":"Accuracy of genomic selection depends on the accuracy of prediction of single nucleotide polymorphism effects and the proportion of genetic variance explained by markers. Design of the reference population with respect to its family st</vt:lpwstr>
  </property>
  <property fmtid="{D5CDD505-2E9C-101B-9397-08002B2CF9AE}" pid="879" name="ZOTERO_BREF_sIzJc826AobD_19">
    <vt:lpwstr>ructure may influence the accuracy of genomic selection. The objective of this study was to investigate the effect of various relationship levels within the reference population and different level of relationship of evaluated animals to the reference pop</vt:lpwstr>
  </property>
  <property fmtid="{D5CDD505-2E9C-101B-9397-08002B2CF9AE}" pid="880" name="ZOTERO_BREF_sIzJc826AobD_2">
    <vt:lpwstr>p://zotero.org/users/2983590/items/PZM77XIV"],"itemData":{"id":418,"type":"article-journal","abstract":"The impact of additive-genetic relationships captured by single nucleotide polymorphisms (SNPs) on the accuracy of genomic breeding values (GEBVs) has </vt:lpwstr>
  </property>
  <property fmtid="{D5CDD505-2E9C-101B-9397-08002B2CF9AE}" pid="881" name="ZOTERO_BREF_sIzJc826AobD_20">
    <vt:lpwstr>ulation on the reliability of direct genomic breeding values (DGV). The DGV reliabilities, expressed as squared correlation between estimated and true breeding value, were calculated for evaluated animals at 3 heritability levels. To emulate a trait that </vt:lpwstr>
  </property>
  <property fmtid="{D5CDD505-2E9C-101B-9397-08002B2CF9AE}" pid="882" name="ZOTERO_BREF_sIzJc826AobD_21">
    <vt:lpwstr>is difficult or expensive to measure, such as methane emission, reference populations were kept small and consisted of females with own performance records. A population reflecting a dairy cattle population structure was simulated. Four chosen reference p</vt:lpwstr>
  </property>
  <property fmtid="{D5CDD505-2E9C-101B-9397-08002B2CF9AE}" pid="883" name="ZOTERO_BREF_sIzJc826AobD_22">
    <vt:lpwstr>opulations consisted of all females available in the first genotyped generation. They consisted of highly (HR), moderately (MR), or lowly (LR) related animals, by selecting paternal half-sib families of decreasing size, or consisted of randomly chosen ani</vt:lpwstr>
  </property>
  <property fmtid="{D5CDD505-2E9C-101B-9397-08002B2CF9AE}" pid="884" name="ZOTERO_BREF_sIzJc826AobD_23">
    <vt:lpwstr>mals (RND). Of those 4 reference populations, RND had the lowest average relationship. Three sets of evaluated animals were chosen from 3 consecutive generations of genotyped animals, starting from the same generation as the reference population. Reliabil</vt:lpwstr>
  </property>
  <property fmtid="{D5CDD505-2E9C-101B-9397-08002B2CF9AE}" pid="885" name="ZOTERO_BREF_sIzJc826AobD_24">
    <vt:lpwstr>ities of DGV predictions were calculated deterministically using selection index theory. The randomly chosen reference population had the lowest average relationship within the reference population. Average reliabilities increased when average relationshi</vt:lpwstr>
  </property>
  <property fmtid="{D5CDD505-2E9C-101B-9397-08002B2CF9AE}" pid="886" name="ZOTERO_BREF_sIzJc826AobD_25">
    <vt:lpwstr>p within the reference population decreased and the highest average reliabilities were achieved for RND (e.g., from 0.53 in HR to 0.61 in RND for a heritability of 0.30). A higher relationship to the reference population resulted in higher reliability val</vt:lpwstr>
  </property>
  <property fmtid="{D5CDD505-2E9C-101B-9397-08002B2CF9AE}" pid="887" name="ZOTERO_BREF_sIzJc826AobD_26">
    <vt:lpwstr>ues. At the average squared relationship of evaluated animals to the reference population of 0.005, reliabilities were, on average, 0.49 (HR) and 0.63 (RND) for a heritability of 0.30; 0.20 (HR) and 0.27 (RND) for a heritability of 0.05; and 0.07 (HR) and</vt:lpwstr>
  </property>
  <property fmtid="{D5CDD505-2E9C-101B-9397-08002B2CF9AE}" pid="888" name="ZOTERO_BREF_sIzJc826AobD_27">
    <vt:lpwstr> 0.09 (RND) for a heritability of 0.01. Substantial decrease in the reliability was observed when the number of generations to the reference population increased [e.g., for heritability of 0.30, the decrease from evaluated set I (chosen from the same gene</vt:lpwstr>
  </property>
  <property fmtid="{D5CDD505-2E9C-101B-9397-08002B2CF9AE}" pid="889" name="ZOTERO_BREF_sIzJc826AobD_28">
    <vt:lpwstr>ration as the reference population) to II (one generation younger than the reference population) was 0.04 for HR, and 0.07 for RND]. In this study, the importance of the design of a reference population consisting of cows was shown and optimal designs of </vt:lpwstr>
  </property>
  <property fmtid="{D5CDD505-2E9C-101B-9397-08002B2CF9AE}" pid="890" name="ZOTERO_BREF_sIzJc826AobD_29">
    <vt:lpwstr>the reference population for genomic prediction were suggested.","container-title":"Journal of Dairy Science","DOI":"10.3168/jds.2011-4338","ISSN":"1525-3198","issue":"1","journalAbbreviation":"J. Dairy Sci.","language":"eng","note":"PMID: 22192218 \nbibt</vt:lpwstr>
  </property>
  <property fmtid="{D5CDD505-2E9C-101B-9397-08002B2CF9AE}" pid="891" name="ZOTERO_BREF_sIzJc826AobD_3">
    <vt:lpwstr>been demonstrated, but recent studies on data obtained from Holstein populations have ignored this fact. However, this impact and the accuracy of GEBVs due to linkage disequilibrium (LD), which is fairly persistent over generations, must be known to imple</vt:lpwstr>
  </property>
  <property fmtid="{D5CDD505-2E9C-101B-9397-08002B2CF9AE}" pid="892" name="ZOTERO_BREF_sIzJc826AobD_30">
    <vt:lpwstr>ex: pszczola_reliability_2012","page":"389-400","source":"NCBI PubMed","title":"Reliability of direct genomic values for animals with different relationships within and to the reference population","volume":"95","author":[{"family":"Pszczola","given":"M."</vt:lpwstr>
  </property>
  <property fmtid="{D5CDD505-2E9C-101B-9397-08002B2CF9AE}" pid="893" name="ZOTERO_BREF_sIzJc826AobD_31">
    <vt:lpwstr>},{"family":"Strabel","given":"T."},{"family":"Mulder","given":"H. A."},{"family":"Calus","given":"M. P. L."}],"issued":{"date-parts":[["2012",1]]}}}],"schema":"https://github.com/citation-style-language/schema/raw/master/csl-citation.json"}</vt:lpwstr>
  </property>
  <property fmtid="{D5CDD505-2E9C-101B-9397-08002B2CF9AE}" pid="894" name="ZOTERO_BREF_sIzJc826AobD_32">
    <vt:lpwstr/>
  </property>
  <property fmtid="{D5CDD505-2E9C-101B-9397-08002B2CF9AE}" pid="895" name="ZOTERO_BREF_sIzJc826AobD_4">
    <vt:lpwstr>ment future breeding programs.","container-title":"Genetics Selection Evolution","DOI":"10.1186/1297-9686-42-5","ISSN":"1297-9686","issue":"1","journalAbbreviation":"Genetics Selection Evolution","page":"5","source":"BioMed Central","title":"The impact of</vt:lpwstr>
  </property>
  <property fmtid="{D5CDD505-2E9C-101B-9397-08002B2CF9AE}" pid="896" name="ZOTERO_BREF_sIzJc826AobD_5">
    <vt:lpwstr> genetic relationship information on genomic breeding values in German Holstein cattle","volume":"42","author":[{"family":"Habier","given":"David"},{"family":"Tetens","given":"Jens"},{"family":"Seefried","given":"Franz-Reinhold"},{"family":"Lichtner","giv</vt:lpwstr>
  </property>
  <property fmtid="{D5CDD505-2E9C-101B-9397-08002B2CF9AE}" pid="897" name="ZOTERO_BREF_sIzJc826AobD_6">
    <vt:lpwstr>en":"Peter"},{"family":"Thaller","given":"Georg"}],"issued":{"date-parts":[["2010",2,19]]}}},{"id":91,"uris":["http://zotero.org/users/2983590/items/39KX5QQZ"],"uri":["http://zotero.org/users/2983590/items/39KX5QQZ"],"itemData":{"id":91,"type":"article-jo</vt:lpwstr>
  </property>
  <property fmtid="{D5CDD505-2E9C-101B-9397-08002B2CF9AE}" pid="898" name="ZOTERO_BREF_sIzJc826AobD_7">
    <vt:lpwstr>urnal","abstract":"BACKGROUND: The theory of genomic selection is based on the prediction of the effects of quantitative trait loci (QTL) in linkage disequilibrium (LD) with markers. However, there is increasing evidence that genomic selection also relies</vt:lpwstr>
  </property>
  <property fmtid="{D5CDD505-2E9C-101B-9397-08002B2CF9AE}" pid="899" name="ZOTERO_BREF_sIzJc826AobD_8">
    <vt:lpwstr> on \"relationships\" between individuals to accurately predict genetic values. Therefore, a better understanding of what genomic selection actually predicts is relevant so that appropriate methods of analysis are used in genomic evaluations.\nMETHODS: Si</vt:lpwstr>
  </property>
  <property fmtid="{D5CDD505-2E9C-101B-9397-08002B2CF9AE}" pid="900" name="ZOTERO_BREF_sIzJc826AobD_9">
    <vt:lpwstr>mulation was used to compare the performance of estimates of breeding values based on pedigree relationships (Best Linear Unbiased Prediction, BLUP), genomic relationships (gBLUP), and based on a Bayesian variable selection model (Bayes B) to estimate bre</vt:lpwstr>
  </property>
  <property fmtid="{D5CDD505-2E9C-101B-9397-08002B2CF9AE}" pid="901" name="ZOTERO_BREF_smDcEgdv2Ppm_1">
    <vt:lpwstr>ZOTERO_ITEM CSL_CITATION {"citationID":"kqjbIIyK","properties":{"formattedCitation":"[32]","plainCitation":"[32]","noteIndex":0},"citationItems":[{"id":2,"uris":["http://zotero.org/users/2983590/items/YNKA2738"],"uri":["http://zotero.org/users/2983590/ite</vt:lpwstr>
  </property>
  <property fmtid="{D5CDD505-2E9C-101B-9397-08002B2CF9AE}" pid="902" name="ZOTERO_BREF_smDcEgdv2Ppm_2">
    <vt:lpwstr>ms/YNKA2738"],"itemData":{"id":2,"type":"article-journal","abstract":"Estimated breeding values (EBVs) have historically been calculated by national evaluation centers from phenotypes available in large quantities from national re","container-title":"Anim</vt:lpwstr>
  </property>
  <property fmtid="{D5CDD505-2E9C-101B-9397-08002B2CF9AE}" pid="903" name="ZOTERO_BREF_smDcEgdv2Ppm_3">
    <vt:lpwstr>al Frontiers","DOI":"10.1093/af/vfaa004","ISSN":"2160-6056","issue":"2","journalAbbreviation":"Anim Fron","language":"en","note":"publisher: Oxford Academic","page":"19-22","source":"academic.oup.com","title":"Dairy cows: in the age of the genotype, #phen</vt:lpwstr>
  </property>
  <property fmtid="{D5CDD505-2E9C-101B-9397-08002B2CF9AE}" pid="904" name="ZOTERO_BREF_smDcEgdv2Ppm_4">
    <vt:lpwstr>otypeisking","title-short":"Dairy cows","volume":"10","author":[{"family":"Coffey","given":"Mike"}],"issued":{"date-parts":[["2020",4,1]]}}}],"schema":"https://github.com/citation-style-language/schema/raw/master/csl-citation.json"}</vt:lpwstr>
  </property>
  <property fmtid="{D5CDD505-2E9C-101B-9397-08002B2CF9AE}" pid="905" name="ZOTERO_BREF_smwC5dfpA8d9_1">
    <vt:lpwstr>ZOTERO_ITEM CSL_CITATION {"citationID":"UBfWVspX","properties":{"formattedCitation":"[16]","plainCitation":"[16]","noteIndex":0},"citationItems":[{"id":50,"uris":["http://zotero.org/users/2983590/items/5354396U"],"uri":["http://zotero.org/users/2983590/it</vt:lpwstr>
  </property>
  <property fmtid="{D5CDD505-2E9C-101B-9397-08002B2CF9AE}" pid="906" name="ZOTERO_BREF_smwC5dfpA8d9_2">
    <vt:lpwstr>ems/5354396U"],"itemData":{"id":50,"type":"chapter","container-title":"ICAR Guidelines","event-place":"Rome","publisher":"ICAR","publisher-place":"Rome","title":"Section 02 - Cattle Milk Recording. Overview.","author":[{"family":"International Committee f</vt:lpwstr>
  </property>
  <property fmtid="{D5CDD505-2E9C-101B-9397-08002B2CF9AE}" pid="907" name="ZOTERO_BREF_smwC5dfpA8d9_3">
    <vt:lpwstr>or Animal Recording.","given":""}],"issued":{"date-parts":[["2017",10]]}}}],"schema":"https://github.com/citation-style-language/schema/raw/master/csl-citation.json"}</vt:lpwstr>
  </property>
  <property fmtid="{D5CDD505-2E9C-101B-9397-08002B2CF9AE}" pid="908" name="ZOTERO_BREF_tzVfkZY6dK8S_1">
    <vt:lpwstr/>
  </property>
  <property fmtid="{D5CDD505-2E9C-101B-9397-08002B2CF9AE}" pid="909" name="ZOTERO_BREF_uXU3Wcv4ZT92_1">
    <vt:lpwstr>ZOTERO_ITEM CSL_CITATION {"citationID":"2eBtqeyf","properties":{"formattedCitation":"[12]","plainCitation":"[12]","noteIndex":0},"citationItems":[{"id":10,"uris":["http://zotero.org/users/2983590/items/2ITRT5T6"],"uri":["http://zotero.org/users/2983590/it</vt:lpwstr>
  </property>
  <property fmtid="{D5CDD505-2E9C-101B-9397-08002B2CF9AE}" pid="910" name="ZOTERO_BREF_uXU3Wcv4ZT92_10">
    <vt:lpwstr>","given":"O."},{"family":"Coffey","given":"M. P."},{"family":"Pryce","given":"J. E."}],"issued":{"date-parts":[["2014",12,1]]}}}],"schema":"https://github.com/citation-style-language/schema/raw/master/csl-citation.json"}</vt:lpwstr>
  </property>
  <property fmtid="{D5CDD505-2E9C-101B-9397-08002B2CF9AE}" pid="911" name="ZOTERO_BREF_uXU3Wcv4ZT92_2">
    <vt:lpwstr>ems/2ITRT5T6"],"itemData":{"id":10,"type":"article-journal","abstract":"Genetic improvement programs around the world rely on the collection of accurate phenotypic data. These phenotypes have an inherent value that can be estimated as the contribution of </vt:lpwstr>
  </property>
  <property fmtid="{D5CDD505-2E9C-101B-9397-08002B2CF9AE}" pid="912" name="ZOTERO_BREF_uXU3Wcv4ZT92_3">
    <vt:lpwstr>an additional record to genetic gain. Here, the contribution of phenotypes to genetic gain was calculated using traditional progeny testing (PT) and 2 genomic selection (GS) strategies that, for simplicity, included either males or females in the referenc</vt:lpwstr>
  </property>
  <property fmtid="{D5CDD505-2E9C-101B-9397-08002B2CF9AE}" pid="913" name="ZOTERO_BREF_uXU3Wcv4ZT92_4">
    <vt:lpwstr>e population. A procedure to estimate the theoretical economic contribution of a phenotype to a breeding program is described for both GS and PT breeding programs through the increment in genetic gain per unit of increase in estimated breeding value relia</vt:lpwstr>
  </property>
  <property fmtid="{D5CDD505-2E9C-101B-9397-08002B2CF9AE}" pid="914" name="ZOTERO_BREF_uXU3Wcv4ZT92_5">
    <vt:lpwstr>bility obtained when an additional phenotypic record is added. The main factors affecting the value of a phenotype were the economic value of the trait, the number of phenotypic records already available for the trait, and its heritability. Furthermore, t</vt:lpwstr>
  </property>
  <property fmtid="{D5CDD505-2E9C-101B-9397-08002B2CF9AE}" pid="915" name="ZOTERO_BREF_uXU3Wcv4ZT92_6">
    <vt:lpwstr>he value of a phenotype was affected by several other factors, including the cost of establishing the breeding program and the cost of phenotyping and genotyping. The cost of achieving a reliability of 0.60 was assessed for different reference populations</vt:lpwstr>
  </property>
  <property fmtid="{D5CDD505-2E9C-101B-9397-08002B2CF9AE}" pid="916" name="ZOTERO_BREF_uXU3Wcv4ZT92_7">
    <vt:lpwstr> for GS. Genomic reference populations of more sires with small progeny group sizes (e.g., 20 equivalent daughters) had a lower cost than those reference populations with either large progeny group sizes for fewer genotyped sires, or female reference popu</vt:lpwstr>
  </property>
  <property fmtid="{D5CDD505-2E9C-101B-9397-08002B2CF9AE}" pid="917" name="ZOTERO_BREF_uXU3Wcv4ZT92_8">
    <vt:lpwstr>lations, unless the heritability was large and the cost of phenotyping exceeded a few hundred dollars; then, female reference populations were preferable from an economic perspective.","container-title":"Journal of Dairy Science","DOI":"10.3168/jds.2014-8</vt:lpwstr>
  </property>
  <property fmtid="{D5CDD505-2E9C-101B-9397-08002B2CF9AE}" pid="918" name="ZOTERO_BREF_uXU3Wcv4ZT92_9">
    <vt:lpwstr>125","ISSN":"0022-0302","issue":"12","journalAbbreviation":"Journal of Dairy Science","language":"en","page":"7905-7915","source":"ScienceDirect","title":"On the value of the phenotypes in the genomic era","volume":"97","author":[{"family":"Gonzalez-Recio</vt:lpwstr>
  </property>
  <property fmtid="{D5CDD505-2E9C-101B-9397-08002B2CF9AE}" pid="919" name="ZOTERO_BREF_vBzquWBEDhaT_1">
    <vt:lpwstr>ZOTERO_ITEM CSL_CITATION {"citationID":"s8r9ekIi","properties":{"formattedCitation":"[5]","plainCitation":"[5]","dontUpdate":true,"noteIndex":0},"citationItems":[{"id":2230,"uris":["http://zotero.org/groups/231119/items/R5IXZNEV"],"uri":["http://zotero.or</vt:lpwstr>
  </property>
  <property fmtid="{D5CDD505-2E9C-101B-9397-08002B2CF9AE}" pid="920" name="ZOTERO_BREF_vBzquWBEDhaT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921" name="ZOTERO_BREF_vBzquWBEDhaT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922" name="ZOTERO_BREF_vBzquWBEDhaT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923" name="ZOTERO_BREF_vBzquWBEDhaT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924" name="ZOTERO_BREF_vBzquWBEDhaT_6">
    <vt:lpwstr>mrode_linear_2005","number-of-pages":"208","publisher":"CABI","publisher-place":"Wallingford, UK ; Cambridge, MA","source":"Amazon.com","title":"Linear Models for the Prediction of Animal Breeding Values","author":[{"family":"Mrode","given":"Raphael A."}]</vt:lpwstr>
  </property>
  <property fmtid="{D5CDD505-2E9C-101B-9397-08002B2CF9AE}" pid="925" name="ZOTERO_BREF_vBzquWBEDhaT_7">
    <vt:lpwstr>,"issued":{"date-parts":[["2005",10]]}}}],"schema":"https://github.com/citation-style-language/schema/raw/master/csl-citation.json"}</vt:lpwstr>
  </property>
  <property fmtid="{D5CDD505-2E9C-101B-9397-08002B2CF9AE}" pid="926" name="ZOTERO_BREF_vlaCQeWijpQn_1">
    <vt:lpwstr/>
  </property>
  <property fmtid="{D5CDD505-2E9C-101B-9397-08002B2CF9AE}" pid="927"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28"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29" name="ZOTERO_BREF_xFy7QWzL77Cj_11">
    <vt:lpwstr>en":"Jesus"},{"family":"Settar","given":"Petek"},{"family":"Fulton","given":"Janet E."},{"family":"O'Sullivan","given":"Neil P."},{"family":"Preisinger","given":"Rudolf"},{"family":"Habier","given":"David"},{"family":"Fernando","given":"Rohan"},{"family":</vt:lpwstr>
  </property>
  <property fmtid="{D5CDD505-2E9C-101B-9397-08002B2CF9AE}" pid="930" name="ZOTERO_BREF_xFy7QWzL77Cj_12">
    <vt:lpwstr>"Garrick","given":"Dorian J."},{"family":"Dekkers","given":"Jack CM"}],"issued":{"date-parts":[["2011",6,21]]}}}],"schema":"https://github.com/citation-style-language/schema/raw/master/csl-citation.json"}</vt:lpwstr>
  </property>
  <property fmtid="{D5CDD505-2E9C-101B-9397-08002B2CF9AE}" pid="931"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32"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33"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34"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35" name="ZOTERO_BREF_xFy7QWzL77Cj_6">
    <vt:lpwstr>,"given":"Franz-Reinhold"},{"family":"Lichtner","given":"Peter"},{"family":"Thaller","given":"Georg"}],"issued":{"date-parts":[["2010",2,19]]}}},{"id":6275,"uris":["http://zotero.org/users/2983590/items/XPUWKRAS"],"uri":["http://zotero.org/users/2983590/i</vt:lpwstr>
  </property>
  <property fmtid="{D5CDD505-2E9C-101B-9397-08002B2CF9AE}" pid="936"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37"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38"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39" name="ZOTERO_BREF_yfnWDjFw3sgX_1">
    <vt:lpwstr>ZOTERO_ITEM CSL_CITATION {"citationID":"2T8JElRM","properties":{"formattedCitation":"[22]","plainCitation":"[22]","noteIndex":0},"citationItems":[{"id":165,"uris":["http://zotero.org/users/2983590/items/B58V4FFE"],"uri":["http://zotero.org/users/2983590/i</vt:lpwstr>
  </property>
  <property fmtid="{D5CDD505-2E9C-101B-9397-08002B2CF9AE}" pid="940"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941"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942"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43"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44"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45" name="ZOTERO_BREF_yfnWDjFw3sgX_15">
    <vt:lpwstr>d":{"date-parts":[["2017",4]]}}}],"schema":"https://github.com/citation-style-language/schema/raw/master/csl-citation.json"}</vt:lpwstr>
  </property>
  <property fmtid="{D5CDD505-2E9C-101B-9397-08002B2CF9AE}" pid="946" name="ZOTERO_BREF_yfnWDjFw3sgX_2">
    <vt:lpwstr>tems/B58V4FFE"],"itemData":{"id":165,"type":"article-journal","abstract":"Although it now standard practice to genotype thousands of female calves, genotyping of bull calves is generally limited to progeny of elite cows. In addition to genotyping costs, i</vt:lpwstr>
  </property>
  <property fmtid="{D5CDD505-2E9C-101B-9397-08002B2CF9AE}" pid="947"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48"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49"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50"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51"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52"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53"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54"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55"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56"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57"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58"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59"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60"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61"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62"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63"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64"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65"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66"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67"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68"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69" name="ZOTERO_BREF_ysWYyuCEA48Z_23">
    <vt:lpwstr>],"issued":{"date-parts":[["2014",12,1]]}}}],"schema":"https://github.com/citation-style-language/schema/raw/master/csl-citation.json"}</vt:lpwstr>
  </property>
  <property fmtid="{D5CDD505-2E9C-101B-9397-08002B2CF9AE}" pid="970"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71"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72"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73"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74"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75"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76"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77" name="ZOTERO_PREF_1">
    <vt:lpwstr>&lt;data data-version="3" zotero-version="5.0.89"&gt;&lt;session id="8ruloy1T"/&gt;&lt;style id="http://www.zotero.org/styles/sage-vancouver-brackets" hasBibliography="1" bibliographyStyleHasBeenSet="1"/&gt;&lt;prefs&gt;&lt;pref name="fieldType" value="Bookmark"/&gt;&lt;/prefs&gt;&lt;/data&gt;</vt:lpwstr>
  </property>
</Properties>
</file>