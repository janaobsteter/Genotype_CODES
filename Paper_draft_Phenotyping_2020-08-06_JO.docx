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media/image4.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numPr>
          <w:ilvl w:val="0"/>
          <w:numId w:val="6"/>
        </w:numPr>
        <w:jc w:val="center"/>
        <w:rPr>
          <w:highlight w:val="white"/>
        </w:rPr>
      </w:pPr>
      <w:r>
        <w:rPr>
          <w:highlight w:val="white"/>
        </w:rPr>
        <w:t>Genomic selection for any dairy breeding program via optimised investment in phenotyping and genotyping</w:t>
      </w:r>
    </w:p>
    <w:p>
      <w:pPr>
        <w:pStyle w:val="Normal"/>
        <w:rPr/>
      </w:pPr>
      <w:r>
        <w:rPr>
          <w:highlight w:val="white"/>
        </w:rPr>
        <w:t>Jana Obšteter</w:t>
      </w:r>
      <w:r>
        <w:rPr>
          <w:highlight w:val="white"/>
          <w:vertAlign w:val="superscript"/>
        </w:rPr>
        <w:t>1*</w:t>
      </w:r>
      <w:r>
        <w:rPr>
          <w:highlight w:val="white"/>
        </w:rPr>
        <w:t>, Janez Jenko</w:t>
      </w:r>
      <w:r>
        <w:rPr>
          <w:highlight w:val="white"/>
          <w:vertAlign w:val="superscript"/>
        </w:rPr>
        <w:t>2</w:t>
      </w:r>
      <w:r>
        <w:rPr>
          <w:highlight w:val="white"/>
        </w:rPr>
        <w:t>, John M. Hickey</w:t>
      </w:r>
      <w:r>
        <w:rPr>
          <w:highlight w:val="white"/>
          <w:vertAlign w:val="superscript"/>
        </w:rPr>
        <w:t>3</w:t>
      </w:r>
      <w:r>
        <w:rPr>
          <w:highlight w:val="white"/>
        </w:rPr>
        <w:t>, and Gregor Gorjanc</w:t>
      </w:r>
      <w:r>
        <w:rPr>
          <w:highlight w:val="white"/>
          <w:vertAlign w:val="superscript"/>
        </w:rPr>
        <w:t>3,4</w:t>
      </w:r>
    </w:p>
    <w:p>
      <w:pPr>
        <w:pStyle w:val="Normal"/>
        <w:ind w:right="-143" w:hanging="0"/>
        <w:rPr/>
      </w:pPr>
      <w:r>
        <w:rPr>
          <w:highlight w:val="white"/>
          <w:vertAlign w:val="superscript"/>
        </w:rPr>
        <w:t>1</w:t>
      </w:r>
      <w:r>
        <w:rPr>
          <w:highlight w:val="white"/>
        </w:rPr>
        <w:t>Department of Animal Science, Agricultural Institute of Slovenia, Hacquetova ulica 17, 1000 Ljubljana, Slovenia</w:t>
      </w:r>
    </w:p>
    <w:p>
      <w:pPr>
        <w:pStyle w:val="Normal"/>
        <w:ind w:right="-143" w:hanging="0"/>
        <w:rPr/>
      </w:pPr>
      <w:r>
        <w:rPr>
          <w:highlight w:val="white"/>
          <w:vertAlign w:val="superscript"/>
        </w:rPr>
        <w:t>2</w:t>
      </w:r>
      <w:r>
        <w:rPr>
          <w:highlight w:val="white"/>
        </w:rPr>
        <w:t>Geno Breeding and A.I. Association, Storhamargata 44, 2317 Hamar, Norway</w:t>
      </w:r>
    </w:p>
    <w:p>
      <w:pPr>
        <w:pStyle w:val="Normal"/>
        <w:rPr/>
      </w:pPr>
      <w:r>
        <w:rPr>
          <w:rStyle w:val="Annotationreference"/>
          <w:color w:val="000000"/>
          <w:sz w:val="24"/>
          <w:szCs w:val="24"/>
          <w:highlight w:val="white"/>
          <w:vertAlign w:val="superscript"/>
        </w:rPr>
        <w:t>3</w:t>
      </w:r>
      <w:r>
        <w:rPr>
          <w:highlight w:val="white"/>
        </w:rPr>
        <w:t>The Roslin Institute and Royal (Dick) School of Veterinary Studies, University of Edinburgh, Easter Bush, Midlothian, EH259RG, United Kingdom</w:t>
      </w:r>
    </w:p>
    <w:p>
      <w:pPr>
        <w:pStyle w:val="Normal"/>
        <w:ind w:right="-143" w:hanging="0"/>
        <w:rPr/>
      </w:pPr>
      <w:r>
        <w:rPr>
          <w:highlight w:val="white"/>
          <w:vertAlign w:val="superscript"/>
        </w:rPr>
        <w:t>4</w:t>
      </w:r>
      <w:r>
        <w:rPr>
          <w:highlight w:val="white"/>
        </w:rPr>
        <w:t>Biotechnical Faculty, University of Ljubljana, Jamnikarjeva 101, 1000 Ljubljana, Slovenia</w:t>
      </w:r>
    </w:p>
    <w:p>
      <w:pPr>
        <w:pStyle w:val="Standard"/>
        <w:spacing w:lineRule="auto" w:line="480"/>
        <w:ind w:right="-143" w:hanging="0"/>
        <w:jc w:val="both"/>
        <w:rPr>
          <w:i/>
          <w:i/>
          <w:color w:val="000000"/>
          <w:szCs w:val="24"/>
          <w:highlight w:val="white"/>
          <w:lang w:val="en-GB"/>
        </w:rPr>
      </w:pPr>
      <w:r>
        <w:rPr>
          <w:i/>
          <w:color w:val="000000"/>
          <w:szCs w:val="24"/>
          <w:highlight w:val="white"/>
          <w:lang w:val="en-GB"/>
        </w:rPr>
      </w:r>
    </w:p>
    <w:p>
      <w:pPr>
        <w:pStyle w:val="Standard"/>
        <w:spacing w:lineRule="auto" w:line="480"/>
        <w:ind w:right="-143" w:hanging="0"/>
        <w:jc w:val="both"/>
        <w:rPr/>
      </w:pPr>
      <w:r>
        <w:rPr>
          <w:i/>
          <w:color w:val="000000"/>
          <w:szCs w:val="24"/>
          <w:highlight w:val="white"/>
          <w:lang w:val="en-GB"/>
        </w:rPr>
        <w:t>*</w:t>
      </w:r>
      <w:r>
        <w:rPr>
          <w:color w:val="000000"/>
          <w:szCs w:val="24"/>
          <w:highlight w:val="white"/>
          <w:lang w:val="en-GB"/>
        </w:rPr>
        <w:t>Jana Obšteter, Agricultural Institute of Slovenia, Department of Animal Science, Hacquetova ulica 17, 1000 Ljubljana, Slovenia</w:t>
      </w:r>
    </w:p>
    <w:p>
      <w:pPr>
        <w:pStyle w:val="Standard"/>
        <w:spacing w:lineRule="auto" w:line="480"/>
        <w:ind w:right="-143" w:hanging="0"/>
        <w:jc w:val="both"/>
        <w:rPr>
          <w:color w:val="000000"/>
          <w:szCs w:val="24"/>
          <w:highlight w:val="white"/>
          <w:lang w:val="en-GB"/>
        </w:rPr>
      </w:pPr>
      <w:r>
        <w:rPr>
          <w:color w:val="000000"/>
          <w:szCs w:val="24"/>
          <w:highlight w:val="white"/>
          <w:lang w:val="en-GB"/>
        </w:rPr>
      </w:r>
    </w:p>
    <w:p>
      <w:pPr>
        <w:pStyle w:val="NoSpacing"/>
        <w:spacing w:lineRule="auto" w:line="480"/>
        <w:jc w:val="both"/>
        <w:rPr>
          <w:rFonts w:ascii="Times New Roman" w:hAnsi="Times New Roman" w:cs="Times New Roman"/>
        </w:rPr>
      </w:pPr>
      <w:r>
        <w:rPr>
          <w:rFonts w:cs="Times New Roman" w:ascii="Times New Roman" w:hAnsi="Times New Roman"/>
        </w:rPr>
        <w:t>E-mail addresses:</w:t>
      </w:r>
    </w:p>
    <w:p>
      <w:pPr>
        <w:pStyle w:val="NoSpacing"/>
        <w:spacing w:lineRule="auto" w:line="480"/>
        <w:jc w:val="both"/>
        <w:rPr/>
      </w:pPr>
      <w:r>
        <w:rPr>
          <w:rFonts w:cs="Times New Roman" w:ascii="Times New Roman" w:hAnsi="Times New Roman"/>
        </w:rPr>
        <w:t xml:space="preserve">JO: </w:t>
      </w:r>
      <w:hyperlink r:id="rId2">
        <w:r>
          <w:rPr>
            <w:rStyle w:val="InternetLink"/>
            <w:rFonts w:cs="Times New Roman" w:ascii="Times New Roman" w:hAnsi="Times New Roman"/>
          </w:rPr>
          <w:t>jana.obsteter@kis.si</w:t>
        </w:r>
      </w:hyperlink>
    </w:p>
    <w:p>
      <w:pPr>
        <w:pStyle w:val="NoSpacing"/>
        <w:spacing w:lineRule="auto" w:line="480"/>
        <w:jc w:val="both"/>
        <w:rPr/>
      </w:pPr>
      <w:r>
        <w:rPr>
          <w:rFonts w:cs="Times New Roman" w:ascii="Times New Roman" w:hAnsi="Times New Roman"/>
        </w:rPr>
        <w:t xml:space="preserve">JJ: </w:t>
      </w:r>
      <w:hyperlink r:id="rId3">
        <w:r>
          <w:rPr>
            <w:rStyle w:val="InternetLink"/>
            <w:rFonts w:cs="Times New Roman" w:ascii="Times New Roman" w:hAnsi="Times New Roman"/>
          </w:rPr>
          <w:t>janez.jenko@geno.no</w:t>
        </w:r>
      </w:hyperlink>
    </w:p>
    <w:p>
      <w:pPr>
        <w:pStyle w:val="NoSpacing"/>
        <w:spacing w:lineRule="auto" w:line="480"/>
        <w:jc w:val="both"/>
        <w:rPr/>
      </w:pPr>
      <w:r>
        <w:rPr>
          <w:rFonts w:cs="Times New Roman" w:ascii="Times New Roman" w:hAnsi="Times New Roman"/>
        </w:rPr>
        <w:t xml:space="preserve">JMH: </w:t>
      </w:r>
      <w:hyperlink r:id="rId4">
        <w:r>
          <w:rPr>
            <w:rStyle w:val="InternetLink"/>
            <w:rFonts w:cs="Times New Roman" w:ascii="Times New Roman" w:hAnsi="Times New Roman"/>
          </w:rPr>
          <w:t>john.hickey@roslin.ed.ac.uk</w:t>
        </w:r>
      </w:hyperlink>
    </w:p>
    <w:p>
      <w:pPr>
        <w:pStyle w:val="NoSpacing"/>
        <w:spacing w:lineRule="auto" w:line="480"/>
        <w:jc w:val="both"/>
        <w:rPr/>
      </w:pPr>
      <w:r>
        <w:rPr>
          <w:rFonts w:cs="Times New Roman" w:ascii="Times New Roman" w:hAnsi="Times New Roman"/>
        </w:rPr>
        <w:t xml:space="preserve">GG: </w:t>
      </w:r>
      <w:hyperlink r:id="rId5">
        <w:r>
          <w:rPr>
            <w:rStyle w:val="InternetLink"/>
            <w:rFonts w:cs="Times New Roman" w:ascii="Times New Roman" w:hAnsi="Times New Roman"/>
          </w:rPr>
          <w:t>gregor.gorjanc@roslin.ed.ac.uk</w:t>
        </w:r>
      </w:hyperlink>
    </w:p>
    <w:p>
      <w:pPr>
        <w:pStyle w:val="Heading1"/>
        <w:numPr>
          <w:ilvl w:val="0"/>
          <w:numId w:val="6"/>
        </w:numPr>
        <w:rPr>
          <w:b/>
          <w:b/>
          <w:sz w:val="36"/>
          <w:szCs w:val="36"/>
        </w:rPr>
      </w:pPr>
      <w:r>
        <w:rPr>
          <w:b/>
          <w:sz w:val="36"/>
          <w:szCs w:val="36"/>
        </w:rPr>
      </w:r>
      <w:r>
        <w:br w:type="page"/>
      </w:r>
    </w:p>
    <w:p>
      <w:pPr>
        <w:pStyle w:val="Heading1"/>
        <w:numPr>
          <w:ilvl w:val="0"/>
          <w:numId w:val="6"/>
        </w:numPr>
        <w:rPr/>
      </w:pPr>
      <w:r>
        <w:rPr/>
        <w:t>Abstract</w:t>
      </w:r>
    </w:p>
    <w:p>
      <w:pPr>
        <w:pStyle w:val="Normal"/>
        <w:rPr/>
      </w:pPr>
      <w:r>
        <w:rPr>
          <w:b/>
          <w:bCs/>
        </w:rPr>
        <w:t>Background</w:t>
      </w:r>
      <w:r>
        <w:rPr>
          <w:bCs/>
        </w:rPr>
        <w:t>:</w:t>
      </w:r>
      <w:r>
        <w:rPr/>
        <w:t xml:space="preserve"> This paper evaluates the potential of maximizing genetic gain in dairy cattle breeding by optimizing investment into phenotyping and genotyping. Conventional breeding focuses on phenotyping selection candidates or their close relatives to achieve desired selection accuracy for breeders and quality for producers. Genomic selection decoupled </w:t>
      </w:r>
      <w:r>
        <w:rPr>
          <w:rStyle w:val="CommentReference5"/>
          <w:rFonts w:cs="Mangal"/>
          <w:sz w:val="24"/>
          <w:szCs w:val="24"/>
        </w:rPr>
        <w:t xml:space="preserve">phenotyping and selection and through this </w:t>
      </w:r>
      <w:r>
        <w:rPr/>
        <w:t>increased genetic gain per year compared to the conventional selection. However, genomic selection requires a large initial investment, which limits the adoption of genomic selection for some breeding programmes.</w:t>
      </w:r>
    </w:p>
    <w:p>
      <w:pPr>
        <w:pStyle w:val="Normal"/>
        <w:rPr/>
      </w:pPr>
      <w:r>
        <w:rPr>
          <w:b/>
          <w:bCs/>
        </w:rPr>
        <w:t>Methods</w:t>
      </w:r>
      <w:r>
        <w:rPr>
          <w:bCs/>
        </w:rPr>
        <w:t>:</w:t>
      </w:r>
      <w:r>
        <w:rPr/>
        <w:t xml:space="preserve"> We simulated a case-study of a small dairy population with a number of scenarios under equal available resources. The conventional progeny testing scenario had 11 phenotype records per lactation. In genomic scenarios, we reduced phenotyping to between 10 and 1 phenotype records per lactation and invested the saved resources into genotyping. We tested these scenarios at different relative prices of phenotyping to genotyping and with or without initial training population for genomic selection.</w:t>
      </w:r>
    </w:p>
    <w:p>
      <w:pPr>
        <w:pStyle w:val="Normal"/>
        <w:rPr/>
      </w:pPr>
      <w:r>
        <w:rPr>
          <w:b/>
          <w:bCs/>
        </w:rPr>
        <w:t xml:space="preserve">Results: </w:t>
      </w:r>
      <w:r>
        <w:rPr/>
        <w:t>Reallocating a part of phenotyping resources to genotyping increased genetic gain compared to the conventional scenario regardless of the amount and relative cost of phenotyping, and the availability of an initial training population. Genetic gain increased by increasing investment in genotyping, despite reduced phenotyping, and with high</w:t>
        <w:noBreakHyphen/>
        <w:t>genotyping scenarios not even using all the available resources. Compared to the conventional scenario, genomic scenarios also increased accuracy for young non</w:t>
        <w:noBreakHyphen/>
        <w:t>phenotyped male and female candidates, and cows.</w:t>
      </w:r>
    </w:p>
    <w:p>
      <w:pPr>
        <w:pStyle w:val="Normal"/>
        <w:rPr/>
      </w:pPr>
      <w:r>
        <w:rPr>
          <w:b/>
          <w:bCs/>
        </w:rPr>
        <w:t>Conclusions</w:t>
      </w:r>
      <w:r>
        <w:rPr/>
        <w:t>:</w:t>
      </w:r>
      <w:r>
        <w:rPr>
          <w:b/>
          <w:bCs/>
        </w:rPr>
        <w:t xml:space="preserve"> </w:t>
      </w:r>
      <w:r>
        <w:rPr/>
        <w:t>This study shows that breeding programmes should optimise investment into phenotyping and genotyping to maximise return on investment. We argue that phenotyped animals should be extensively genotyped to amplify the impact of phenotyping investments. These conclusions suggest that any dairy breeding programme can implement genomic selection without increasing the level of investment.</w:t>
      </w:r>
    </w:p>
    <w:p>
      <w:pPr>
        <w:pStyle w:val="Normal"/>
        <w:suppressAutoHyphens w:val="false"/>
        <w:overflowPunct w:val="true"/>
        <w:spacing w:lineRule="auto" w:line="240" w:before="0" w:after="0"/>
        <w:jc w:val="left"/>
        <w:rPr/>
      </w:pPr>
      <w:r>
        <w:rPr/>
      </w:r>
      <w:r>
        <w:br w:type="page"/>
      </w:r>
    </w:p>
    <w:p>
      <w:pPr>
        <w:pStyle w:val="Heading1"/>
        <w:numPr>
          <w:ilvl w:val="0"/>
          <w:numId w:val="3"/>
        </w:numPr>
        <w:rPr/>
      </w:pPr>
      <w:r>
        <w:rPr/>
        <w:t>Background</w:t>
      </w:r>
    </w:p>
    <w:p>
      <w:pPr>
        <w:pStyle w:val="Normal"/>
        <w:rPr/>
      </w:pPr>
      <w:r>
        <w:rPr/>
        <w:t xml:space="preserve">This paper evaluates the potential of maximizing genetic gain in dairy cattle breeding by optimizing investment into phenotyping and genotyping. All breeding programmes strive to maximize genetic gain, which is a function of selection intensity, accuracy of selection, genetic variation, and generation interval. </w:t>
      </w:r>
      <w:r>
        <w:rPr>
          <w:highlight w:val="white"/>
        </w:rPr>
        <w:t>The conventional dairy breeding programme uses a long and expensive progeny test, which limits selection intensity. This programme allocates most of resources into phenotyping to achieve sufficient accuracy of sire selection, since this is the main driver of genetic gain in conventional selection.</w:t>
      </w:r>
      <w:r>
        <w:rPr/>
        <w:t xml:space="preserve"> Genomic selection </w:t>
      </w:r>
      <w:bookmarkStart w:id="0" w:name="__UnoMark__22570_862860911"/>
      <w:bookmarkStart w:id="1" w:name="__UnoMark__28849_2480076588"/>
      <w:bookmarkStart w:id="2" w:name="__UnoMark__24605_2480076588"/>
      <w:bookmarkStart w:id="3" w:name="__UnoMark__21597_862860911"/>
      <w:bookmarkStart w:id="4" w:name="ZOTERO_BREF_HjmbdZEtQZmX"/>
      <w:bookmarkStart w:id="5" w:name="__UnoMark__22910_862860911"/>
      <w:bookmarkStart w:id="6" w:name="__UnoMark__29040_2480076588"/>
      <w:bookmarkStart w:id="7" w:name="__UnoMark__21925_862860911"/>
      <w:bookmarkStart w:id="8" w:name="__UnoMark__22250_862860911"/>
      <w:r>
        <w:rPr/>
        <w:t>[1, 2]</w:t>
      </w:r>
      <w:bookmarkEnd w:id="0"/>
      <w:bookmarkEnd w:id="1"/>
      <w:bookmarkEnd w:id="2"/>
      <w:bookmarkEnd w:id="3"/>
      <w:bookmarkEnd w:id="4"/>
      <w:bookmarkEnd w:id="5"/>
      <w:bookmarkEnd w:id="6"/>
      <w:bookmarkEnd w:id="7"/>
      <w:bookmarkEnd w:id="8"/>
      <w:r>
        <w:rPr/>
        <w:t xml:space="preserve">, on the other hand, achieves genetic gain mainly through substantially </w:t>
      </w:r>
      <w:r>
        <w:rPr>
          <w:highlight w:val="white"/>
        </w:rPr>
        <w:t xml:space="preserve">reduced generation interval, increased selection intensity on the male side, and increased accuracy of selection for young animals </w:t>
      </w:r>
      <w:bookmarkStart w:id="9" w:name="__UnoMark__22571_862860911"/>
      <w:bookmarkStart w:id="10" w:name="__UnoMark__22251_862860911"/>
      <w:bookmarkStart w:id="11" w:name="__UnoMark__21926_862860911"/>
      <w:bookmarkStart w:id="12" w:name="__UnoMark__22911_862860911"/>
      <w:bookmarkStart w:id="13" w:name="__UnoMark__29041_2480076588"/>
      <w:bookmarkStart w:id="14" w:name="__UnoMark__21598_862860911"/>
      <w:bookmarkStart w:id="15" w:name="__UnoMark__24606_2480076588"/>
      <w:bookmarkStart w:id="16" w:name="ZOTERO_BREF_2ManwXjQ9SDN"/>
      <w:bookmarkStart w:id="17" w:name="__UnoMark__28850_2480076588"/>
      <w:r>
        <w:rPr>
          <w:highlight w:val="white"/>
        </w:rPr>
        <w:t>[2, 3]</w:t>
      </w:r>
      <w:bookmarkEnd w:id="9"/>
      <w:bookmarkEnd w:id="10"/>
      <w:bookmarkEnd w:id="11"/>
      <w:bookmarkEnd w:id="12"/>
      <w:bookmarkEnd w:id="13"/>
      <w:bookmarkEnd w:id="14"/>
      <w:bookmarkEnd w:id="15"/>
      <w:bookmarkEnd w:id="16"/>
      <w:bookmarkEnd w:id="17"/>
      <w:r>
        <w:rPr>
          <w:highlight w:val="white"/>
        </w:rPr>
        <w:t>. Despite lower accuracy of sire selection compared to the conventional selection,</w:t>
      </w:r>
      <w:r>
        <w:rPr>
          <w:rStyle w:val="CommentReference5"/>
          <w:rFonts w:cs="Mangal"/>
        </w:rPr>
        <w:t xml:space="preserve"> </w:t>
      </w:r>
      <w:r>
        <w:rPr>
          <w:highlight w:val="white"/>
        </w:rPr>
        <w:t>genomic selection</w:t>
      </w:r>
      <w:r>
        <w:rPr/>
        <w:t xml:space="preserve"> </w:t>
      </w:r>
      <w:r>
        <w:rPr>
          <w:highlight w:val="white"/>
        </w:rPr>
        <w:t xml:space="preserve">doubles the rate of genetic gain per year in dairy cattle </w:t>
      </w:r>
      <w:bookmarkStart w:id="18" w:name="__UnoMark__22573_862860911"/>
      <w:bookmarkStart w:id="19" w:name="__UnoMark__21927_862860911"/>
      <w:bookmarkStart w:id="20" w:name="__UnoMark__21599_862860911"/>
      <w:bookmarkStart w:id="21" w:name="__UnoMark__24608_2480076588"/>
      <w:bookmarkStart w:id="22" w:name="__UnoMark__28852_2480076588"/>
      <w:bookmarkStart w:id="23" w:name="__UnoMark__28851_2480076588"/>
      <w:bookmarkStart w:id="24" w:name="__UnoMark__21600_862860911"/>
      <w:bookmarkStart w:id="25" w:name="__UnoMark__22252_862860911"/>
      <w:bookmarkStart w:id="26" w:name="ZOTERO_BREF_OUhSVBOxhWw5"/>
      <w:bookmarkStart w:id="27" w:name="__UnoMark__22913_862860911"/>
      <w:bookmarkStart w:id="28" w:name="__UnoMark__29043_2480076588"/>
      <w:bookmarkStart w:id="29" w:name="__UnoMark__21928_862860911"/>
      <w:bookmarkStart w:id="30" w:name="__UnoMark__22572_862860911"/>
      <w:bookmarkStart w:id="31" w:name="__UnoMark__24607_2480076588"/>
      <w:bookmarkStart w:id="32" w:name="ZOTERO_BREF_IyLofzg5TxrX"/>
      <w:bookmarkStart w:id="33" w:name="__UnoMark__22912_862860911"/>
      <w:bookmarkStart w:id="34" w:name="__UnoMark__29042_2480076588"/>
      <w:bookmarkStart w:id="35" w:name="__UnoMark__22253_862860911"/>
      <w:r>
        <w:rPr>
          <w:highlight w:val="white"/>
        </w:rPr>
        <w:t>[4]</w:t>
      </w:r>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r>
        <w:rPr>
          <w:highlight w:val="white"/>
        </w:rPr>
        <w:t>.</w:t>
      </w:r>
    </w:p>
    <w:p>
      <w:pPr>
        <w:pStyle w:val="Normal"/>
        <w:rPr/>
      </w:pPr>
      <w:r>
        <w:rPr>
          <w:highlight w:val="white"/>
        </w:rPr>
        <w:t>All breeding programmes operate with a set amount of resources allocated to breeding activities with the aim to maximise return on investment. Genomic selection is now a de-facto standard in well-resourced breeding programmes, but is still challenging to implement in others. The major hurdle is the large initial investment in genotyping to establish a training population, though updating this population can also be challenging.</w:t>
      </w:r>
      <w:r>
        <w:rPr/>
        <w:t xml:space="preserve"> We hypothesise that these breedin</w:t>
      </w:r>
      <w:r>
        <w:rPr>
          <w:highlight w:val="white"/>
        </w:rPr>
        <w:t>g programs need to evaluate priorities and could optimise phenotyping and genotyping to maximise return on investment.</w:t>
      </w:r>
      <w:r>
        <w:rPr/>
        <w:t xml:space="preserve"> We base this hypothesis on the following simple examples (see Additional file 1).</w:t>
      </w:r>
    </w:p>
    <w:p>
      <w:pPr>
        <w:pStyle w:val="Normal"/>
        <w:rPr/>
      </w:pPr>
      <w:r>
        <w:rPr/>
        <w:t>The accuracy of conventional (pedigree</w:t>
        <w:noBreakHyphen/>
        <w:t xml:space="preserve">based) estimates of breeding values increases with increasing heritability and increasing number of phenotype records per animal or its closest relatives </w:t>
      </w:r>
      <w:bookmarkStart w:id="36" w:name="__UnoMark__28853_2480076588"/>
      <w:bookmarkStart w:id="37" w:name="__UnoMark__29045_2480076588"/>
      <w:bookmarkStart w:id="38" w:name="__UnoMark__22914_862860911"/>
      <w:bookmarkStart w:id="39" w:name="__UnoMark__22574_862860911"/>
      <w:bookmarkStart w:id="40" w:name="__UnoMark__22915_862860911"/>
      <w:bookmarkStart w:id="41" w:name="__UnoMark__29044_2480076588"/>
      <w:bookmarkStart w:id="42" w:name="__UnoMark__21602_862860911"/>
      <w:bookmarkStart w:id="43" w:name="ZOTERO_BREF_eDZY5kQF7gXa"/>
      <w:bookmarkStart w:id="44" w:name="__UnoMark__22254_862860911"/>
      <w:bookmarkStart w:id="45" w:name="__UnoMark__21929_862860911"/>
      <w:bookmarkStart w:id="46" w:name="__UnoMark__21930_862860911"/>
      <w:bookmarkStart w:id="47" w:name="__UnoMark__22575_862860911"/>
      <w:bookmarkStart w:id="48" w:name="ZOTERO_BREF_vBzquWBEDhaT"/>
      <w:bookmarkStart w:id="49" w:name="__UnoMark__28854_2480076588"/>
      <w:bookmarkStart w:id="50" w:name="__UnoMark__24609_2480076588"/>
      <w:bookmarkStart w:id="51" w:name="__UnoMark__21601_862860911"/>
      <w:bookmarkStart w:id="52" w:name="__UnoMark__24610_2480076588"/>
      <w:bookmarkStart w:id="53" w:name="__UnoMark__22255_862860911"/>
      <w:r>
        <w:rPr/>
        <w:t>[e.g. 5]</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r>
        <w:rPr/>
        <w:t>. Assume a female-expressed trait with 0.25 heritability and progeny testing 100 sires each on 100 daughters (10,000 cows in total). Collecting 10 phenotype records per daughter (100,000 phenotypes) gives the accuracy of 0.98 for sires, 0.89 for cows, and 0.66 for non</w:t>
        <w:noBreakHyphen/>
        <w:t>phenotyped progeny. If we decrease the number of phenotype records per daughter to five, two, or one, the accuracy respectively decreases to 0.97, 0.96, or 0.93 for sires; to 0.81, 0. 70, or 0.62 for cows; and to 0.64, 0.59, or 0.56 for non</w:t>
        <w:noBreakHyphen/>
        <w:t>phenotyped progeny. This example shows diminishing returns with repeated phenotype records and a scope for optimizing return on investment. Namely, at the extreme we reduced phenotyping 10x, but reduced accuracy only for 0.05 in sires and 0.10 in non-phenotyped progeny.</w:t>
      </w:r>
    </w:p>
    <w:p>
      <w:pPr>
        <w:pStyle w:val="Normal"/>
        <w:rPr/>
      </w:pPr>
      <w:r>
        <w:rPr/>
        <w:t>We could invest the saved resources from reducing the number of phenotype records per daughter into phenotyping more daughters. Still assuming resources for 100,000 phenotypes and decreasing the number of phenotype records per daughter to five, two, or one respectively enables phenotyping 200, 500, or 1,000 daughters per sire for 100 sires. Compared to the previous example this change increases accuracy for sires to 0.99 in all cases, slightly increases accuracy for cows, and respectively increases accuracy for non</w:t>
        <w:noBreakHyphen/>
        <w:t>phenotyped progeny to 0.64, 0.61, or 0.59. This example shows that genetic evaluation can be sufficiently accurate with fewer phenotype records per cow and more phenotyped cows.</w:t>
      </w:r>
    </w:p>
    <w:p>
      <w:pPr>
        <w:pStyle w:val="Normal"/>
        <w:rPr/>
      </w:pPr>
      <w:r>
        <w:rPr>
          <w:rStyle w:val="CommentReference4"/>
          <w:rFonts w:cs="Mangal"/>
          <w:sz w:val="24"/>
          <w:szCs w:val="24"/>
        </w:rPr>
        <w:t>T</w:t>
      </w:r>
      <w:r>
        <w:rPr/>
        <w:t xml:space="preserve">he accuracy of genome-based estimates of breeding values also increases with increasing heritability and increasing number of phenotype records per genotyped animal, but also </w:t>
      </w:r>
      <w:r>
        <w:rPr>
          <w:highlight w:val="white"/>
        </w:rPr>
        <w:t>with increasing training population</w:t>
      </w:r>
      <w:r>
        <w:rPr/>
        <w:t xml:space="preserve">, decreasing genetic distance between training and prediction individuals, and decreasing number of effective genome segments </w:t>
      </w:r>
      <w:bookmarkStart w:id="54" w:name="ZOTERO_BREF_R5xZPQH1Kto5"/>
      <w:r>
        <w:rPr>
          <w:b w:val="false"/>
          <w:i w:val="false"/>
          <w:caps w:val="false"/>
          <w:smallCaps w:val="false"/>
          <w:position w:val="0"/>
          <w:sz w:val="24"/>
          <w:u w:val="none"/>
          <w:vertAlign w:val="baseline"/>
        </w:rPr>
        <w:t>[6–10]</w:t>
      </w:r>
      <w:bookmarkEnd w:id="54"/>
      <w:r>
        <w:rPr/>
        <w:t xml:space="preserve">. </w:t>
      </w:r>
      <w:r>
        <w:rPr>
          <w:highlight w:val="white"/>
        </w:rPr>
        <w:t>Following the previous example, assume 10,000 effective genome segments, 0.25 heritability, and a training population of 10,000 cows. Recording 10 phenotype values per cow gives the heritability</w:t>
      </w:r>
      <w:r>
        <w:rPr>
          <w:highlight w:val="white"/>
          <w:vertAlign w:val="superscript"/>
        </w:rPr>
        <w:t xml:space="preserve"> </w:t>
      </w:r>
      <w:r>
        <w:rPr>
          <w:highlight w:val="white"/>
        </w:rPr>
        <w:t>of training population phenotype of 0.79 and genomic prediction accuracy of 0.</w:t>
      </w:r>
      <w:del w:id="0" w:author="Unknown Author" w:date="2020-08-06T19:51:51Z">
        <w:r>
          <w:rPr>
            <w:highlight w:val="white"/>
          </w:rPr>
          <w:delText>68</w:delText>
        </w:r>
      </w:del>
      <w:ins w:id="1" w:author="Unknown Author" w:date="2020-08-06T19:51:51Z">
        <w:r>
          <w:rPr>
            <w:rFonts w:eastAsia="Noto Sans CJK SC Regular" w:cs="Times New Roman"/>
            <w:color w:val="auto"/>
            <w:kern w:val="2"/>
            <w:sz w:val="24"/>
            <w:szCs w:val="24"/>
            <w:highlight w:val="white"/>
            <w:lang w:val="en-GB" w:eastAsia="zh-CN" w:bidi="hi-IN"/>
          </w:rPr>
          <w:t>76</w:t>
        </w:r>
      </w:ins>
      <w:r>
        <w:rPr>
          <w:highlight w:val="white"/>
        </w:rPr>
        <w:t xml:space="preserve"> for non-phenotype</w:t>
      </w:r>
      <w:r>
        <w:rPr/>
        <w:t>d progeny [6</w:t>
      </w:r>
      <w:bookmarkStart w:id="55" w:name="__UnoMark__29048_2480076588"/>
      <w:bookmarkStart w:id="56" w:name="__UnoMark__21933_862860911"/>
      <w:bookmarkStart w:id="57" w:name="__UnoMark__22918_862860911"/>
      <w:bookmarkStart w:id="58" w:name="ZOTERO_BREF_JfoTRDnycDTP"/>
      <w:bookmarkStart w:id="59" w:name="__UnoMark__22258_862860911"/>
      <w:bookmarkStart w:id="60" w:name="__UnoMark__28857_2480076588"/>
      <w:bookmarkStart w:id="61" w:name="__UnoMark__21605_862860911"/>
      <w:bookmarkStart w:id="62" w:name="__UnoMark__22578_862860911"/>
      <w:bookmarkStart w:id="63" w:name="__UnoMark__24613_2480076588"/>
      <w:bookmarkEnd w:id="55"/>
      <w:bookmarkEnd w:id="56"/>
      <w:bookmarkEnd w:id="57"/>
      <w:bookmarkEnd w:id="58"/>
      <w:bookmarkEnd w:id="59"/>
      <w:bookmarkEnd w:id="60"/>
      <w:bookmarkEnd w:id="61"/>
      <w:bookmarkEnd w:id="62"/>
      <w:bookmarkEnd w:id="63"/>
      <w:r>
        <w:rPr/>
        <w:t>]. Red</w:t>
      </w:r>
      <w:r>
        <w:rPr>
          <w:highlight w:val="white"/>
        </w:rPr>
        <w:t>ucing the number of phenotype records per cow to five, two, or one respectively reduces the heritability</w:t>
      </w:r>
      <w:r>
        <w:rPr>
          <w:highlight w:val="white"/>
          <w:vertAlign w:val="superscript"/>
        </w:rPr>
        <w:t xml:space="preserve"> </w:t>
      </w:r>
      <w:r>
        <w:rPr>
          <w:highlight w:val="white"/>
        </w:rPr>
        <w:t>of training population</w:t>
      </w:r>
      <w:r>
        <w:rPr/>
        <w:t xml:space="preserve"> </w:t>
      </w:r>
      <w:r>
        <w:rPr>
          <w:highlight w:val="white"/>
        </w:rPr>
        <w:t xml:space="preserve">phenotype </w:t>
      </w:r>
      <w:r>
        <w:rPr/>
        <w:t>to 0.67, 0.49, or 0.38, and genomic prediction accuracy to 0.</w:t>
      </w:r>
      <w:ins w:id="2" w:author="Unknown Author" w:date="2020-08-06T19:52:50Z">
        <w:r>
          <w:rPr/>
          <w:t>71</w:t>
        </w:r>
      </w:ins>
      <w:del w:id="3" w:author="Unknown Author" w:date="2020-08-06T19:52:50Z">
        <w:r>
          <w:rPr/>
          <w:delText>64</w:delText>
        </w:r>
      </w:del>
      <w:r>
        <w:rPr/>
        <w:t>, 0.</w:t>
      </w:r>
      <w:ins w:id="4" w:author="Unknown Author" w:date="2020-08-06T19:52:55Z">
        <w:r>
          <w:rPr/>
          <w:t>63</w:t>
        </w:r>
      </w:ins>
      <w:del w:id="5" w:author="Unknown Author" w:date="2020-08-06T19:52:54Z">
        <w:r>
          <w:rPr/>
          <w:delText>58</w:delText>
        </w:r>
      </w:del>
      <w:r>
        <w:rPr/>
        <w:t>, or 0.5</w:t>
      </w:r>
      <w:ins w:id="6" w:author="Unknown Author" w:date="2020-08-06T19:53:00Z">
        <w:r>
          <w:rPr/>
          <w:t>6</w:t>
        </w:r>
      </w:ins>
      <w:del w:id="7" w:author="Unknown Author" w:date="2020-08-06T19:53:00Z">
        <w:r>
          <w:rPr/>
          <w:delText>3</w:delText>
        </w:r>
      </w:del>
      <w:r>
        <w:rPr/>
        <w:t>. T</w:t>
      </w:r>
      <w:r>
        <w:rPr>
          <w:highlight w:val="white"/>
        </w:rPr>
        <w:t>his example again shows diminishing returns with repeated phenotyping and a scope for optimizing return on investment in genomic b</w:t>
      </w:r>
      <w:r>
        <w:rPr/>
        <w:t xml:space="preserve">reeding programmes. Namely, at the extreme we reduced </w:t>
      </w:r>
      <w:r>
        <w:rPr>
          <w:highlight w:val="white"/>
        </w:rPr>
        <w:t xml:space="preserve">repeated </w:t>
      </w:r>
      <w:r>
        <w:rPr/>
        <w:t xml:space="preserve">phenotyping 10x and reduced genomic prediction accuracy </w:t>
      </w:r>
      <w:del w:id="8" w:author="Unknown Author" w:date="2020-08-06T19:54:08Z">
        <w:r>
          <w:rPr/>
          <w:delText xml:space="preserve">only </w:delText>
        </w:r>
      </w:del>
      <w:r>
        <w:rPr/>
        <w:t>for 0.</w:t>
      </w:r>
      <w:ins w:id="9" w:author="Unknown Author" w:date="2020-08-06T19:54:26Z">
        <w:r>
          <w:rPr/>
          <w:t>20</w:t>
        </w:r>
      </w:ins>
      <w:del w:id="10" w:author="Unknown Author" w:date="2020-08-06T19:54:25Z">
        <w:r>
          <w:rPr/>
          <w:delText>11</w:delText>
        </w:r>
      </w:del>
      <w:r>
        <w:rPr/>
        <w:t xml:space="preserve">. </w:t>
      </w:r>
    </w:p>
    <w:p>
      <w:pPr>
        <w:pStyle w:val="Normal"/>
        <w:rPr/>
      </w:pPr>
      <w:r>
        <w:rPr/>
        <w:t>We could invest the saved resources from reducing the number of phenotype records per daughter</w:t>
      </w:r>
      <w:r>
        <w:rPr>
          <w:highlight w:val="white"/>
        </w:rPr>
        <w:t xml:space="preserve"> into </w:t>
      </w:r>
      <w:r>
        <w:rPr>
          <w:rStyle w:val="CommentReference5"/>
          <w:rFonts w:cs="Mangal"/>
          <w:sz w:val="24"/>
          <w:szCs w:val="24"/>
          <w:highlight w:val="white"/>
        </w:rPr>
        <w:t xml:space="preserve">genotyping. If we could increase the number of genotyped and phenotyped cows from 10,000 to 20,000, 50,000, or </w:t>
      </w:r>
      <w:r>
        <w:rPr>
          <w:highlight w:val="white"/>
        </w:rPr>
        <w:t xml:space="preserve">100,000, each respectively phenotyped with five, two, or one record, </w:t>
      </w:r>
      <w:r>
        <w:rPr>
          <w:rStyle w:val="CommentReference3"/>
          <w:sz w:val="24"/>
          <w:szCs w:val="24"/>
          <w:highlight w:val="white"/>
        </w:rPr>
        <w:t xml:space="preserve">we would </w:t>
      </w:r>
      <w:r>
        <w:rPr>
          <w:highlight w:val="white"/>
        </w:rPr>
        <w:t xml:space="preserve">respectively </w:t>
      </w:r>
      <w:r>
        <w:rPr>
          <w:rStyle w:val="CommentReference3"/>
          <w:sz w:val="24"/>
          <w:szCs w:val="24"/>
          <w:highlight w:val="white"/>
        </w:rPr>
        <w:t>increase the genomic prediction accuracy to</w:t>
      </w:r>
      <w:r>
        <w:rPr>
          <w:highlight w:val="white"/>
        </w:rPr>
        <w:t xml:space="preserve"> 0.</w:t>
      </w:r>
      <w:ins w:id="11" w:author="Unknown Author" w:date="2020-08-06T19:57:18Z">
        <w:r>
          <w:rPr>
            <w:highlight w:val="white"/>
          </w:rPr>
          <w:t>84</w:t>
        </w:r>
      </w:ins>
      <w:del w:id="12" w:author="Unknown Author" w:date="2020-08-06T19:57:18Z">
        <w:r>
          <w:rPr>
            <w:highlight w:val="white"/>
          </w:rPr>
          <w:delText>77</w:delText>
        </w:r>
      </w:del>
      <w:r>
        <w:rPr>
          <w:highlight w:val="white"/>
        </w:rPr>
        <w:t>, 0.</w:t>
      </w:r>
      <w:ins w:id="13" w:author="Unknown Author" w:date="2020-08-06T19:57:23Z">
        <w:r>
          <w:rPr>
            <w:highlight w:val="white"/>
          </w:rPr>
          <w:t>90</w:t>
        </w:r>
      </w:ins>
      <w:del w:id="14" w:author="Unknown Author" w:date="2020-08-06T19:57:22Z">
        <w:r>
          <w:rPr>
            <w:highlight w:val="white"/>
          </w:rPr>
          <w:delText>86</w:delText>
        </w:r>
      </w:del>
      <w:r>
        <w:rPr>
          <w:highlight w:val="white"/>
        </w:rPr>
        <w:t>, or 0.9</w:t>
      </w:r>
      <w:ins w:id="15" w:author="Unknown Author" w:date="2020-08-06T19:57:27Z">
        <w:r>
          <w:rPr>
            <w:highlight w:val="white"/>
          </w:rPr>
          <w:t>3</w:t>
        </w:r>
      </w:ins>
      <w:del w:id="16" w:author="Unknown Author" w:date="2020-08-06T19:57:26Z">
        <w:r>
          <w:rPr>
            <w:highlight w:val="white"/>
          </w:rPr>
          <w:delText>1</w:delText>
        </w:r>
      </w:del>
      <w:r>
        <w:rPr>
          <w:highlight w:val="white"/>
        </w:rPr>
        <w:t xml:space="preserve">. While these genomic prediction accuracies are lower than with progeny testing, shorter generation interval enables larger genetic gain per unit of time </w:t>
      </w:r>
      <w:bookmarkStart w:id="64" w:name="__UnoMark__21935_862860911"/>
      <w:bookmarkStart w:id="65" w:name="__UnoMark__24615_2480076588"/>
      <w:bookmarkStart w:id="66" w:name="ZOTERO_BREF_Ux4LadCJuUNv"/>
      <w:bookmarkStart w:id="67" w:name="__UnoMark__22260_862860911"/>
      <w:bookmarkStart w:id="68" w:name="__UnoMark__22920_862860911"/>
      <w:bookmarkStart w:id="69" w:name="__UnoMark__22580_862860911"/>
      <w:bookmarkStart w:id="70" w:name="__UnoMark__29050_2480076588"/>
      <w:bookmarkStart w:id="71" w:name="__UnoMark__21607_862860911"/>
      <w:bookmarkStart w:id="72" w:name="__UnoMark__28859_2480076588"/>
      <w:r>
        <w:rPr>
          <w:highlight w:val="white"/>
        </w:rPr>
        <w:t>[2]</w:t>
      </w:r>
      <w:bookmarkEnd w:id="64"/>
      <w:bookmarkEnd w:id="65"/>
      <w:bookmarkEnd w:id="66"/>
      <w:bookmarkEnd w:id="67"/>
      <w:bookmarkEnd w:id="68"/>
      <w:bookmarkEnd w:id="69"/>
      <w:bookmarkEnd w:id="70"/>
      <w:bookmarkEnd w:id="71"/>
      <w:bookmarkEnd w:id="72"/>
      <w:r>
        <w:rPr>
          <w:highlight w:val="white"/>
        </w:rPr>
        <w:t>.</w:t>
      </w:r>
      <w:ins w:id="17" w:author="Unknown Author" w:date="2020-08-06T20:59:45Z">
        <w:r>
          <w:rPr>
            <w:highlight w:val="white"/>
          </w:rPr>
          <w:t xml:space="preserve"> Previous studies also explored the value of adding </w:t>
        </w:r>
      </w:ins>
      <w:ins w:id="18" w:author="Unknown Author" w:date="2020-08-06T20:59:45Z">
        <w:r>
          <w:rPr>
            <w:rFonts w:eastAsia="Noto Sans CJK SC Regular" w:cs="Times New Roman"/>
            <w:color w:val="auto"/>
            <w:kern w:val="2"/>
            <w:sz w:val="24"/>
            <w:szCs w:val="24"/>
            <w:highlight w:val="white"/>
            <w:lang w:val="en-GB" w:eastAsia="zh-CN" w:bidi="hi-IN"/>
          </w:rPr>
          <w:t>females</w:t>
        </w:r>
      </w:ins>
      <w:ins w:id="19" w:author="Unknown Author" w:date="2020-08-06T20:59:45Z">
        <w:r>
          <w:rPr>
            <w:highlight w:val="white"/>
          </w:rPr>
          <w:t xml:space="preserve"> to the training population [1</w:t>
        </w:r>
      </w:ins>
      <w:ins w:id="20" w:author="Unknown Author" w:date="2020-08-06T20:59:45Z">
        <w:r>
          <w:rPr>
            <w:highlight w:val="white"/>
          </w:rPr>
          <w:t>1</w:t>
        </w:r>
      </w:ins>
      <w:ins w:id="21" w:author="Unknown Author" w:date="2020-08-06T20:59:45Z">
        <w:r>
          <w:rPr>
            <w:highlight w:val="white"/>
          </w:rPr>
          <w:t>,</w:t>
        </w:r>
      </w:ins>
      <w:ins w:id="22" w:author="Unknown Author" w:date="2020-08-06T20:59:45Z">
        <w:bookmarkStart w:id="73" w:name="__UnoMark__21934_8628609111"/>
        <w:bookmarkStart w:id="74" w:name="__UnoMark__21606_8628609111"/>
        <w:bookmarkStart w:id="75" w:name="ZOTERO_BREF_cZfNMHfOhnsL1"/>
        <w:bookmarkStart w:id="76" w:name="__UnoMark__24614_24800765881"/>
        <w:bookmarkStart w:id="77" w:name="__UnoMark__22919_8628609111"/>
        <w:bookmarkStart w:id="78" w:name="__UnoMark__29049_24800765881"/>
        <w:bookmarkStart w:id="79" w:name="__UnoMark__28858_24800765881"/>
        <w:bookmarkStart w:id="80" w:name="__UnoMark__22259_8628609111"/>
        <w:bookmarkStart w:id="81" w:name="__UnoMark__22579_8628609111"/>
        <w:bookmarkEnd w:id="73"/>
        <w:bookmarkEnd w:id="74"/>
        <w:bookmarkEnd w:id="75"/>
        <w:bookmarkEnd w:id="76"/>
        <w:bookmarkEnd w:id="77"/>
        <w:bookmarkEnd w:id="78"/>
        <w:bookmarkEnd w:id="79"/>
        <w:bookmarkEnd w:id="80"/>
        <w:bookmarkEnd w:id="81"/>
        <w:r>
          <w:rPr>
            <w:highlight w:val="white"/>
          </w:rPr>
          <w:t xml:space="preserve"> 1</w:t>
        </w:r>
      </w:ins>
      <w:ins w:id="23" w:author="Unknown Author" w:date="2020-08-06T20:59:45Z">
        <w:r>
          <w:rPr>
            <w:highlight w:val="white"/>
          </w:rPr>
          <w:t>2</w:t>
        </w:r>
      </w:ins>
      <w:ins w:id="24" w:author="Unknown Author" w:date="2020-08-06T20:59:45Z">
        <w:r>
          <w:rPr>
            <w:highlight w:val="white"/>
          </w:rPr>
          <w:t xml:space="preserve">]. They concluded, that accuracy has diminishing returns with increasing the number </w:t>
        </w:r>
      </w:ins>
      <w:ins w:id="25" w:author="Unknown Author" w:date="2020-08-06T20:59:45Z">
        <w:r>
          <w:rPr>
            <w:rFonts w:eastAsia="Noto Sans CJK SC Regular" w:cs="Times New Roman"/>
            <w:color w:val="auto"/>
            <w:kern w:val="2"/>
            <w:sz w:val="24"/>
            <w:szCs w:val="24"/>
            <w:highlight w:val="white"/>
            <w:lang w:val="en-GB" w:eastAsia="zh-CN" w:bidi="hi-IN"/>
          </w:rPr>
          <w:t xml:space="preserve">of females </w:t>
        </w:r>
      </w:ins>
      <w:ins w:id="26" w:author="Unknown Author" w:date="2020-08-06T20:59:45Z">
        <w:r>
          <w:rPr>
            <w:highlight w:val="white"/>
          </w:rPr>
          <w:t xml:space="preserve">in the training population, hence additional </w:t>
        </w:r>
      </w:ins>
      <w:ins w:id="27" w:author="Unknown Author" w:date="2020-08-06T20:59:45Z">
        <w:r>
          <w:rPr>
            <w:rFonts w:eastAsia="Noto Sans CJK SC Regular" w:cs="Times New Roman"/>
            <w:color w:val="auto"/>
            <w:kern w:val="2"/>
            <w:sz w:val="24"/>
            <w:szCs w:val="24"/>
            <w:highlight w:val="white"/>
            <w:lang w:val="en-GB" w:eastAsia="zh-CN" w:bidi="hi-IN"/>
          </w:rPr>
          <w:t>female</w:t>
        </w:r>
      </w:ins>
      <w:ins w:id="28" w:author="Unknown Author" w:date="2020-08-06T20:59:45Z">
        <w:r>
          <w:rPr>
            <w:highlight w:val="white"/>
          </w:rPr>
          <w:t xml:space="preserve"> is most valuable when the training population is small.</w:t>
        </w:r>
      </w:ins>
    </w:p>
    <w:p>
      <w:pPr>
        <w:pStyle w:val="Normal"/>
        <w:rPr>
          <w:b/>
          <w:b/>
          <w:bCs/>
        </w:rPr>
      </w:pPr>
      <w:r>
        <w:rPr>
          <w:b/>
          <w:bCs/>
          <w:highlight w:val="white"/>
        </w:rPr>
        <w:t>Additional file 1 Accuracy of conventional and genomic selection with varying number of phenotypes and phenotyped animals.</w:t>
      </w:r>
    </w:p>
    <w:p>
      <w:pPr>
        <w:pStyle w:val="Normal"/>
        <w:rPr>
          <w:highlight w:val="white"/>
        </w:rPr>
      </w:pPr>
      <w:r>
        <w:rPr>
          <w:highlight w:val="white"/>
        </w:rPr>
      </w:r>
      <w:r>
        <w:br w:type="page"/>
      </w:r>
    </w:p>
    <w:tbl>
      <w:tblPr>
        <w:tblW w:w="9724" w:type="dxa"/>
        <w:jc w:val="left"/>
        <w:tblInd w:w="-49" w:type="dxa"/>
        <w:tblCellMar>
          <w:top w:w="55" w:type="dxa"/>
          <w:left w:w="37" w:type="dxa"/>
          <w:bottom w:w="55" w:type="dxa"/>
          <w:right w:w="55" w:type="dxa"/>
        </w:tblCellMar>
        <w:tblLook w:val="0000" w:noHBand="0" w:noVBand="0" w:firstColumn="0" w:lastRow="0" w:lastColumn="0" w:firstRow="0"/>
      </w:tblPr>
      <w:tblGrid>
        <w:gridCol w:w="1263"/>
        <w:gridCol w:w="1611"/>
        <w:gridCol w:w="933"/>
        <w:gridCol w:w="934"/>
        <w:gridCol w:w="932"/>
        <w:gridCol w:w="2064"/>
        <w:gridCol w:w="1986"/>
      </w:tblGrid>
      <w:tr>
        <w:trPr>
          <w:trHeight w:val="432" w:hRule="exact"/>
        </w:trPr>
        <w:tc>
          <w:tcPr>
            <w:tcW w:w="1263" w:type="dxa"/>
            <w:tcBorders>
              <w:top w:val="single" w:sz="2" w:space="0" w:color="000000"/>
              <w:bottom w:val="single" w:sz="2" w:space="0" w:color="000000"/>
            </w:tcBorders>
            <w:shd w:fill="auto" w:val="clear"/>
          </w:tcPr>
          <w:p>
            <w:pPr>
              <w:pStyle w:val="TableContents"/>
              <w:pageBreakBefore/>
              <w:suppressLineNumbers/>
              <w:spacing w:before="0" w:after="240"/>
              <w:jc w:val="right"/>
              <w:rPr>
                <w:rFonts w:ascii="Times New Roman" w:hAnsi="Times New Roman" w:eastAsia="Noto Sans CJK SC Regular" w:cs="Times New Roman"/>
                <w:color w:val="auto"/>
                <w:kern w:val="2"/>
                <w:sz w:val="24"/>
                <w:szCs w:val="24"/>
                <w:lang w:val="en-GB" w:eastAsia="zh-CN" w:bidi="hi-IN"/>
              </w:rPr>
            </w:pPr>
            <w:r>
              <w:rPr>
                <w:rFonts w:eastAsia="Noto Sans CJK SC Regular" w:cs="Times New Roman"/>
                <w:color w:val="auto"/>
                <w:kern w:val="2"/>
                <w:sz w:val="24"/>
                <w:szCs w:val="24"/>
                <w:lang w:val="en-GB" w:eastAsia="zh-CN" w:bidi="hi-IN"/>
              </w:rPr>
              <w:t>NoPheno</w:t>
            </w:r>
          </w:p>
        </w:tc>
        <w:tc>
          <w:tcPr>
            <w:tcW w:w="1611" w:type="dxa"/>
            <w:tcBorders>
              <w:top w:val="single" w:sz="2" w:space="0" w:color="000000"/>
              <w:bottom w:val="single" w:sz="2" w:space="0" w:color="000000"/>
            </w:tcBorders>
            <w:shd w:fill="auto" w:val="clear"/>
          </w:tcPr>
          <w:p>
            <w:pPr>
              <w:pStyle w:val="TableContents"/>
              <w:suppressLineNumbers/>
              <w:spacing w:before="0" w:after="240"/>
              <w:jc w:val="right"/>
              <w:rPr>
                <w:rFonts w:ascii="Times New Roman" w:hAnsi="Times New Roman" w:eastAsia="Noto Sans CJK SC Regular" w:cs="Times New Roman"/>
                <w:color w:val="auto"/>
                <w:kern w:val="2"/>
                <w:sz w:val="24"/>
                <w:szCs w:val="24"/>
                <w:lang w:val="en-GB" w:eastAsia="zh-CN" w:bidi="hi-IN"/>
              </w:rPr>
            </w:pPr>
            <w:r>
              <w:rPr>
                <w:rFonts w:eastAsia="Noto Sans CJK SC Regular" w:cs="Times New Roman"/>
                <w:color w:val="auto"/>
                <w:kern w:val="2"/>
                <w:sz w:val="24"/>
                <w:szCs w:val="24"/>
                <w:lang w:val="en-GB" w:eastAsia="zh-CN" w:bidi="hi-IN"/>
              </w:rPr>
              <w:t>NoDaughters</w:t>
            </w:r>
          </w:p>
        </w:tc>
        <w:tc>
          <w:tcPr>
            <w:tcW w:w="933" w:type="dxa"/>
            <w:tcBorders>
              <w:top w:val="single" w:sz="2" w:space="0" w:color="000000"/>
              <w:bottom w:val="single" w:sz="2" w:space="0" w:color="000000"/>
            </w:tcBorders>
            <w:shd w:fill="auto" w:val="clear"/>
          </w:tcPr>
          <w:p>
            <w:pPr>
              <w:pStyle w:val="TableContents"/>
              <w:suppressLineNumbers/>
              <w:spacing w:before="0" w:after="240"/>
              <w:jc w:val="right"/>
              <w:rPr/>
            </w:pPr>
            <w:r>
              <w:rPr>
                <w:rFonts w:eastAsia="Noto Sans CJK SC Regular" w:cs="Times New Roman"/>
                <w:color w:val="auto"/>
                <w:kern w:val="2"/>
                <w:position w:val="0"/>
                <w:sz w:val="24"/>
                <w:sz w:val="24"/>
                <w:szCs w:val="24"/>
                <w:vertAlign w:val="baseline"/>
                <w:lang w:val="en-GB" w:eastAsia="zh-CN" w:bidi="hi-IN"/>
              </w:rPr>
              <w:t>r</w:t>
            </w:r>
            <w:r>
              <w:rPr>
                <w:rFonts w:eastAsia="Noto Sans CJK SC Regular" w:cs="Times New Roman"/>
                <w:color w:val="auto"/>
                <w:kern w:val="2"/>
                <w:sz w:val="24"/>
                <w:szCs w:val="24"/>
                <w:vertAlign w:val="subscript"/>
                <w:lang w:val="en-GB" w:eastAsia="zh-CN" w:bidi="hi-IN"/>
              </w:rPr>
              <w:t>sires</w:t>
            </w:r>
          </w:p>
        </w:tc>
        <w:tc>
          <w:tcPr>
            <w:tcW w:w="934" w:type="dxa"/>
            <w:tcBorders>
              <w:top w:val="single" w:sz="2" w:space="0" w:color="000000"/>
              <w:bottom w:val="single" w:sz="2" w:space="0" w:color="000000"/>
            </w:tcBorders>
            <w:shd w:fill="auto" w:val="clear"/>
          </w:tcPr>
          <w:p>
            <w:pPr>
              <w:pStyle w:val="TableContents"/>
              <w:suppressLineNumbers/>
              <w:spacing w:before="0" w:after="240"/>
              <w:jc w:val="right"/>
              <w:rPr/>
            </w:pPr>
            <w:r>
              <w:rPr/>
              <w:t>r</w:t>
            </w:r>
            <w:r>
              <w:rPr>
                <w:vertAlign w:val="subscript"/>
              </w:rPr>
              <w:t>cows</w:t>
            </w:r>
          </w:p>
        </w:tc>
        <w:tc>
          <w:tcPr>
            <w:tcW w:w="932" w:type="dxa"/>
            <w:tcBorders>
              <w:top w:val="single" w:sz="2" w:space="0" w:color="000000"/>
              <w:bottom w:val="single" w:sz="2" w:space="0" w:color="000000"/>
            </w:tcBorders>
            <w:shd w:fill="auto" w:val="clear"/>
          </w:tcPr>
          <w:p>
            <w:pPr>
              <w:pStyle w:val="TableContents"/>
              <w:suppressLineNumbers/>
              <w:spacing w:before="0" w:after="240"/>
              <w:jc w:val="right"/>
              <w:rPr>
                <w:rFonts w:ascii="Times New Roman" w:hAnsi="Times New Roman" w:eastAsia="Noto Sans CJK SC Regular" w:cs="Times New Roman"/>
                <w:color w:val="auto"/>
                <w:kern w:val="2"/>
                <w:sz w:val="24"/>
                <w:szCs w:val="24"/>
                <w:lang w:val="en-GB" w:eastAsia="zh-CN" w:bidi="hi-IN"/>
              </w:rPr>
            </w:pPr>
            <w:r>
              <w:rPr>
                <w:rFonts w:eastAsia="Noto Sans CJK SC Regular" w:cs="Times New Roman"/>
                <w:color w:val="auto"/>
                <w:kern w:val="2"/>
                <w:sz w:val="24"/>
                <w:szCs w:val="24"/>
                <w:lang w:val="en-GB" w:eastAsia="zh-CN" w:bidi="hi-IN"/>
              </w:rPr>
              <w:t>r</w:t>
            </w:r>
            <w:r>
              <w:rPr>
                <w:rFonts w:eastAsia="Noto Sans CJK SC Regular" w:cs="Times New Roman"/>
                <w:color w:val="auto"/>
                <w:kern w:val="2"/>
                <w:sz w:val="24"/>
                <w:szCs w:val="24"/>
                <w:vertAlign w:val="subscript"/>
                <w:lang w:val="en-GB" w:eastAsia="zh-CN" w:bidi="hi-IN"/>
              </w:rPr>
              <w:t>non-pheno</w:t>
            </w:r>
          </w:p>
        </w:tc>
        <w:tc>
          <w:tcPr>
            <w:tcW w:w="2064" w:type="dxa"/>
            <w:tcBorders>
              <w:top w:val="single" w:sz="2" w:space="0" w:color="000000"/>
              <w:bottom w:val="single" w:sz="2" w:space="0" w:color="000000"/>
            </w:tcBorders>
            <w:shd w:fill="auto" w:val="clear"/>
          </w:tcPr>
          <w:p>
            <w:pPr>
              <w:pStyle w:val="TableContents"/>
              <w:suppressLineNumbers/>
              <w:spacing w:before="0" w:after="240"/>
              <w:jc w:val="right"/>
              <w:rPr>
                <w:rFonts w:ascii="Times New Roman" w:hAnsi="Times New Roman" w:eastAsia="Noto Sans CJK SC Regular" w:cs="Times New Roman"/>
                <w:color w:val="auto"/>
                <w:kern w:val="2"/>
                <w:sz w:val="24"/>
                <w:szCs w:val="24"/>
                <w:lang w:val="en-GB" w:eastAsia="zh-CN" w:bidi="hi-IN"/>
              </w:rPr>
            </w:pPr>
            <w:r>
              <w:rPr>
                <w:rFonts w:eastAsia="Noto Sans CJK SC Regular" w:cs="Times New Roman"/>
                <w:color w:val="auto"/>
                <w:kern w:val="2"/>
                <w:sz w:val="24"/>
                <w:szCs w:val="24"/>
                <w:lang w:val="en-GB" w:eastAsia="zh-CN" w:bidi="hi-IN"/>
              </w:rPr>
              <w:t>NoPhenoCows</w:t>
            </w:r>
          </w:p>
        </w:tc>
        <w:tc>
          <w:tcPr>
            <w:tcW w:w="1986" w:type="dxa"/>
            <w:tcBorders>
              <w:top w:val="single" w:sz="2" w:space="0" w:color="000000"/>
              <w:bottom w:val="single" w:sz="2" w:space="0" w:color="000000"/>
            </w:tcBorders>
            <w:shd w:fill="auto" w:val="clear"/>
          </w:tcPr>
          <w:p>
            <w:pPr>
              <w:pStyle w:val="TableContents"/>
              <w:suppressLineNumbers/>
              <w:spacing w:before="0" w:after="240"/>
              <w:jc w:val="right"/>
              <w:rPr>
                <w:rFonts w:ascii="Times New Roman" w:hAnsi="Times New Roman" w:eastAsia="Noto Sans CJK SC Regular" w:cs="Times New Roman"/>
                <w:color w:val="auto"/>
                <w:kern w:val="2"/>
                <w:sz w:val="24"/>
                <w:szCs w:val="24"/>
                <w:lang w:val="en-GB" w:eastAsia="zh-CN" w:bidi="hi-IN"/>
              </w:rPr>
            </w:pPr>
            <w:r>
              <w:rPr>
                <w:rFonts w:eastAsia="Noto Sans CJK SC Regular" w:cs="Times New Roman"/>
                <w:color w:val="auto"/>
                <w:kern w:val="2"/>
                <w:sz w:val="24"/>
                <w:szCs w:val="24"/>
                <w:lang w:val="en-GB" w:eastAsia="zh-CN" w:bidi="hi-IN"/>
              </w:rPr>
              <w:t>NoPhenoTotal</w:t>
            </w:r>
          </w:p>
        </w:tc>
      </w:tr>
      <w:tr>
        <w:trPr>
          <w:trHeight w:val="432" w:hRule="exact"/>
        </w:trPr>
        <w:tc>
          <w:tcPr>
            <w:tcW w:w="9723" w:type="dxa"/>
            <w:gridSpan w:val="7"/>
            <w:tcBorders/>
            <w:shd w:fill="auto" w:val="clear"/>
          </w:tcPr>
          <w:p>
            <w:pPr>
              <w:pStyle w:val="TableContents"/>
              <w:suppressLineNumbers/>
              <w:spacing w:before="0" w:after="240"/>
              <w:jc w:val="left"/>
              <w:rPr/>
            </w:pPr>
            <w:r>
              <w:rPr>
                <w:b/>
                <w:bCs/>
              </w:rPr>
              <w:t>Conventional selection, 100 sires</w:t>
            </w:r>
          </w:p>
        </w:tc>
      </w:tr>
      <w:tr>
        <w:trPr>
          <w:trHeight w:val="432" w:hRule="exact"/>
        </w:trPr>
        <w:tc>
          <w:tcPr>
            <w:tcW w:w="9723" w:type="dxa"/>
            <w:gridSpan w:val="7"/>
            <w:tcBorders/>
            <w:shd w:fill="auto" w:val="clear"/>
          </w:tcPr>
          <w:p>
            <w:pPr>
              <w:pStyle w:val="TableContents"/>
              <w:suppressLineNumbers/>
              <w:spacing w:before="0" w:after="240"/>
              <w:jc w:val="left"/>
              <w:rPr/>
            </w:pPr>
            <w:r>
              <w:rPr/>
              <w:t>Variable resources for phenotyping</w:t>
            </w:r>
          </w:p>
        </w:tc>
      </w:tr>
      <w:tr>
        <w:trPr>
          <w:trHeight w:val="432" w:hRule="exact"/>
        </w:trPr>
        <w:tc>
          <w:tcPr>
            <w:tcW w:w="1263" w:type="dxa"/>
            <w:tcBorders>
              <w:top w:val="single" w:sz="2" w:space="0" w:color="000000"/>
            </w:tcBorders>
            <w:shd w:fill="auto" w:val="clear"/>
          </w:tcPr>
          <w:p>
            <w:pPr>
              <w:pStyle w:val="TableContents"/>
              <w:suppressLineNumbers/>
              <w:spacing w:before="0" w:after="240"/>
              <w:jc w:val="right"/>
              <w:rPr/>
            </w:pPr>
            <w:r>
              <w:rPr/>
              <w:t>1</w:t>
            </w:r>
          </w:p>
        </w:tc>
        <w:tc>
          <w:tcPr>
            <w:tcW w:w="1611" w:type="dxa"/>
            <w:tcBorders>
              <w:top w:val="single" w:sz="2" w:space="0" w:color="000000"/>
            </w:tcBorders>
            <w:shd w:fill="auto" w:val="clear"/>
          </w:tcPr>
          <w:p>
            <w:pPr>
              <w:pStyle w:val="TableContents"/>
              <w:suppressLineNumbers/>
              <w:spacing w:before="0" w:after="240"/>
              <w:jc w:val="right"/>
              <w:rPr/>
            </w:pPr>
            <w:r>
              <w:rPr/>
              <w:t>100</w:t>
            </w:r>
          </w:p>
        </w:tc>
        <w:tc>
          <w:tcPr>
            <w:tcW w:w="933" w:type="dxa"/>
            <w:tcBorders>
              <w:top w:val="single" w:sz="2" w:space="0" w:color="000000"/>
            </w:tcBorders>
            <w:shd w:fill="auto" w:val="clear"/>
          </w:tcPr>
          <w:p>
            <w:pPr>
              <w:pStyle w:val="TableContents"/>
              <w:suppressLineNumbers/>
              <w:spacing w:before="0" w:after="240"/>
              <w:jc w:val="right"/>
              <w:rPr/>
            </w:pPr>
            <w:r>
              <w:rPr/>
              <w:t>0.93</w:t>
            </w:r>
          </w:p>
        </w:tc>
        <w:tc>
          <w:tcPr>
            <w:tcW w:w="934" w:type="dxa"/>
            <w:tcBorders>
              <w:top w:val="single" w:sz="2" w:space="0" w:color="000000"/>
            </w:tcBorders>
            <w:shd w:fill="auto" w:val="clear"/>
          </w:tcPr>
          <w:p>
            <w:pPr>
              <w:pStyle w:val="TableContents"/>
              <w:suppressLineNumbers/>
              <w:spacing w:before="0" w:after="240"/>
              <w:jc w:val="right"/>
              <w:rPr/>
            </w:pPr>
            <w:r>
              <w:rPr/>
              <w:t>0.62</w:t>
            </w:r>
          </w:p>
        </w:tc>
        <w:tc>
          <w:tcPr>
            <w:tcW w:w="932" w:type="dxa"/>
            <w:tcBorders>
              <w:top w:val="single" w:sz="2" w:space="0" w:color="000000"/>
            </w:tcBorders>
            <w:shd w:fill="auto" w:val="clear"/>
          </w:tcPr>
          <w:p>
            <w:pPr>
              <w:pStyle w:val="TableContents"/>
              <w:suppressLineNumbers/>
              <w:spacing w:before="0" w:after="240"/>
              <w:jc w:val="right"/>
              <w:rPr/>
            </w:pPr>
            <w:r>
              <w:rPr/>
              <w:t>0.56</w:t>
            </w:r>
          </w:p>
        </w:tc>
        <w:tc>
          <w:tcPr>
            <w:tcW w:w="2064" w:type="dxa"/>
            <w:tcBorders>
              <w:top w:val="single" w:sz="2" w:space="0" w:color="000000"/>
            </w:tcBorders>
            <w:shd w:fill="auto" w:val="clear"/>
          </w:tcPr>
          <w:p>
            <w:pPr>
              <w:pStyle w:val="TableContents"/>
              <w:suppressLineNumbers/>
              <w:spacing w:before="0" w:after="240"/>
              <w:jc w:val="right"/>
              <w:rPr/>
            </w:pPr>
            <w:r>
              <w:rPr/>
              <w:t>10,000</w:t>
            </w:r>
          </w:p>
        </w:tc>
        <w:tc>
          <w:tcPr>
            <w:tcW w:w="1986" w:type="dxa"/>
            <w:tcBorders>
              <w:top w:val="single" w:sz="2" w:space="0" w:color="000000"/>
            </w:tcBorders>
            <w:shd w:fill="auto" w:val="clear"/>
          </w:tcPr>
          <w:p>
            <w:pPr>
              <w:pStyle w:val="TableContents"/>
              <w:suppressLineNumbers/>
              <w:spacing w:before="0" w:after="240"/>
              <w:jc w:val="right"/>
              <w:rPr/>
            </w:pPr>
            <w:r>
              <w:rPr/>
              <w:t>10,000</w:t>
            </w:r>
          </w:p>
        </w:tc>
      </w:tr>
      <w:tr>
        <w:trPr>
          <w:trHeight w:val="432" w:hRule="exact"/>
        </w:trPr>
        <w:tc>
          <w:tcPr>
            <w:tcW w:w="1263" w:type="dxa"/>
            <w:tcBorders/>
            <w:shd w:fill="auto" w:val="clear"/>
          </w:tcPr>
          <w:p>
            <w:pPr>
              <w:pStyle w:val="TableContents"/>
              <w:suppressLineNumbers/>
              <w:spacing w:before="0" w:after="240"/>
              <w:jc w:val="right"/>
              <w:rPr/>
            </w:pPr>
            <w:r>
              <w:rPr/>
              <w:t>2</w:t>
            </w:r>
          </w:p>
        </w:tc>
        <w:tc>
          <w:tcPr>
            <w:tcW w:w="1611" w:type="dxa"/>
            <w:tcBorders/>
            <w:shd w:fill="auto" w:val="clear"/>
          </w:tcPr>
          <w:p>
            <w:pPr>
              <w:pStyle w:val="TableContents"/>
              <w:suppressLineNumbers/>
              <w:spacing w:before="0" w:after="240"/>
              <w:jc w:val="right"/>
              <w:rPr/>
            </w:pPr>
            <w:r>
              <w:rPr/>
              <w:t>100</w:t>
            </w:r>
          </w:p>
        </w:tc>
        <w:tc>
          <w:tcPr>
            <w:tcW w:w="933" w:type="dxa"/>
            <w:tcBorders/>
            <w:shd w:fill="auto" w:val="clear"/>
          </w:tcPr>
          <w:p>
            <w:pPr>
              <w:pStyle w:val="TableContents"/>
              <w:suppressLineNumbers/>
              <w:spacing w:before="0" w:after="240"/>
              <w:jc w:val="right"/>
              <w:rPr/>
            </w:pPr>
            <w:r>
              <w:rPr/>
              <w:t>0.96</w:t>
            </w:r>
          </w:p>
        </w:tc>
        <w:tc>
          <w:tcPr>
            <w:tcW w:w="934" w:type="dxa"/>
            <w:tcBorders/>
            <w:shd w:fill="auto" w:val="clear"/>
          </w:tcPr>
          <w:p>
            <w:pPr>
              <w:pStyle w:val="TableContents"/>
              <w:suppressLineNumbers/>
              <w:spacing w:before="0" w:after="240"/>
              <w:jc w:val="right"/>
              <w:rPr/>
            </w:pPr>
            <w:r>
              <w:rPr/>
              <w:t>0.70</w:t>
            </w:r>
          </w:p>
        </w:tc>
        <w:tc>
          <w:tcPr>
            <w:tcW w:w="932" w:type="dxa"/>
            <w:tcBorders/>
            <w:shd w:fill="auto" w:val="clear"/>
          </w:tcPr>
          <w:p>
            <w:pPr>
              <w:pStyle w:val="TableContents"/>
              <w:suppressLineNumbers/>
              <w:spacing w:before="0" w:after="240"/>
              <w:jc w:val="right"/>
              <w:rPr/>
            </w:pPr>
            <w:r>
              <w:rPr/>
              <w:t>0.59</w:t>
            </w:r>
          </w:p>
        </w:tc>
        <w:tc>
          <w:tcPr>
            <w:tcW w:w="2064" w:type="dxa"/>
            <w:tcBorders/>
            <w:shd w:fill="auto" w:val="clear"/>
          </w:tcPr>
          <w:p>
            <w:pPr>
              <w:pStyle w:val="TableContents"/>
              <w:suppressLineNumbers/>
              <w:spacing w:before="0" w:after="240"/>
              <w:jc w:val="right"/>
              <w:rPr/>
            </w:pPr>
            <w:r>
              <w:rPr/>
              <w:t>10,000</w:t>
            </w:r>
          </w:p>
        </w:tc>
        <w:tc>
          <w:tcPr>
            <w:tcW w:w="1986" w:type="dxa"/>
            <w:tcBorders/>
            <w:shd w:fill="auto" w:val="clear"/>
          </w:tcPr>
          <w:p>
            <w:pPr>
              <w:pStyle w:val="TableContents"/>
              <w:suppressLineNumbers/>
              <w:spacing w:before="0" w:after="240"/>
              <w:jc w:val="right"/>
              <w:rPr/>
            </w:pPr>
            <w:r>
              <w:rPr/>
              <w:t>20,000</w:t>
            </w:r>
          </w:p>
        </w:tc>
      </w:tr>
      <w:tr>
        <w:trPr>
          <w:trHeight w:val="432" w:hRule="exact"/>
        </w:trPr>
        <w:tc>
          <w:tcPr>
            <w:tcW w:w="1263" w:type="dxa"/>
            <w:tcBorders/>
            <w:shd w:fill="auto" w:val="clear"/>
          </w:tcPr>
          <w:p>
            <w:pPr>
              <w:pStyle w:val="TableContents"/>
              <w:suppressLineNumbers/>
              <w:spacing w:before="0" w:after="240"/>
              <w:jc w:val="right"/>
              <w:rPr/>
            </w:pPr>
            <w:r>
              <w:rPr/>
              <w:t>5</w:t>
            </w:r>
          </w:p>
        </w:tc>
        <w:tc>
          <w:tcPr>
            <w:tcW w:w="1611" w:type="dxa"/>
            <w:tcBorders/>
            <w:shd w:fill="auto" w:val="clear"/>
          </w:tcPr>
          <w:p>
            <w:pPr>
              <w:pStyle w:val="TableContents"/>
              <w:suppressLineNumbers/>
              <w:spacing w:before="0" w:after="240"/>
              <w:jc w:val="right"/>
              <w:rPr/>
            </w:pPr>
            <w:r>
              <w:rPr/>
              <w:t>100</w:t>
            </w:r>
          </w:p>
        </w:tc>
        <w:tc>
          <w:tcPr>
            <w:tcW w:w="933" w:type="dxa"/>
            <w:tcBorders/>
            <w:shd w:fill="auto" w:val="clear"/>
          </w:tcPr>
          <w:p>
            <w:pPr>
              <w:pStyle w:val="TableContents"/>
              <w:suppressLineNumbers/>
              <w:spacing w:before="0" w:after="240"/>
              <w:jc w:val="right"/>
              <w:rPr/>
            </w:pPr>
            <w:r>
              <w:rPr/>
              <w:t>0.97</w:t>
            </w:r>
          </w:p>
        </w:tc>
        <w:tc>
          <w:tcPr>
            <w:tcW w:w="934" w:type="dxa"/>
            <w:tcBorders/>
            <w:shd w:fill="auto" w:val="clear"/>
          </w:tcPr>
          <w:p>
            <w:pPr>
              <w:pStyle w:val="TableContents"/>
              <w:suppressLineNumbers/>
              <w:spacing w:before="0" w:after="240"/>
              <w:jc w:val="right"/>
              <w:rPr/>
            </w:pPr>
            <w:r>
              <w:rPr/>
              <w:t>0.81</w:t>
            </w:r>
          </w:p>
        </w:tc>
        <w:tc>
          <w:tcPr>
            <w:tcW w:w="932" w:type="dxa"/>
            <w:tcBorders/>
            <w:shd w:fill="auto" w:val="clear"/>
          </w:tcPr>
          <w:p>
            <w:pPr>
              <w:pStyle w:val="TableContents"/>
              <w:suppressLineNumbers/>
              <w:spacing w:before="0" w:after="240"/>
              <w:jc w:val="right"/>
              <w:rPr/>
            </w:pPr>
            <w:r>
              <w:rPr/>
              <w:t>0.64</w:t>
            </w:r>
          </w:p>
        </w:tc>
        <w:tc>
          <w:tcPr>
            <w:tcW w:w="2064" w:type="dxa"/>
            <w:tcBorders/>
            <w:shd w:fill="auto" w:val="clear"/>
          </w:tcPr>
          <w:p>
            <w:pPr>
              <w:pStyle w:val="TableContents"/>
              <w:suppressLineNumbers/>
              <w:spacing w:before="0" w:after="240"/>
              <w:jc w:val="right"/>
              <w:rPr/>
            </w:pPr>
            <w:r>
              <w:rPr/>
              <w:t>10,000</w:t>
            </w:r>
          </w:p>
        </w:tc>
        <w:tc>
          <w:tcPr>
            <w:tcW w:w="1986" w:type="dxa"/>
            <w:tcBorders/>
            <w:shd w:fill="auto" w:val="clear"/>
          </w:tcPr>
          <w:p>
            <w:pPr>
              <w:pStyle w:val="TableContents"/>
              <w:suppressLineNumbers/>
              <w:spacing w:before="0" w:after="240"/>
              <w:jc w:val="right"/>
              <w:rPr/>
            </w:pPr>
            <w:r>
              <w:rPr/>
              <w:t>50,000</w:t>
            </w:r>
          </w:p>
        </w:tc>
      </w:tr>
      <w:tr>
        <w:trPr>
          <w:trHeight w:val="432" w:hRule="exact"/>
        </w:trPr>
        <w:tc>
          <w:tcPr>
            <w:tcW w:w="1263" w:type="dxa"/>
            <w:tcBorders/>
            <w:shd w:fill="auto" w:val="clear"/>
          </w:tcPr>
          <w:p>
            <w:pPr>
              <w:pStyle w:val="TableContents"/>
              <w:suppressLineNumbers/>
              <w:spacing w:before="0" w:after="240"/>
              <w:jc w:val="right"/>
              <w:rPr/>
            </w:pPr>
            <w:r>
              <w:rPr/>
              <w:t>10</w:t>
            </w:r>
          </w:p>
        </w:tc>
        <w:tc>
          <w:tcPr>
            <w:tcW w:w="1611" w:type="dxa"/>
            <w:tcBorders/>
            <w:shd w:fill="auto" w:val="clear"/>
          </w:tcPr>
          <w:p>
            <w:pPr>
              <w:pStyle w:val="TableContents"/>
              <w:suppressLineNumbers/>
              <w:spacing w:before="0" w:after="240"/>
              <w:jc w:val="right"/>
              <w:rPr/>
            </w:pPr>
            <w:r>
              <w:rPr/>
              <w:t>100</w:t>
            </w:r>
          </w:p>
        </w:tc>
        <w:tc>
          <w:tcPr>
            <w:tcW w:w="933" w:type="dxa"/>
            <w:tcBorders/>
            <w:shd w:fill="auto" w:val="clear"/>
          </w:tcPr>
          <w:p>
            <w:pPr>
              <w:pStyle w:val="TableContents"/>
              <w:suppressLineNumbers/>
              <w:spacing w:before="0" w:after="240"/>
              <w:jc w:val="right"/>
              <w:rPr/>
            </w:pPr>
            <w:r>
              <w:rPr/>
              <w:t>0.98</w:t>
            </w:r>
          </w:p>
        </w:tc>
        <w:tc>
          <w:tcPr>
            <w:tcW w:w="934" w:type="dxa"/>
            <w:tcBorders/>
            <w:shd w:fill="auto" w:val="clear"/>
          </w:tcPr>
          <w:p>
            <w:pPr>
              <w:pStyle w:val="TableContents"/>
              <w:suppressLineNumbers/>
              <w:spacing w:before="0" w:after="240"/>
              <w:jc w:val="right"/>
              <w:rPr/>
            </w:pPr>
            <w:r>
              <w:rPr/>
              <w:t>0.89</w:t>
            </w:r>
          </w:p>
        </w:tc>
        <w:tc>
          <w:tcPr>
            <w:tcW w:w="932" w:type="dxa"/>
            <w:tcBorders/>
            <w:shd w:fill="auto" w:val="clear"/>
          </w:tcPr>
          <w:p>
            <w:pPr>
              <w:pStyle w:val="TableContents"/>
              <w:suppressLineNumbers/>
              <w:spacing w:before="0" w:after="240"/>
              <w:jc w:val="right"/>
              <w:rPr/>
            </w:pPr>
            <w:r>
              <w:rPr/>
              <w:t>0.66</w:t>
            </w:r>
          </w:p>
        </w:tc>
        <w:tc>
          <w:tcPr>
            <w:tcW w:w="2064" w:type="dxa"/>
            <w:tcBorders/>
            <w:shd w:fill="auto" w:val="clear"/>
          </w:tcPr>
          <w:p>
            <w:pPr>
              <w:pStyle w:val="TableContents"/>
              <w:suppressLineNumbers/>
              <w:spacing w:before="0" w:after="240"/>
              <w:jc w:val="right"/>
              <w:rPr/>
            </w:pPr>
            <w:r>
              <w:rPr/>
              <w:t>10,000</w:t>
            </w:r>
          </w:p>
        </w:tc>
        <w:tc>
          <w:tcPr>
            <w:tcW w:w="1986" w:type="dxa"/>
            <w:tcBorders/>
            <w:shd w:fill="auto" w:val="clear"/>
          </w:tcPr>
          <w:p>
            <w:pPr>
              <w:pStyle w:val="TableContents"/>
              <w:suppressLineNumbers/>
              <w:spacing w:before="0" w:after="240"/>
              <w:jc w:val="right"/>
              <w:rPr/>
            </w:pPr>
            <w:r>
              <w:rPr/>
              <w:t>100,000</w:t>
            </w:r>
          </w:p>
        </w:tc>
      </w:tr>
      <w:tr>
        <w:trPr>
          <w:trHeight w:val="432" w:hRule="exact"/>
        </w:trPr>
        <w:tc>
          <w:tcPr>
            <w:tcW w:w="9723" w:type="dxa"/>
            <w:gridSpan w:val="7"/>
            <w:tcBorders>
              <w:top w:val="single" w:sz="2" w:space="0" w:color="000000"/>
            </w:tcBorders>
            <w:shd w:fill="auto" w:val="clear"/>
          </w:tcPr>
          <w:p>
            <w:pPr>
              <w:pStyle w:val="TableContents"/>
              <w:suppressLineNumbers/>
              <w:spacing w:before="0" w:after="240"/>
              <w:jc w:val="left"/>
              <w:rPr/>
            </w:pPr>
            <w:r>
              <w:rPr/>
              <w:t>Fixed resources for phenotyping</w:t>
            </w:r>
          </w:p>
        </w:tc>
      </w:tr>
      <w:tr>
        <w:trPr>
          <w:trHeight w:val="432" w:hRule="exact"/>
        </w:trPr>
        <w:tc>
          <w:tcPr>
            <w:tcW w:w="1263" w:type="dxa"/>
            <w:tcBorders>
              <w:top w:val="single" w:sz="2" w:space="0" w:color="000000"/>
            </w:tcBorders>
            <w:shd w:fill="auto" w:val="clear"/>
          </w:tcPr>
          <w:p>
            <w:pPr>
              <w:pStyle w:val="TableContents"/>
              <w:suppressLineNumbers/>
              <w:spacing w:before="0" w:after="240"/>
              <w:jc w:val="right"/>
              <w:rPr/>
            </w:pPr>
            <w:r>
              <w:rPr/>
              <w:t>1</w:t>
            </w:r>
          </w:p>
        </w:tc>
        <w:tc>
          <w:tcPr>
            <w:tcW w:w="1611" w:type="dxa"/>
            <w:tcBorders>
              <w:top w:val="single" w:sz="2" w:space="0" w:color="000000"/>
            </w:tcBorders>
            <w:shd w:fill="auto" w:val="clear"/>
          </w:tcPr>
          <w:p>
            <w:pPr>
              <w:pStyle w:val="TableContents"/>
              <w:suppressLineNumbers/>
              <w:spacing w:before="0" w:after="240"/>
              <w:jc w:val="right"/>
              <w:rPr/>
            </w:pPr>
            <w:r>
              <w:rPr/>
              <w:t>1000</w:t>
            </w:r>
          </w:p>
        </w:tc>
        <w:tc>
          <w:tcPr>
            <w:tcW w:w="933" w:type="dxa"/>
            <w:tcBorders>
              <w:top w:val="single" w:sz="2" w:space="0" w:color="000000"/>
            </w:tcBorders>
            <w:shd w:fill="auto" w:val="clear"/>
          </w:tcPr>
          <w:p>
            <w:pPr>
              <w:pStyle w:val="TableContents"/>
              <w:suppressLineNumbers/>
              <w:spacing w:before="0" w:after="240"/>
              <w:jc w:val="right"/>
              <w:rPr/>
            </w:pPr>
            <w:r>
              <w:rPr/>
              <w:t>0.99</w:t>
            </w:r>
          </w:p>
        </w:tc>
        <w:tc>
          <w:tcPr>
            <w:tcW w:w="934" w:type="dxa"/>
            <w:tcBorders>
              <w:top w:val="single" w:sz="2" w:space="0" w:color="000000"/>
            </w:tcBorders>
            <w:shd w:fill="auto" w:val="clear"/>
          </w:tcPr>
          <w:p>
            <w:pPr>
              <w:pStyle w:val="TableContents"/>
              <w:suppressLineNumbers/>
              <w:spacing w:before="0" w:after="240"/>
              <w:jc w:val="right"/>
              <w:rPr/>
            </w:pPr>
            <w:r>
              <w:rPr/>
              <w:t>0.63</w:t>
            </w:r>
          </w:p>
        </w:tc>
        <w:tc>
          <w:tcPr>
            <w:tcW w:w="932" w:type="dxa"/>
            <w:tcBorders>
              <w:top w:val="single" w:sz="2" w:space="0" w:color="000000"/>
            </w:tcBorders>
            <w:shd w:fill="auto" w:val="clear"/>
          </w:tcPr>
          <w:p>
            <w:pPr>
              <w:pStyle w:val="TableContents"/>
              <w:suppressLineNumbers/>
              <w:spacing w:before="0" w:after="240"/>
              <w:jc w:val="right"/>
              <w:rPr/>
            </w:pPr>
            <w:r>
              <w:rPr/>
              <w:t>0.59</w:t>
            </w:r>
          </w:p>
        </w:tc>
        <w:tc>
          <w:tcPr>
            <w:tcW w:w="2064" w:type="dxa"/>
            <w:tcBorders>
              <w:top w:val="single" w:sz="2" w:space="0" w:color="000000"/>
            </w:tcBorders>
            <w:shd w:fill="auto" w:val="clear"/>
          </w:tcPr>
          <w:p>
            <w:pPr>
              <w:pStyle w:val="TableContents"/>
              <w:suppressLineNumbers/>
              <w:spacing w:before="0" w:after="240"/>
              <w:jc w:val="right"/>
              <w:rPr/>
            </w:pPr>
            <w:r>
              <w:rPr/>
              <w:t>100,000</w:t>
            </w:r>
          </w:p>
        </w:tc>
        <w:tc>
          <w:tcPr>
            <w:tcW w:w="1986" w:type="dxa"/>
            <w:tcBorders>
              <w:top w:val="single" w:sz="2" w:space="0" w:color="000000"/>
            </w:tcBorders>
            <w:shd w:fill="auto" w:val="clear"/>
          </w:tcPr>
          <w:p>
            <w:pPr>
              <w:pStyle w:val="TableContents"/>
              <w:suppressLineNumbers/>
              <w:spacing w:before="0" w:after="240"/>
              <w:jc w:val="right"/>
              <w:rPr/>
            </w:pPr>
            <w:r>
              <w:rPr/>
              <w:t>100,000</w:t>
            </w:r>
          </w:p>
        </w:tc>
      </w:tr>
      <w:tr>
        <w:trPr>
          <w:trHeight w:val="432" w:hRule="exact"/>
        </w:trPr>
        <w:tc>
          <w:tcPr>
            <w:tcW w:w="1263" w:type="dxa"/>
            <w:tcBorders/>
            <w:shd w:fill="auto" w:val="clear"/>
          </w:tcPr>
          <w:p>
            <w:pPr>
              <w:pStyle w:val="TableContents"/>
              <w:suppressLineNumbers/>
              <w:spacing w:before="0" w:after="240"/>
              <w:jc w:val="right"/>
              <w:rPr/>
            </w:pPr>
            <w:r>
              <w:rPr/>
              <w:t>2</w:t>
            </w:r>
          </w:p>
        </w:tc>
        <w:tc>
          <w:tcPr>
            <w:tcW w:w="1611" w:type="dxa"/>
            <w:tcBorders/>
            <w:shd w:fill="auto" w:val="clear"/>
          </w:tcPr>
          <w:p>
            <w:pPr>
              <w:pStyle w:val="TableContents"/>
              <w:suppressLineNumbers/>
              <w:spacing w:before="0" w:after="240"/>
              <w:jc w:val="right"/>
              <w:rPr/>
            </w:pPr>
            <w:r>
              <w:rPr/>
              <w:t>500</w:t>
            </w:r>
          </w:p>
        </w:tc>
        <w:tc>
          <w:tcPr>
            <w:tcW w:w="933" w:type="dxa"/>
            <w:tcBorders/>
            <w:shd w:fill="auto" w:val="clear"/>
          </w:tcPr>
          <w:p>
            <w:pPr>
              <w:pStyle w:val="TableContents"/>
              <w:suppressLineNumbers/>
              <w:spacing w:before="0" w:after="240"/>
              <w:jc w:val="right"/>
              <w:rPr/>
            </w:pPr>
            <w:r>
              <w:rPr/>
              <w:t>0.99</w:t>
            </w:r>
          </w:p>
        </w:tc>
        <w:tc>
          <w:tcPr>
            <w:tcW w:w="934" w:type="dxa"/>
            <w:tcBorders/>
            <w:shd w:fill="auto" w:val="clear"/>
          </w:tcPr>
          <w:p>
            <w:pPr>
              <w:pStyle w:val="TableContents"/>
              <w:suppressLineNumbers/>
              <w:spacing w:before="0" w:after="240"/>
              <w:jc w:val="right"/>
              <w:rPr/>
            </w:pPr>
            <w:r>
              <w:rPr/>
              <w:t>0.71</w:t>
            </w:r>
          </w:p>
        </w:tc>
        <w:tc>
          <w:tcPr>
            <w:tcW w:w="932" w:type="dxa"/>
            <w:tcBorders/>
            <w:shd w:fill="auto" w:val="clear"/>
          </w:tcPr>
          <w:p>
            <w:pPr>
              <w:pStyle w:val="TableContents"/>
              <w:suppressLineNumbers/>
              <w:spacing w:before="0" w:after="240"/>
              <w:jc w:val="right"/>
              <w:rPr/>
            </w:pPr>
            <w:r>
              <w:rPr/>
              <w:t>0.61</w:t>
            </w:r>
          </w:p>
        </w:tc>
        <w:tc>
          <w:tcPr>
            <w:tcW w:w="2064" w:type="dxa"/>
            <w:tcBorders/>
            <w:shd w:fill="auto" w:val="clear"/>
          </w:tcPr>
          <w:p>
            <w:pPr>
              <w:pStyle w:val="TableContents"/>
              <w:suppressLineNumbers/>
              <w:spacing w:before="0" w:after="240"/>
              <w:jc w:val="right"/>
              <w:rPr/>
            </w:pPr>
            <w:r>
              <w:rPr/>
              <w:t>50,000</w:t>
            </w:r>
          </w:p>
        </w:tc>
        <w:tc>
          <w:tcPr>
            <w:tcW w:w="1986" w:type="dxa"/>
            <w:tcBorders/>
            <w:shd w:fill="auto" w:val="clear"/>
          </w:tcPr>
          <w:p>
            <w:pPr>
              <w:pStyle w:val="TableContents"/>
              <w:suppressLineNumbers/>
              <w:spacing w:before="0" w:after="240"/>
              <w:jc w:val="right"/>
              <w:rPr/>
            </w:pPr>
            <w:r>
              <w:rPr/>
              <w:t>100,000</w:t>
            </w:r>
          </w:p>
        </w:tc>
      </w:tr>
      <w:tr>
        <w:trPr>
          <w:trHeight w:val="432" w:hRule="exact"/>
        </w:trPr>
        <w:tc>
          <w:tcPr>
            <w:tcW w:w="1263" w:type="dxa"/>
            <w:tcBorders/>
            <w:shd w:fill="auto" w:val="clear"/>
          </w:tcPr>
          <w:p>
            <w:pPr>
              <w:pStyle w:val="TableContents"/>
              <w:suppressLineNumbers/>
              <w:spacing w:before="0" w:after="240"/>
              <w:jc w:val="right"/>
              <w:rPr/>
            </w:pPr>
            <w:r>
              <w:rPr/>
              <w:t>5</w:t>
            </w:r>
          </w:p>
        </w:tc>
        <w:tc>
          <w:tcPr>
            <w:tcW w:w="1611" w:type="dxa"/>
            <w:tcBorders/>
            <w:shd w:fill="auto" w:val="clear"/>
          </w:tcPr>
          <w:p>
            <w:pPr>
              <w:pStyle w:val="TableContents"/>
              <w:suppressLineNumbers/>
              <w:spacing w:before="0" w:after="240"/>
              <w:jc w:val="right"/>
              <w:rPr/>
            </w:pPr>
            <w:r>
              <w:rPr/>
              <w:t>200</w:t>
            </w:r>
          </w:p>
        </w:tc>
        <w:tc>
          <w:tcPr>
            <w:tcW w:w="933" w:type="dxa"/>
            <w:tcBorders/>
            <w:shd w:fill="auto" w:val="clear"/>
          </w:tcPr>
          <w:p>
            <w:pPr>
              <w:pStyle w:val="TableContents"/>
              <w:suppressLineNumbers/>
              <w:spacing w:before="0" w:after="240"/>
              <w:jc w:val="right"/>
              <w:rPr/>
            </w:pPr>
            <w:r>
              <w:rPr/>
              <w:t>0.99</w:t>
            </w:r>
          </w:p>
        </w:tc>
        <w:tc>
          <w:tcPr>
            <w:tcW w:w="934" w:type="dxa"/>
            <w:tcBorders/>
            <w:shd w:fill="auto" w:val="clear"/>
          </w:tcPr>
          <w:p>
            <w:pPr>
              <w:pStyle w:val="TableContents"/>
              <w:suppressLineNumbers/>
              <w:spacing w:before="0" w:after="240"/>
              <w:jc w:val="right"/>
              <w:rPr/>
            </w:pPr>
            <w:r>
              <w:rPr/>
              <w:t>0.82</w:t>
            </w:r>
          </w:p>
        </w:tc>
        <w:tc>
          <w:tcPr>
            <w:tcW w:w="932" w:type="dxa"/>
            <w:tcBorders/>
            <w:shd w:fill="auto" w:val="clear"/>
          </w:tcPr>
          <w:p>
            <w:pPr>
              <w:pStyle w:val="TableContents"/>
              <w:suppressLineNumbers/>
              <w:spacing w:before="0" w:after="240"/>
              <w:jc w:val="right"/>
              <w:rPr/>
            </w:pPr>
            <w:r>
              <w:rPr/>
              <w:t>0.64</w:t>
            </w:r>
          </w:p>
        </w:tc>
        <w:tc>
          <w:tcPr>
            <w:tcW w:w="2064" w:type="dxa"/>
            <w:tcBorders/>
            <w:shd w:fill="auto" w:val="clear"/>
          </w:tcPr>
          <w:p>
            <w:pPr>
              <w:pStyle w:val="TableContents"/>
              <w:suppressLineNumbers/>
              <w:spacing w:before="0" w:after="240"/>
              <w:jc w:val="right"/>
              <w:rPr/>
            </w:pPr>
            <w:r>
              <w:rPr/>
              <w:t>20,000</w:t>
            </w:r>
          </w:p>
        </w:tc>
        <w:tc>
          <w:tcPr>
            <w:tcW w:w="1986" w:type="dxa"/>
            <w:tcBorders/>
            <w:shd w:fill="auto" w:val="clear"/>
          </w:tcPr>
          <w:p>
            <w:pPr>
              <w:pStyle w:val="TableContents"/>
              <w:suppressLineNumbers/>
              <w:spacing w:before="0" w:after="240"/>
              <w:jc w:val="right"/>
              <w:rPr/>
            </w:pPr>
            <w:r>
              <w:rPr/>
              <w:t>100,000</w:t>
            </w:r>
          </w:p>
        </w:tc>
      </w:tr>
      <w:tr>
        <w:trPr>
          <w:trHeight w:val="432" w:hRule="exact"/>
        </w:trPr>
        <w:tc>
          <w:tcPr>
            <w:tcW w:w="1263" w:type="dxa"/>
            <w:tcBorders/>
            <w:shd w:fill="auto" w:val="clear"/>
          </w:tcPr>
          <w:p>
            <w:pPr>
              <w:pStyle w:val="TableContents"/>
              <w:suppressLineNumbers/>
              <w:spacing w:before="0" w:after="240"/>
              <w:jc w:val="right"/>
              <w:rPr/>
            </w:pPr>
            <w:r>
              <w:rPr/>
              <w:t>10</w:t>
            </w:r>
          </w:p>
        </w:tc>
        <w:tc>
          <w:tcPr>
            <w:tcW w:w="1611" w:type="dxa"/>
            <w:tcBorders/>
            <w:shd w:fill="auto" w:val="clear"/>
          </w:tcPr>
          <w:p>
            <w:pPr>
              <w:pStyle w:val="TableContents"/>
              <w:suppressLineNumbers/>
              <w:spacing w:before="0" w:after="240"/>
              <w:jc w:val="right"/>
              <w:rPr/>
            </w:pPr>
            <w:r>
              <w:rPr/>
              <w:t>100</w:t>
            </w:r>
          </w:p>
        </w:tc>
        <w:tc>
          <w:tcPr>
            <w:tcW w:w="933" w:type="dxa"/>
            <w:tcBorders/>
            <w:shd w:fill="auto" w:val="clear"/>
          </w:tcPr>
          <w:p>
            <w:pPr>
              <w:pStyle w:val="TableContents"/>
              <w:suppressLineNumbers/>
              <w:spacing w:before="0" w:after="240"/>
              <w:jc w:val="right"/>
              <w:rPr/>
            </w:pPr>
            <w:r>
              <w:rPr/>
              <w:t>0.98</w:t>
            </w:r>
          </w:p>
        </w:tc>
        <w:tc>
          <w:tcPr>
            <w:tcW w:w="934" w:type="dxa"/>
            <w:tcBorders/>
            <w:shd w:fill="auto" w:val="clear"/>
          </w:tcPr>
          <w:p>
            <w:pPr>
              <w:pStyle w:val="TableContents"/>
              <w:suppressLineNumbers/>
              <w:spacing w:before="0" w:after="240"/>
              <w:jc w:val="right"/>
              <w:rPr/>
            </w:pPr>
            <w:r>
              <w:rPr/>
              <w:t>0.89</w:t>
            </w:r>
          </w:p>
        </w:tc>
        <w:tc>
          <w:tcPr>
            <w:tcW w:w="932" w:type="dxa"/>
            <w:tcBorders/>
            <w:shd w:fill="auto" w:val="clear"/>
          </w:tcPr>
          <w:p>
            <w:pPr>
              <w:pStyle w:val="TableContents"/>
              <w:suppressLineNumbers/>
              <w:spacing w:before="0" w:after="240"/>
              <w:jc w:val="right"/>
              <w:rPr/>
            </w:pPr>
            <w:r>
              <w:rPr/>
              <w:t>0.66</w:t>
            </w:r>
          </w:p>
        </w:tc>
        <w:tc>
          <w:tcPr>
            <w:tcW w:w="2064" w:type="dxa"/>
            <w:tcBorders/>
            <w:shd w:fill="auto" w:val="clear"/>
          </w:tcPr>
          <w:p>
            <w:pPr>
              <w:pStyle w:val="TableContents"/>
              <w:suppressLineNumbers/>
              <w:spacing w:before="0" w:after="240"/>
              <w:jc w:val="right"/>
              <w:rPr/>
            </w:pPr>
            <w:r>
              <w:rPr/>
              <w:t>10,000</w:t>
            </w:r>
          </w:p>
        </w:tc>
        <w:tc>
          <w:tcPr>
            <w:tcW w:w="1986" w:type="dxa"/>
            <w:tcBorders/>
            <w:shd w:fill="auto" w:val="clear"/>
          </w:tcPr>
          <w:p>
            <w:pPr>
              <w:pStyle w:val="TableContents"/>
              <w:suppressLineNumbers/>
              <w:spacing w:before="0" w:after="240"/>
              <w:jc w:val="right"/>
              <w:rPr/>
            </w:pPr>
            <w:r>
              <w:rPr/>
              <w:t>100,000</w:t>
            </w:r>
          </w:p>
        </w:tc>
      </w:tr>
      <w:tr>
        <w:trPr>
          <w:trHeight w:val="432" w:hRule="exact"/>
        </w:trPr>
        <w:tc>
          <w:tcPr>
            <w:tcW w:w="9723" w:type="dxa"/>
            <w:gridSpan w:val="7"/>
            <w:tcBorders>
              <w:top w:val="single" w:sz="2" w:space="0" w:color="000000"/>
            </w:tcBorders>
            <w:shd w:fill="auto" w:val="clear"/>
          </w:tcPr>
          <w:p>
            <w:pPr>
              <w:pStyle w:val="TableContents"/>
              <w:suppressLineNumbers/>
              <w:spacing w:before="0" w:after="240"/>
              <w:jc w:val="left"/>
              <w:rPr/>
            </w:pPr>
            <w:r>
              <w:rPr>
                <w:b/>
                <w:bCs/>
              </w:rPr>
              <w:t>Genomic selection</w:t>
            </w:r>
          </w:p>
        </w:tc>
      </w:tr>
      <w:tr>
        <w:trPr>
          <w:trHeight w:val="432" w:hRule="exact"/>
        </w:trPr>
        <w:tc>
          <w:tcPr>
            <w:tcW w:w="9723" w:type="dxa"/>
            <w:gridSpan w:val="7"/>
            <w:tcBorders/>
            <w:shd w:fill="auto" w:val="clear"/>
          </w:tcPr>
          <w:p>
            <w:pPr>
              <w:pStyle w:val="TableContents"/>
              <w:suppressLineNumbers/>
              <w:spacing w:before="0" w:after="240"/>
              <w:jc w:val="left"/>
              <w:rPr/>
            </w:pPr>
            <w:r>
              <w:rPr/>
              <w:t>Variable resources for phenotyping</w:t>
            </w:r>
          </w:p>
        </w:tc>
      </w:tr>
      <w:tr>
        <w:trPr>
          <w:trHeight w:val="432" w:hRule="exact"/>
        </w:trPr>
        <w:tc>
          <w:tcPr>
            <w:tcW w:w="1263" w:type="dxa"/>
            <w:tcBorders>
              <w:top w:val="single" w:sz="2" w:space="0" w:color="000000"/>
            </w:tcBorders>
            <w:shd w:fill="auto" w:val="clear"/>
          </w:tcPr>
          <w:p>
            <w:pPr>
              <w:pStyle w:val="TableContents"/>
              <w:suppressLineNumbers/>
              <w:spacing w:before="0" w:after="240"/>
              <w:jc w:val="right"/>
              <w:rPr/>
            </w:pPr>
            <w:r>
              <w:rPr/>
              <w:t>1</w:t>
            </w:r>
          </w:p>
        </w:tc>
        <w:tc>
          <w:tcPr>
            <w:tcW w:w="1611" w:type="dxa"/>
            <w:tcBorders>
              <w:top w:val="single" w:sz="2" w:space="0" w:color="000000"/>
            </w:tcBorders>
            <w:shd w:fill="auto" w:val="clear"/>
          </w:tcPr>
          <w:p>
            <w:pPr>
              <w:pStyle w:val="TableContents"/>
              <w:suppressLineNumbers/>
              <w:spacing w:before="0" w:after="240"/>
              <w:jc w:val="right"/>
              <w:rPr/>
            </w:pPr>
            <w:r>
              <w:rPr/>
              <w:t>-</w:t>
            </w:r>
          </w:p>
        </w:tc>
        <w:tc>
          <w:tcPr>
            <w:tcW w:w="933" w:type="dxa"/>
            <w:tcBorders>
              <w:top w:val="single" w:sz="2" w:space="0" w:color="000000"/>
            </w:tcBorders>
            <w:shd w:fill="auto" w:val="clear"/>
          </w:tcPr>
          <w:p>
            <w:pPr>
              <w:pStyle w:val="TableContents"/>
              <w:suppressLineNumbers/>
              <w:spacing w:before="0" w:after="240"/>
              <w:jc w:val="right"/>
              <w:rPr/>
            </w:pPr>
            <w:r>
              <w:rPr/>
              <w:t>-</w:t>
            </w:r>
          </w:p>
        </w:tc>
        <w:tc>
          <w:tcPr>
            <w:tcW w:w="934" w:type="dxa"/>
            <w:tcBorders>
              <w:top w:val="single" w:sz="2" w:space="0" w:color="000000"/>
            </w:tcBorders>
            <w:shd w:fill="auto" w:val="clear"/>
          </w:tcPr>
          <w:p>
            <w:pPr>
              <w:pStyle w:val="TableContents"/>
              <w:suppressLineNumbers/>
              <w:spacing w:before="0" w:after="240"/>
              <w:jc w:val="right"/>
              <w:rPr/>
            </w:pPr>
            <w:r>
              <w:rPr/>
              <w:t>0.62</w:t>
            </w:r>
          </w:p>
        </w:tc>
        <w:tc>
          <w:tcPr>
            <w:tcW w:w="932" w:type="dxa"/>
            <w:tcBorders>
              <w:top w:val="single" w:sz="2" w:space="0" w:color="000000"/>
            </w:tcBorders>
            <w:shd w:fill="auto" w:val="clear"/>
          </w:tcPr>
          <w:p>
            <w:pPr>
              <w:pStyle w:val="TableContents"/>
              <w:spacing w:before="0" w:after="240"/>
              <w:jc w:val="right"/>
              <w:rPr/>
            </w:pPr>
            <w:r>
              <w:rPr/>
              <w:t>0.5</w:t>
            </w:r>
            <w:ins w:id="29" w:author="Unknown Author" w:date="2020-08-06T20:41:32Z">
              <w:r>
                <w:rPr/>
                <w:t>6</w:t>
              </w:r>
            </w:ins>
            <w:del w:id="30" w:author="Unknown Author" w:date="2020-08-06T20:41:32Z">
              <w:r>
                <w:rPr/>
                <w:delText>3</w:delText>
              </w:r>
            </w:del>
          </w:p>
        </w:tc>
        <w:tc>
          <w:tcPr>
            <w:tcW w:w="2064" w:type="dxa"/>
            <w:tcBorders>
              <w:top w:val="single" w:sz="2" w:space="0" w:color="000000"/>
            </w:tcBorders>
            <w:shd w:fill="auto" w:val="clear"/>
          </w:tcPr>
          <w:p>
            <w:pPr>
              <w:pStyle w:val="TableContents"/>
              <w:suppressLineNumbers/>
              <w:spacing w:before="0" w:after="240"/>
              <w:jc w:val="right"/>
              <w:rPr/>
            </w:pPr>
            <w:r>
              <w:rPr/>
              <w:t>10,000</w:t>
            </w:r>
          </w:p>
        </w:tc>
        <w:tc>
          <w:tcPr>
            <w:tcW w:w="1986" w:type="dxa"/>
            <w:tcBorders>
              <w:top w:val="single" w:sz="2" w:space="0" w:color="000000"/>
            </w:tcBorders>
            <w:shd w:fill="auto" w:val="clear"/>
          </w:tcPr>
          <w:p>
            <w:pPr>
              <w:pStyle w:val="TableContents"/>
              <w:suppressLineNumbers/>
              <w:spacing w:before="0" w:after="240"/>
              <w:jc w:val="right"/>
              <w:rPr/>
            </w:pPr>
            <w:r>
              <w:rPr/>
              <w:t>10,000</w:t>
            </w:r>
          </w:p>
        </w:tc>
      </w:tr>
      <w:tr>
        <w:trPr>
          <w:trHeight w:val="432" w:hRule="exact"/>
        </w:trPr>
        <w:tc>
          <w:tcPr>
            <w:tcW w:w="1263" w:type="dxa"/>
            <w:tcBorders/>
            <w:shd w:fill="auto" w:val="clear"/>
          </w:tcPr>
          <w:p>
            <w:pPr>
              <w:pStyle w:val="TableContents"/>
              <w:suppressLineNumbers/>
              <w:spacing w:before="0" w:after="240"/>
              <w:jc w:val="right"/>
              <w:rPr/>
            </w:pPr>
            <w:r>
              <w:rPr/>
              <w:t>2</w:t>
            </w:r>
          </w:p>
        </w:tc>
        <w:tc>
          <w:tcPr>
            <w:tcW w:w="1611" w:type="dxa"/>
            <w:tcBorders/>
            <w:shd w:fill="auto" w:val="clear"/>
          </w:tcPr>
          <w:p>
            <w:pPr>
              <w:pStyle w:val="TableContents"/>
              <w:suppressLineNumbers/>
              <w:spacing w:before="0" w:after="240"/>
              <w:jc w:val="right"/>
              <w:rPr/>
            </w:pPr>
            <w:r>
              <w:rPr/>
              <w:t>-</w:t>
            </w:r>
          </w:p>
        </w:tc>
        <w:tc>
          <w:tcPr>
            <w:tcW w:w="933" w:type="dxa"/>
            <w:tcBorders/>
            <w:shd w:fill="auto" w:val="clear"/>
          </w:tcPr>
          <w:p>
            <w:pPr>
              <w:pStyle w:val="TableContents"/>
              <w:suppressLineNumbers/>
              <w:spacing w:before="0" w:after="240"/>
              <w:jc w:val="right"/>
              <w:rPr/>
            </w:pPr>
            <w:r>
              <w:rPr/>
              <w:t>-</w:t>
            </w:r>
          </w:p>
        </w:tc>
        <w:tc>
          <w:tcPr>
            <w:tcW w:w="934" w:type="dxa"/>
            <w:tcBorders/>
            <w:shd w:fill="auto" w:val="clear"/>
          </w:tcPr>
          <w:p>
            <w:pPr>
              <w:pStyle w:val="TableContents"/>
              <w:suppressLineNumbers/>
              <w:spacing w:before="0" w:after="240"/>
              <w:jc w:val="right"/>
              <w:rPr/>
            </w:pPr>
            <w:r>
              <w:rPr/>
              <w:t>0.70</w:t>
            </w:r>
          </w:p>
        </w:tc>
        <w:tc>
          <w:tcPr>
            <w:tcW w:w="932" w:type="dxa"/>
            <w:tcBorders/>
            <w:shd w:fill="auto" w:val="clear"/>
          </w:tcPr>
          <w:p>
            <w:pPr>
              <w:pStyle w:val="TableContents"/>
              <w:spacing w:before="0" w:after="240"/>
              <w:jc w:val="right"/>
              <w:rPr/>
            </w:pPr>
            <w:r>
              <w:rPr/>
              <w:t>0.</w:t>
            </w:r>
            <w:ins w:id="31" w:author="Unknown Author" w:date="2020-08-06T20:41:41Z">
              <w:r>
                <w:rPr/>
                <w:t>63</w:t>
              </w:r>
            </w:ins>
            <w:del w:id="32" w:author="Unknown Author" w:date="2020-08-06T20:41:41Z">
              <w:r>
                <w:rPr/>
                <w:delText>58</w:delText>
              </w:r>
            </w:del>
          </w:p>
        </w:tc>
        <w:tc>
          <w:tcPr>
            <w:tcW w:w="2064" w:type="dxa"/>
            <w:tcBorders/>
            <w:shd w:fill="auto" w:val="clear"/>
          </w:tcPr>
          <w:p>
            <w:pPr>
              <w:pStyle w:val="TableContents"/>
              <w:suppressLineNumbers/>
              <w:spacing w:before="0" w:after="240"/>
              <w:jc w:val="right"/>
              <w:rPr/>
            </w:pPr>
            <w:r>
              <w:rPr/>
              <w:t>10,000</w:t>
            </w:r>
          </w:p>
        </w:tc>
        <w:tc>
          <w:tcPr>
            <w:tcW w:w="1986" w:type="dxa"/>
            <w:tcBorders/>
            <w:shd w:fill="auto" w:val="clear"/>
          </w:tcPr>
          <w:p>
            <w:pPr>
              <w:pStyle w:val="TableContents"/>
              <w:suppressLineNumbers/>
              <w:spacing w:before="0" w:after="240"/>
              <w:jc w:val="right"/>
              <w:rPr/>
            </w:pPr>
            <w:r>
              <w:rPr/>
              <w:t>20,000</w:t>
            </w:r>
          </w:p>
        </w:tc>
      </w:tr>
      <w:tr>
        <w:trPr>
          <w:trHeight w:val="432" w:hRule="exact"/>
        </w:trPr>
        <w:tc>
          <w:tcPr>
            <w:tcW w:w="1263" w:type="dxa"/>
            <w:tcBorders/>
            <w:shd w:fill="auto" w:val="clear"/>
          </w:tcPr>
          <w:p>
            <w:pPr>
              <w:pStyle w:val="TableContents"/>
              <w:suppressLineNumbers/>
              <w:spacing w:before="0" w:after="240"/>
              <w:jc w:val="right"/>
              <w:rPr/>
            </w:pPr>
            <w:r>
              <w:rPr/>
              <w:t>5</w:t>
            </w:r>
          </w:p>
        </w:tc>
        <w:tc>
          <w:tcPr>
            <w:tcW w:w="1611" w:type="dxa"/>
            <w:tcBorders/>
            <w:shd w:fill="auto" w:val="clear"/>
          </w:tcPr>
          <w:p>
            <w:pPr>
              <w:pStyle w:val="TableContents"/>
              <w:suppressLineNumbers/>
              <w:spacing w:before="0" w:after="240"/>
              <w:jc w:val="right"/>
              <w:rPr/>
            </w:pPr>
            <w:r>
              <w:rPr/>
              <w:t>-</w:t>
            </w:r>
          </w:p>
        </w:tc>
        <w:tc>
          <w:tcPr>
            <w:tcW w:w="933" w:type="dxa"/>
            <w:tcBorders/>
            <w:shd w:fill="auto" w:val="clear"/>
          </w:tcPr>
          <w:p>
            <w:pPr>
              <w:pStyle w:val="TableContents"/>
              <w:suppressLineNumbers/>
              <w:spacing w:before="0" w:after="240"/>
              <w:jc w:val="right"/>
              <w:rPr/>
            </w:pPr>
            <w:r>
              <w:rPr/>
              <w:t>-</w:t>
            </w:r>
          </w:p>
        </w:tc>
        <w:tc>
          <w:tcPr>
            <w:tcW w:w="934" w:type="dxa"/>
            <w:tcBorders/>
            <w:shd w:fill="auto" w:val="clear"/>
          </w:tcPr>
          <w:p>
            <w:pPr>
              <w:pStyle w:val="TableContents"/>
              <w:suppressLineNumbers/>
              <w:spacing w:before="0" w:after="240"/>
              <w:jc w:val="right"/>
              <w:rPr/>
            </w:pPr>
            <w:r>
              <w:rPr/>
              <w:t>0.81</w:t>
            </w:r>
          </w:p>
        </w:tc>
        <w:tc>
          <w:tcPr>
            <w:tcW w:w="932" w:type="dxa"/>
            <w:tcBorders/>
            <w:shd w:fill="auto" w:val="clear"/>
          </w:tcPr>
          <w:p>
            <w:pPr>
              <w:pStyle w:val="TableContents"/>
              <w:spacing w:before="0" w:after="240"/>
              <w:jc w:val="right"/>
              <w:rPr/>
            </w:pPr>
            <w:r>
              <w:rPr/>
              <w:t>0.</w:t>
            </w:r>
            <w:ins w:id="33" w:author="Unknown Author" w:date="2020-08-06T20:41:26Z">
              <w:r>
                <w:rPr/>
                <w:t>71</w:t>
              </w:r>
            </w:ins>
            <w:del w:id="34" w:author="Unknown Author" w:date="2020-08-06T20:41:25Z">
              <w:r>
                <w:rPr/>
                <w:delText>64</w:delText>
              </w:r>
            </w:del>
          </w:p>
        </w:tc>
        <w:tc>
          <w:tcPr>
            <w:tcW w:w="2064" w:type="dxa"/>
            <w:tcBorders/>
            <w:shd w:fill="auto" w:val="clear"/>
          </w:tcPr>
          <w:p>
            <w:pPr>
              <w:pStyle w:val="TableContents"/>
              <w:suppressLineNumbers/>
              <w:spacing w:before="0" w:after="240"/>
              <w:jc w:val="right"/>
              <w:rPr/>
            </w:pPr>
            <w:r>
              <w:rPr/>
              <w:t>10,000</w:t>
            </w:r>
          </w:p>
        </w:tc>
        <w:tc>
          <w:tcPr>
            <w:tcW w:w="1986" w:type="dxa"/>
            <w:tcBorders/>
            <w:shd w:fill="auto" w:val="clear"/>
          </w:tcPr>
          <w:p>
            <w:pPr>
              <w:pStyle w:val="TableContents"/>
              <w:suppressLineNumbers/>
              <w:spacing w:before="0" w:after="240"/>
              <w:jc w:val="right"/>
              <w:rPr/>
            </w:pPr>
            <w:r>
              <w:rPr/>
              <w:t>50,000</w:t>
            </w:r>
          </w:p>
        </w:tc>
      </w:tr>
      <w:tr>
        <w:trPr>
          <w:trHeight w:val="432" w:hRule="exact"/>
        </w:trPr>
        <w:tc>
          <w:tcPr>
            <w:tcW w:w="1263" w:type="dxa"/>
            <w:tcBorders/>
            <w:shd w:fill="auto" w:val="clear"/>
          </w:tcPr>
          <w:p>
            <w:pPr>
              <w:pStyle w:val="TableContents"/>
              <w:suppressLineNumbers/>
              <w:spacing w:before="0" w:after="240"/>
              <w:jc w:val="right"/>
              <w:rPr/>
            </w:pPr>
            <w:r>
              <w:rPr/>
              <w:t>10</w:t>
            </w:r>
          </w:p>
        </w:tc>
        <w:tc>
          <w:tcPr>
            <w:tcW w:w="1611" w:type="dxa"/>
            <w:tcBorders/>
            <w:shd w:fill="auto" w:val="clear"/>
          </w:tcPr>
          <w:p>
            <w:pPr>
              <w:pStyle w:val="TableContents"/>
              <w:suppressLineNumbers/>
              <w:spacing w:before="0" w:after="240"/>
              <w:jc w:val="right"/>
              <w:rPr/>
            </w:pPr>
            <w:r>
              <w:rPr/>
              <w:t>-</w:t>
            </w:r>
          </w:p>
        </w:tc>
        <w:tc>
          <w:tcPr>
            <w:tcW w:w="933" w:type="dxa"/>
            <w:tcBorders/>
            <w:shd w:fill="auto" w:val="clear"/>
          </w:tcPr>
          <w:p>
            <w:pPr>
              <w:pStyle w:val="TableContents"/>
              <w:suppressLineNumbers/>
              <w:spacing w:before="0" w:after="240"/>
              <w:jc w:val="right"/>
              <w:rPr/>
            </w:pPr>
            <w:r>
              <w:rPr/>
              <w:t>-</w:t>
            </w:r>
          </w:p>
        </w:tc>
        <w:tc>
          <w:tcPr>
            <w:tcW w:w="934" w:type="dxa"/>
            <w:tcBorders/>
            <w:shd w:fill="auto" w:val="clear"/>
          </w:tcPr>
          <w:p>
            <w:pPr>
              <w:pStyle w:val="TableContents"/>
              <w:suppressLineNumbers/>
              <w:spacing w:before="0" w:after="240"/>
              <w:jc w:val="right"/>
              <w:rPr/>
            </w:pPr>
            <w:r>
              <w:rPr/>
              <w:t>0.89</w:t>
            </w:r>
          </w:p>
        </w:tc>
        <w:tc>
          <w:tcPr>
            <w:tcW w:w="932" w:type="dxa"/>
            <w:tcBorders/>
            <w:shd w:fill="auto" w:val="clear"/>
          </w:tcPr>
          <w:p>
            <w:pPr>
              <w:pStyle w:val="TableContents"/>
              <w:spacing w:before="0" w:after="240"/>
              <w:jc w:val="right"/>
              <w:rPr/>
            </w:pPr>
            <w:r>
              <w:rPr/>
              <w:t>0.</w:t>
            </w:r>
            <w:ins w:id="35" w:author="Unknown Author" w:date="2020-08-06T20:41:45Z">
              <w:r>
                <w:rPr/>
                <w:t>76</w:t>
              </w:r>
            </w:ins>
            <w:del w:id="36" w:author="Unknown Author" w:date="2020-08-06T20:41:45Z">
              <w:r>
                <w:rPr/>
                <w:delText>68</w:delText>
              </w:r>
            </w:del>
          </w:p>
        </w:tc>
        <w:tc>
          <w:tcPr>
            <w:tcW w:w="2064" w:type="dxa"/>
            <w:tcBorders/>
            <w:shd w:fill="auto" w:val="clear"/>
          </w:tcPr>
          <w:p>
            <w:pPr>
              <w:pStyle w:val="TableContents"/>
              <w:suppressLineNumbers/>
              <w:spacing w:before="0" w:after="240"/>
              <w:jc w:val="right"/>
              <w:rPr/>
            </w:pPr>
            <w:r>
              <w:rPr/>
              <w:t>10,000</w:t>
            </w:r>
          </w:p>
        </w:tc>
        <w:tc>
          <w:tcPr>
            <w:tcW w:w="1986" w:type="dxa"/>
            <w:tcBorders/>
            <w:shd w:fill="auto" w:val="clear"/>
          </w:tcPr>
          <w:p>
            <w:pPr>
              <w:pStyle w:val="TableContents"/>
              <w:suppressLineNumbers/>
              <w:spacing w:before="0" w:after="240"/>
              <w:jc w:val="right"/>
              <w:rPr/>
            </w:pPr>
            <w:r>
              <w:rPr/>
              <w:t>100,000</w:t>
            </w:r>
          </w:p>
        </w:tc>
      </w:tr>
      <w:tr>
        <w:trPr>
          <w:trHeight w:val="432" w:hRule="exact"/>
        </w:trPr>
        <w:tc>
          <w:tcPr>
            <w:tcW w:w="9723" w:type="dxa"/>
            <w:gridSpan w:val="7"/>
            <w:tcBorders>
              <w:top w:val="single" w:sz="2" w:space="0" w:color="000000"/>
            </w:tcBorders>
            <w:shd w:fill="auto" w:val="clear"/>
          </w:tcPr>
          <w:p>
            <w:pPr>
              <w:pStyle w:val="TableContents"/>
              <w:suppressLineNumbers/>
              <w:spacing w:before="0" w:after="240"/>
              <w:rPr/>
            </w:pPr>
            <w:r>
              <w:rPr/>
              <w:t>Fixed resources for phenotyping</w:t>
            </w:r>
          </w:p>
        </w:tc>
      </w:tr>
      <w:tr>
        <w:trPr>
          <w:trHeight w:val="432" w:hRule="exact"/>
        </w:trPr>
        <w:tc>
          <w:tcPr>
            <w:tcW w:w="1263" w:type="dxa"/>
            <w:tcBorders>
              <w:top w:val="single" w:sz="2" w:space="0" w:color="000000"/>
            </w:tcBorders>
            <w:shd w:fill="auto" w:val="clear"/>
          </w:tcPr>
          <w:p>
            <w:pPr>
              <w:pStyle w:val="TableContents"/>
              <w:suppressLineNumbers/>
              <w:spacing w:before="0" w:after="240"/>
              <w:jc w:val="right"/>
              <w:rPr/>
            </w:pPr>
            <w:r>
              <w:rPr/>
              <w:t>1</w:t>
            </w:r>
          </w:p>
        </w:tc>
        <w:tc>
          <w:tcPr>
            <w:tcW w:w="1611" w:type="dxa"/>
            <w:tcBorders>
              <w:top w:val="single" w:sz="2" w:space="0" w:color="000000"/>
            </w:tcBorders>
            <w:shd w:fill="auto" w:val="clear"/>
          </w:tcPr>
          <w:p>
            <w:pPr>
              <w:pStyle w:val="TableContents"/>
              <w:suppressLineNumbers/>
              <w:spacing w:before="0" w:after="240"/>
              <w:jc w:val="right"/>
              <w:rPr/>
            </w:pPr>
            <w:r>
              <w:rPr/>
              <w:t>-</w:t>
            </w:r>
          </w:p>
        </w:tc>
        <w:tc>
          <w:tcPr>
            <w:tcW w:w="933" w:type="dxa"/>
            <w:tcBorders>
              <w:top w:val="single" w:sz="2" w:space="0" w:color="000000"/>
            </w:tcBorders>
            <w:shd w:fill="auto" w:val="clear"/>
          </w:tcPr>
          <w:p>
            <w:pPr>
              <w:pStyle w:val="TableContents"/>
              <w:suppressLineNumbers/>
              <w:spacing w:before="0" w:after="240"/>
              <w:jc w:val="right"/>
              <w:rPr/>
            </w:pPr>
            <w:r>
              <w:rPr/>
              <w:t>-</w:t>
            </w:r>
          </w:p>
        </w:tc>
        <w:tc>
          <w:tcPr>
            <w:tcW w:w="934" w:type="dxa"/>
            <w:tcBorders>
              <w:top w:val="single" w:sz="2" w:space="0" w:color="000000"/>
            </w:tcBorders>
            <w:shd w:fill="auto" w:val="clear"/>
          </w:tcPr>
          <w:p>
            <w:pPr>
              <w:pStyle w:val="TableContents"/>
              <w:suppressLineNumbers/>
              <w:spacing w:before="0" w:after="240"/>
              <w:jc w:val="right"/>
              <w:rPr/>
            </w:pPr>
            <w:r>
              <w:rPr/>
              <w:t>0.63</w:t>
            </w:r>
          </w:p>
        </w:tc>
        <w:tc>
          <w:tcPr>
            <w:tcW w:w="932" w:type="dxa"/>
            <w:tcBorders>
              <w:top w:val="single" w:sz="2" w:space="0" w:color="000000"/>
            </w:tcBorders>
            <w:shd w:fill="auto" w:val="clear"/>
          </w:tcPr>
          <w:p>
            <w:pPr>
              <w:pStyle w:val="TableContents"/>
              <w:spacing w:before="0" w:after="240"/>
              <w:jc w:val="right"/>
              <w:rPr/>
            </w:pPr>
            <w:r>
              <w:rPr/>
              <w:t>0.9</w:t>
            </w:r>
            <w:ins w:id="37" w:author="Unknown Author" w:date="2020-08-06T20:41:05Z">
              <w:r>
                <w:rPr/>
                <w:t>3</w:t>
              </w:r>
            </w:ins>
            <w:del w:id="38" w:author="Unknown Author" w:date="2020-08-06T20:41:04Z">
              <w:r>
                <w:rPr/>
                <w:delText>1</w:delText>
              </w:r>
            </w:del>
          </w:p>
        </w:tc>
        <w:tc>
          <w:tcPr>
            <w:tcW w:w="2064" w:type="dxa"/>
            <w:tcBorders>
              <w:top w:val="single" w:sz="2" w:space="0" w:color="000000"/>
            </w:tcBorders>
            <w:shd w:fill="auto" w:val="clear"/>
          </w:tcPr>
          <w:p>
            <w:pPr>
              <w:pStyle w:val="TableContents"/>
              <w:suppressLineNumbers/>
              <w:spacing w:before="0" w:after="240"/>
              <w:jc w:val="right"/>
              <w:rPr/>
            </w:pPr>
            <w:r>
              <w:rPr/>
              <w:t>100,000</w:t>
            </w:r>
          </w:p>
        </w:tc>
        <w:tc>
          <w:tcPr>
            <w:tcW w:w="1986" w:type="dxa"/>
            <w:tcBorders>
              <w:top w:val="single" w:sz="2" w:space="0" w:color="000000"/>
            </w:tcBorders>
            <w:shd w:fill="auto" w:val="clear"/>
          </w:tcPr>
          <w:p>
            <w:pPr>
              <w:pStyle w:val="TableContents"/>
              <w:suppressLineNumbers/>
              <w:spacing w:before="0" w:after="240"/>
              <w:jc w:val="right"/>
              <w:rPr/>
            </w:pPr>
            <w:r>
              <w:rPr/>
              <w:t>100,000</w:t>
            </w:r>
          </w:p>
        </w:tc>
      </w:tr>
      <w:tr>
        <w:trPr>
          <w:trHeight w:val="432" w:hRule="exact"/>
        </w:trPr>
        <w:tc>
          <w:tcPr>
            <w:tcW w:w="1263" w:type="dxa"/>
            <w:tcBorders/>
            <w:shd w:fill="auto" w:val="clear"/>
          </w:tcPr>
          <w:p>
            <w:pPr>
              <w:pStyle w:val="TableContents"/>
              <w:suppressLineNumbers/>
              <w:spacing w:before="0" w:after="240"/>
              <w:jc w:val="right"/>
              <w:rPr/>
            </w:pPr>
            <w:r>
              <w:rPr/>
              <w:t>2</w:t>
            </w:r>
          </w:p>
        </w:tc>
        <w:tc>
          <w:tcPr>
            <w:tcW w:w="1611" w:type="dxa"/>
            <w:tcBorders/>
            <w:shd w:fill="auto" w:val="clear"/>
          </w:tcPr>
          <w:p>
            <w:pPr>
              <w:pStyle w:val="TableContents"/>
              <w:suppressLineNumbers/>
              <w:spacing w:before="0" w:after="240"/>
              <w:jc w:val="right"/>
              <w:rPr/>
            </w:pPr>
            <w:r>
              <w:rPr/>
              <w:t>-</w:t>
            </w:r>
          </w:p>
        </w:tc>
        <w:tc>
          <w:tcPr>
            <w:tcW w:w="933" w:type="dxa"/>
            <w:tcBorders/>
            <w:shd w:fill="auto" w:val="clear"/>
          </w:tcPr>
          <w:p>
            <w:pPr>
              <w:pStyle w:val="TableContents"/>
              <w:suppressLineNumbers/>
              <w:spacing w:before="0" w:after="240"/>
              <w:jc w:val="right"/>
              <w:rPr/>
            </w:pPr>
            <w:r>
              <w:rPr/>
              <w:t>-</w:t>
            </w:r>
          </w:p>
        </w:tc>
        <w:tc>
          <w:tcPr>
            <w:tcW w:w="934" w:type="dxa"/>
            <w:tcBorders/>
            <w:shd w:fill="auto" w:val="clear"/>
          </w:tcPr>
          <w:p>
            <w:pPr>
              <w:pStyle w:val="TableContents"/>
              <w:suppressLineNumbers/>
              <w:spacing w:before="0" w:after="240"/>
              <w:jc w:val="right"/>
              <w:rPr/>
            </w:pPr>
            <w:r>
              <w:rPr/>
              <w:t>0.71</w:t>
            </w:r>
          </w:p>
        </w:tc>
        <w:tc>
          <w:tcPr>
            <w:tcW w:w="932" w:type="dxa"/>
            <w:tcBorders/>
            <w:shd w:fill="auto" w:val="clear"/>
          </w:tcPr>
          <w:p>
            <w:pPr>
              <w:pStyle w:val="TableContents"/>
              <w:spacing w:before="0" w:after="240"/>
              <w:jc w:val="right"/>
              <w:rPr/>
            </w:pPr>
            <w:r>
              <w:rPr/>
              <w:t>0.</w:t>
            </w:r>
            <w:ins w:id="39" w:author="Unknown Author" w:date="2020-08-06T20:41:02Z">
              <w:r>
                <w:rPr/>
                <w:t>90</w:t>
              </w:r>
            </w:ins>
            <w:del w:id="40" w:author="Unknown Author" w:date="2020-08-06T20:41:02Z">
              <w:r>
                <w:rPr/>
                <w:delText>86</w:delText>
              </w:r>
            </w:del>
          </w:p>
        </w:tc>
        <w:tc>
          <w:tcPr>
            <w:tcW w:w="2064" w:type="dxa"/>
            <w:tcBorders/>
            <w:shd w:fill="auto" w:val="clear"/>
          </w:tcPr>
          <w:p>
            <w:pPr>
              <w:pStyle w:val="TableContents"/>
              <w:suppressLineNumbers/>
              <w:spacing w:before="0" w:after="240"/>
              <w:jc w:val="right"/>
              <w:rPr/>
            </w:pPr>
            <w:r>
              <w:rPr/>
              <w:t>50,000</w:t>
            </w:r>
          </w:p>
        </w:tc>
        <w:tc>
          <w:tcPr>
            <w:tcW w:w="1986" w:type="dxa"/>
            <w:tcBorders/>
            <w:shd w:fill="auto" w:val="clear"/>
          </w:tcPr>
          <w:p>
            <w:pPr>
              <w:pStyle w:val="TableContents"/>
              <w:suppressLineNumbers/>
              <w:spacing w:before="0" w:after="240"/>
              <w:jc w:val="right"/>
              <w:rPr/>
            </w:pPr>
            <w:r>
              <w:rPr/>
              <w:t>100,000</w:t>
            </w:r>
          </w:p>
        </w:tc>
      </w:tr>
      <w:tr>
        <w:trPr>
          <w:trHeight w:val="432" w:hRule="exact"/>
        </w:trPr>
        <w:tc>
          <w:tcPr>
            <w:tcW w:w="1263" w:type="dxa"/>
            <w:tcBorders/>
            <w:shd w:fill="auto" w:val="clear"/>
          </w:tcPr>
          <w:p>
            <w:pPr>
              <w:pStyle w:val="TableContents"/>
              <w:suppressLineNumbers/>
              <w:spacing w:before="0" w:after="240"/>
              <w:jc w:val="right"/>
              <w:rPr/>
            </w:pPr>
            <w:r>
              <w:rPr/>
              <w:t>5</w:t>
            </w:r>
          </w:p>
        </w:tc>
        <w:tc>
          <w:tcPr>
            <w:tcW w:w="1611" w:type="dxa"/>
            <w:tcBorders/>
            <w:shd w:fill="auto" w:val="clear"/>
          </w:tcPr>
          <w:p>
            <w:pPr>
              <w:pStyle w:val="TableContents"/>
              <w:suppressLineNumbers/>
              <w:spacing w:before="0" w:after="240"/>
              <w:jc w:val="right"/>
              <w:rPr/>
            </w:pPr>
            <w:r>
              <w:rPr/>
              <w:t>-</w:t>
            </w:r>
          </w:p>
        </w:tc>
        <w:tc>
          <w:tcPr>
            <w:tcW w:w="933" w:type="dxa"/>
            <w:tcBorders/>
            <w:shd w:fill="auto" w:val="clear"/>
          </w:tcPr>
          <w:p>
            <w:pPr>
              <w:pStyle w:val="TableContents"/>
              <w:suppressLineNumbers/>
              <w:spacing w:before="0" w:after="240"/>
              <w:jc w:val="right"/>
              <w:rPr/>
            </w:pPr>
            <w:r>
              <w:rPr/>
              <w:t>-</w:t>
            </w:r>
          </w:p>
        </w:tc>
        <w:tc>
          <w:tcPr>
            <w:tcW w:w="934" w:type="dxa"/>
            <w:tcBorders/>
            <w:shd w:fill="auto" w:val="clear"/>
          </w:tcPr>
          <w:p>
            <w:pPr>
              <w:pStyle w:val="TableContents"/>
              <w:suppressLineNumbers/>
              <w:spacing w:before="0" w:after="240"/>
              <w:jc w:val="right"/>
              <w:rPr/>
            </w:pPr>
            <w:r>
              <w:rPr/>
              <w:t>0.82</w:t>
            </w:r>
          </w:p>
        </w:tc>
        <w:tc>
          <w:tcPr>
            <w:tcW w:w="932" w:type="dxa"/>
            <w:tcBorders/>
            <w:shd w:fill="auto" w:val="clear"/>
          </w:tcPr>
          <w:p>
            <w:pPr>
              <w:pStyle w:val="TableContents"/>
              <w:spacing w:before="0" w:after="240"/>
              <w:jc w:val="right"/>
              <w:rPr/>
            </w:pPr>
            <w:r>
              <w:rPr/>
              <w:t>0.</w:t>
            </w:r>
            <w:ins w:id="41" w:author="Unknown Author" w:date="2020-08-06T20:40:57Z">
              <w:r>
                <w:rPr/>
                <w:t>84</w:t>
              </w:r>
            </w:ins>
            <w:del w:id="42" w:author="Unknown Author" w:date="2020-08-06T20:40:56Z">
              <w:r>
                <w:rPr/>
                <w:delText>77</w:delText>
              </w:r>
            </w:del>
          </w:p>
        </w:tc>
        <w:tc>
          <w:tcPr>
            <w:tcW w:w="2064" w:type="dxa"/>
            <w:tcBorders/>
            <w:shd w:fill="auto" w:val="clear"/>
          </w:tcPr>
          <w:p>
            <w:pPr>
              <w:pStyle w:val="TableContents"/>
              <w:suppressLineNumbers/>
              <w:spacing w:before="0" w:after="240"/>
              <w:jc w:val="right"/>
              <w:rPr/>
            </w:pPr>
            <w:r>
              <w:rPr/>
              <w:t>20,000</w:t>
            </w:r>
          </w:p>
        </w:tc>
        <w:tc>
          <w:tcPr>
            <w:tcW w:w="1986" w:type="dxa"/>
            <w:tcBorders/>
            <w:shd w:fill="auto" w:val="clear"/>
          </w:tcPr>
          <w:p>
            <w:pPr>
              <w:pStyle w:val="TableContents"/>
              <w:suppressLineNumbers/>
              <w:spacing w:before="0" w:after="240"/>
              <w:jc w:val="right"/>
              <w:rPr/>
            </w:pPr>
            <w:r>
              <w:rPr/>
              <w:t>100,000</w:t>
            </w:r>
          </w:p>
        </w:tc>
      </w:tr>
      <w:tr>
        <w:trPr>
          <w:trHeight w:val="432" w:hRule="exact"/>
        </w:trPr>
        <w:tc>
          <w:tcPr>
            <w:tcW w:w="1263" w:type="dxa"/>
            <w:tcBorders>
              <w:bottom w:val="single" w:sz="2" w:space="0" w:color="000000"/>
            </w:tcBorders>
            <w:shd w:fill="auto" w:val="clear"/>
          </w:tcPr>
          <w:p>
            <w:pPr>
              <w:pStyle w:val="TableContents"/>
              <w:suppressLineNumbers/>
              <w:spacing w:before="0" w:after="240"/>
              <w:jc w:val="right"/>
              <w:rPr/>
            </w:pPr>
            <w:r>
              <w:rPr/>
              <w:t>10</w:t>
            </w:r>
          </w:p>
        </w:tc>
        <w:tc>
          <w:tcPr>
            <w:tcW w:w="1611" w:type="dxa"/>
            <w:tcBorders>
              <w:bottom w:val="single" w:sz="2" w:space="0" w:color="000000"/>
            </w:tcBorders>
            <w:shd w:fill="auto" w:val="clear"/>
          </w:tcPr>
          <w:p>
            <w:pPr>
              <w:pStyle w:val="TableContents"/>
              <w:suppressLineNumbers/>
              <w:spacing w:before="0" w:after="240"/>
              <w:jc w:val="right"/>
              <w:rPr/>
            </w:pPr>
            <w:r>
              <w:rPr/>
              <w:t>-</w:t>
            </w:r>
          </w:p>
        </w:tc>
        <w:tc>
          <w:tcPr>
            <w:tcW w:w="933" w:type="dxa"/>
            <w:tcBorders>
              <w:bottom w:val="single" w:sz="2" w:space="0" w:color="000000"/>
            </w:tcBorders>
            <w:shd w:fill="auto" w:val="clear"/>
          </w:tcPr>
          <w:p>
            <w:pPr>
              <w:pStyle w:val="TableContents"/>
              <w:suppressLineNumbers/>
              <w:spacing w:before="0" w:after="240"/>
              <w:jc w:val="right"/>
              <w:rPr/>
            </w:pPr>
            <w:r>
              <w:rPr/>
              <w:t>-</w:t>
            </w:r>
          </w:p>
        </w:tc>
        <w:tc>
          <w:tcPr>
            <w:tcW w:w="934" w:type="dxa"/>
            <w:tcBorders>
              <w:bottom w:val="single" w:sz="2" w:space="0" w:color="000000"/>
            </w:tcBorders>
            <w:shd w:fill="auto" w:val="clear"/>
          </w:tcPr>
          <w:p>
            <w:pPr>
              <w:pStyle w:val="TableContents"/>
              <w:suppressLineNumbers/>
              <w:spacing w:before="0" w:after="240"/>
              <w:jc w:val="right"/>
              <w:rPr/>
            </w:pPr>
            <w:r>
              <w:rPr/>
              <w:t>0.89</w:t>
            </w:r>
          </w:p>
        </w:tc>
        <w:tc>
          <w:tcPr>
            <w:tcW w:w="932" w:type="dxa"/>
            <w:tcBorders>
              <w:bottom w:val="single" w:sz="2" w:space="0" w:color="000000"/>
            </w:tcBorders>
            <w:shd w:fill="auto" w:val="clear"/>
          </w:tcPr>
          <w:p>
            <w:pPr>
              <w:pStyle w:val="TableContents"/>
              <w:spacing w:before="0" w:after="240"/>
              <w:jc w:val="right"/>
              <w:rPr/>
            </w:pPr>
            <w:r>
              <w:rPr/>
              <w:t>0.</w:t>
            </w:r>
            <w:ins w:id="43" w:author="Unknown Author" w:date="2020-08-06T20:41:08Z">
              <w:r>
                <w:rPr/>
                <w:t>76</w:t>
              </w:r>
            </w:ins>
            <w:del w:id="44" w:author="Unknown Author" w:date="2020-08-06T20:41:07Z">
              <w:r>
                <w:rPr/>
                <w:delText>68</w:delText>
              </w:r>
            </w:del>
          </w:p>
        </w:tc>
        <w:tc>
          <w:tcPr>
            <w:tcW w:w="2064" w:type="dxa"/>
            <w:tcBorders>
              <w:bottom w:val="single" w:sz="2" w:space="0" w:color="000000"/>
            </w:tcBorders>
            <w:shd w:fill="auto" w:val="clear"/>
          </w:tcPr>
          <w:p>
            <w:pPr>
              <w:pStyle w:val="TableContents"/>
              <w:suppressLineNumbers/>
              <w:spacing w:before="0" w:after="240"/>
              <w:jc w:val="right"/>
              <w:rPr/>
            </w:pPr>
            <w:r>
              <w:rPr/>
              <w:t>10,000</w:t>
            </w:r>
          </w:p>
        </w:tc>
        <w:tc>
          <w:tcPr>
            <w:tcW w:w="1986" w:type="dxa"/>
            <w:tcBorders>
              <w:bottom w:val="single" w:sz="2" w:space="0" w:color="000000"/>
            </w:tcBorders>
            <w:shd w:fill="auto" w:val="clear"/>
          </w:tcPr>
          <w:p>
            <w:pPr>
              <w:pStyle w:val="TableContents"/>
              <w:suppressLineNumbers/>
              <w:spacing w:before="0" w:after="240"/>
              <w:jc w:val="right"/>
              <w:rPr/>
            </w:pPr>
            <w:r>
              <w:rPr/>
              <w:t>100,000</w:t>
            </w:r>
          </w:p>
        </w:tc>
      </w:tr>
    </w:tbl>
    <w:p>
      <w:pPr>
        <w:pStyle w:val="Normal"/>
        <w:rPr/>
      </w:pPr>
      <w:r>
        <w:rPr>
          <w:highlight w:val="white"/>
        </w:rPr>
        <w:t>NoRec = Number of phenotypic records per lactation, NoDaughters = number or daughters per sire,  r</w:t>
      </w:r>
      <w:r>
        <w:rPr>
          <w:highlight w:val="white"/>
          <w:vertAlign w:val="subscript"/>
        </w:rPr>
        <w:t xml:space="preserve">sire </w:t>
      </w:r>
      <w:r>
        <w:rPr>
          <w:position w:val="0"/>
          <w:sz w:val="24"/>
          <w:sz w:val="24"/>
          <w:highlight w:val="white"/>
          <w:vertAlign w:val="baseline"/>
        </w:rPr>
        <w:t>= accuracy for sires, r</w:t>
      </w:r>
      <w:r>
        <w:rPr>
          <w:highlight w:val="white"/>
          <w:vertAlign w:val="subscript"/>
        </w:rPr>
        <w:t>cows</w:t>
      </w:r>
      <w:r>
        <w:rPr>
          <w:position w:val="0"/>
          <w:sz w:val="24"/>
          <w:sz w:val="24"/>
          <w:highlight w:val="white"/>
          <w:vertAlign w:val="baseline"/>
        </w:rPr>
        <w:t xml:space="preserve"> = accuracy for cows, r</w:t>
      </w:r>
      <w:r>
        <w:rPr>
          <w:highlight w:val="white"/>
          <w:vertAlign w:val="subscript"/>
        </w:rPr>
        <w:t>non-pheno</w:t>
      </w:r>
      <w:r>
        <w:rPr>
          <w:position w:val="0"/>
          <w:sz w:val="24"/>
          <w:sz w:val="24"/>
          <w:highlight w:val="white"/>
          <w:vertAlign w:val="baseline"/>
        </w:rPr>
        <w:t xml:space="preserve"> = accuracy for non-phenotyped animals, NoPhenoCows = number of phenotyped cows, NoPhenoTotal = total number of phenotypes (number of phenotypes per lactation </w:t>
      </w:r>
      <w:r>
        <w:rPr>
          <w:position w:val="0"/>
          <w:sz w:val="24"/>
          <w:sz w:val="24"/>
          <w:highlight w:val="white"/>
          <w:vertAlign w:val="baseline"/>
        </w:rPr>
        <w:t>times the</w:t>
      </w:r>
      <w:r>
        <w:rPr>
          <w:position w:val="0"/>
          <w:sz w:val="24"/>
          <w:sz w:val="24"/>
          <w:highlight w:val="white"/>
          <w:vertAlign w:val="baseline"/>
        </w:rPr>
        <w:t xml:space="preserve"> number of phenotyped cows).</w:t>
      </w:r>
      <w:bookmarkStart w:id="82" w:name="move47553280"/>
      <w:bookmarkEnd w:id="82"/>
    </w:p>
    <w:p>
      <w:pPr>
        <w:pStyle w:val="Normal"/>
        <w:rPr/>
      </w:pPr>
      <w:r>
        <w:rPr/>
        <w:t>The above examples suggest that repeated phenotyping could be an internal reserve to enable dairy breeding programmes to implement genomic selection. In dairy breeding the most repeatedly and extensively recorded phenotypes are milk production traits. There are different milk recording methods that differ in the recording responsibility, sampling scheme, recording and sampling frequency, and the num</w:t>
      </w:r>
      <w:r>
        <w:rPr>
          <w:highlight w:val="white"/>
        </w:rPr>
        <w:t xml:space="preserve">ber of milkings per day </w:t>
      </w:r>
      <w:bookmarkStart w:id="83" w:name="__UnoMark__22922_862860911"/>
      <w:bookmarkStart w:id="84" w:name="__UnoMark__22262_862860911"/>
      <w:bookmarkStart w:id="85" w:name="__UnoMark__29052_2480076588"/>
      <w:bookmarkStart w:id="86" w:name="__UnoMark__24617_2480076588"/>
      <w:bookmarkStart w:id="87" w:name="__UnoMark__28861_2480076588"/>
      <w:bookmarkStart w:id="88" w:name="ZOTERO_BREF_Bplby7z9636a"/>
      <w:bookmarkStart w:id="89" w:name="__UnoMark__22582_862860911"/>
      <w:bookmarkStart w:id="90" w:name="__UnoMark__21609_862860911"/>
      <w:bookmarkStart w:id="91" w:name="__UnoMark__21937_862860911"/>
      <w:r>
        <w:rPr>
          <w:highlight w:val="white"/>
        </w:rPr>
        <w:t>[1</w:t>
      </w:r>
      <w:ins w:id="45" w:author="Unknown Author" w:date="2020-08-06T20:46:55Z">
        <w:r>
          <w:rPr>
            <w:highlight w:val="white"/>
          </w:rPr>
          <w:t>3</w:t>
        </w:r>
      </w:ins>
      <w:del w:id="46" w:author="Unknown Author" w:date="2020-08-06T20:46:55Z">
        <w:r>
          <w:rPr>
            <w:highlight w:val="white"/>
          </w:rPr>
          <w:delText>6</w:delText>
        </w:r>
      </w:del>
      <w:r>
        <w:rPr>
          <w:highlight w:val="white"/>
        </w:rPr>
        <w:t>]</w:t>
      </w:r>
      <w:bookmarkEnd w:id="83"/>
      <w:bookmarkEnd w:id="84"/>
      <w:bookmarkEnd w:id="85"/>
      <w:bookmarkEnd w:id="86"/>
      <w:bookmarkEnd w:id="87"/>
      <w:bookmarkEnd w:id="88"/>
      <w:bookmarkEnd w:id="89"/>
      <w:bookmarkEnd w:id="90"/>
      <w:bookmarkEnd w:id="91"/>
      <w:r>
        <w:rPr>
          <w:highlight w:val="white"/>
        </w:rPr>
        <w:t xml:space="preserve">. </w:t>
      </w:r>
      <w:r>
        <w:rPr/>
        <w:t>The recording interval ranges from daily recording to recording every nine weeks, which translates to between 310 and 5 records per lactation. The different recording methods have different costs, which also vary considerably between recording systems, countries, and even their regions. For example, some organizations require payment of a participation fee plus the cost per sample, while others include the fee in the sample cost, or cover the costs in other ways.</w:t>
      </w:r>
    </w:p>
    <w:p>
      <w:pPr>
        <w:pStyle w:val="Normal"/>
        <w:rPr/>
      </w:pPr>
      <w:r>
        <w:rPr>
          <w:highlight w:val="white"/>
        </w:rPr>
        <w:t>The examples assumed simplified scenarios where cows form a training population and focused only on accuracy. Real breeding programmes involve overlapping generations, individuals with a mix of phenotype, pedigree, and genotype information, various selection intensities, and other dynamic components. While we can use the single-step genomic prediction to combine all phenotypic, pedigree, and genomic information</w:t>
      </w:r>
      <w:r>
        <w:rPr/>
        <w:t xml:space="preserve"> [1</w:t>
      </w:r>
      <w:ins w:id="47" w:author="Unknown Author" w:date="2020-08-06T20:47:28Z">
        <w:r>
          <w:rPr/>
          <w:t>4</w:t>
        </w:r>
      </w:ins>
      <w:del w:id="48" w:author="Unknown Author" w:date="2020-08-06T20:44:21Z">
        <w:r>
          <w:rPr/>
          <w:delText>5</w:delText>
        </w:r>
      </w:del>
      <w:r>
        <w:rPr/>
        <w:t>–1</w:t>
      </w:r>
      <w:ins w:id="49" w:author="Unknown Author" w:date="2020-08-06T20:47:31Z">
        <w:r>
          <w:rPr/>
          <w:t>6</w:t>
        </w:r>
      </w:ins>
      <w:del w:id="50" w:author="Unknown Author" w:date="2020-08-06T20:44:23Z">
        <w:r>
          <w:rPr/>
          <w:delText>7</w:delText>
        </w:r>
      </w:del>
      <w:r>
        <w:rPr/>
        <w:t>] evaluating the optimal allocation of resources into phenotyping and genotyping is beyond simple examples.</w:t>
      </w:r>
      <w:bookmarkStart w:id="92" w:name="move475532801"/>
      <w:bookmarkEnd w:id="92"/>
    </w:p>
    <w:p>
      <w:pPr>
        <w:pStyle w:val="Normal"/>
        <w:rPr/>
      </w:pPr>
      <w:r>
        <w:rPr/>
        <w:t>The aim of this study was to evaluate the potential of maximizing genetic gain by optimizing investment into phenotyping and genotyping in dairy breeding programmes. Since milk recording is an example of a repeated phenotype with diminishing returns, we aimed to optimize investment into milk recording and genotyping. To this end we have compared a dairy breeding programme with conventional progeny testing and genomic testing under equal available resources. To implement genomic selection, we reduced the number of milk records per lactation and invested the saved resources into genotyping. We compared these strategies in a case-study of a small cattle breeding programme where implementing genomic selection is challenging. The results show that reallocating a part of phenotyping resources to genotyping increases genetic gain regardless of the cost and amount of genotyping, and the availability of an initial training population.</w:t>
      </w:r>
    </w:p>
    <w:p>
      <w:pPr>
        <w:pStyle w:val="Heading1"/>
        <w:numPr>
          <w:ilvl w:val="0"/>
          <w:numId w:val="3"/>
        </w:numPr>
        <w:rPr/>
      </w:pPr>
      <w:r>
        <w:rPr/>
        <w:t>Methods</w:t>
      </w:r>
    </w:p>
    <w:p>
      <w:pPr>
        <w:pStyle w:val="Normal"/>
        <w:rPr/>
      </w:pPr>
      <w:r>
        <w:rPr/>
        <w:t xml:space="preserve">The study aimed to evaluate the effect of different investment into phenotyping and genotyping with a simulation of a case-study of a small dairy breeding programme. The simulation mimicked a real dairy cattle population of </w:t>
      </w:r>
      <w:r>
        <w:rPr>
          <w:highlight w:val="white"/>
        </w:rPr>
        <w:t xml:space="preserve">~30,000 animals analysed in our previous study </w:t>
      </w:r>
      <w:bookmarkStart w:id="93" w:name="ZOTERO_BREF_TdDVvpj0nc3q"/>
      <w:bookmarkStart w:id="94" w:name="__UnoMark__21938_862860911"/>
      <w:bookmarkStart w:id="95" w:name="__UnoMark__24618_2480076588"/>
      <w:bookmarkStart w:id="96" w:name="__UnoMark__21596_862860911"/>
      <w:bookmarkStart w:id="97" w:name="__UnoMark__22263_862860911"/>
      <w:bookmarkStart w:id="98" w:name="__UnoMark__21656_862860911"/>
      <w:bookmarkStart w:id="99" w:name="__UnoMark__29053_2480076588"/>
      <w:bookmarkStart w:id="100" w:name="__UnoMark__22583_862860911"/>
      <w:bookmarkStart w:id="101" w:name="__UnoMark__28862_2480076588"/>
      <w:bookmarkStart w:id="102" w:name="__UnoMark__22923_862860911"/>
      <w:bookmarkEnd w:id="98"/>
      <w:r>
        <w:rPr>
          <w:highlight w:val="white"/>
        </w:rPr>
        <w:t>[3]</w:t>
      </w:r>
      <w:bookmarkEnd w:id="93"/>
      <w:bookmarkEnd w:id="94"/>
      <w:bookmarkEnd w:id="95"/>
      <w:bookmarkEnd w:id="96"/>
      <w:bookmarkEnd w:id="97"/>
      <w:bookmarkEnd w:id="99"/>
      <w:bookmarkEnd w:id="100"/>
      <w:bookmarkEnd w:id="101"/>
      <w:bookmarkEnd w:id="102"/>
      <w:r>
        <w:rPr>
          <w:highlight w:val="white"/>
        </w:rPr>
        <w:t>. We evaluated 36 genomic scenarios against the conventional scenario, all with equal available resources, but varying extent of phenotyping and genotyping. The conventional scenario implemented progeny testing and collected 11 phenotype records per lactation, while genomic scenarios reduced phenotyping and invested saved resources to genotyping. The genomic scenarios differed in i) the number of phenotype records per lactation; ii) the relative cost of phenotyping and genotyping; and iii) the availability of an initial training population. All tested scenarios were compared based on their genetic gain and accuracy of selection.</w:t>
      </w:r>
    </w:p>
    <w:p>
      <w:pPr>
        <w:pStyle w:val="Heading2"/>
        <w:numPr>
          <w:ilvl w:val="1"/>
          <w:numId w:val="6"/>
        </w:numPr>
        <w:rPr/>
      </w:pPr>
      <w:r>
        <w:rPr/>
        <w:t>Simulation of the base population, phenotype and historical breeding</w:t>
      </w:r>
    </w:p>
    <w:p>
      <w:pPr>
        <w:pStyle w:val="Normal"/>
        <w:rPr/>
      </w:pPr>
      <w:r>
        <w:rPr/>
        <w:t xml:space="preserve">The simulation mimicked a small dairy cattle breeding programme of </w:t>
      </w:r>
      <w:r>
        <w:rPr>
          <w:highlight w:val="white"/>
        </w:rPr>
        <w:t>~30,000 animals with ~10,500 cows, where introduction of effective genomic selection is challenging. We use this population as a case-study to optimize investment into phenotyping and genotyping. The breeding programme aimed to improve dairy performance, which we simulated as a single polygenic trait. For this we used a coalescent process to simulate genome comprised of 10 cattle-like chromosomes, each with 10</w:t>
      </w:r>
      <w:r>
        <w:rPr>
          <w:highlight w:val="white"/>
          <w:vertAlign w:val="superscript"/>
        </w:rPr>
        <w:t>8</w:t>
      </w:r>
      <w:r>
        <w:rPr>
          <w:highlight w:val="white"/>
          <w:vertAlign w:val="subscript"/>
        </w:rPr>
        <w:t xml:space="preserve"> </w:t>
      </w:r>
      <w:r>
        <w:rPr>
          <w:highlight w:val="white"/>
        </w:rPr>
        <w:t xml:space="preserve">base pairs, 1,000 randomly chosen causal loci, and 2,000 randomly chosen marker loci. We sampled the effects of causal loci from a normal distribution and use them to calculate animal’s breeding value </w:t>
      </w:r>
      <w:r>
        <w:rPr/>
        <w:t>(</w:t>
      </w:r>
      <w:r>
        <w:rPr>
          <w:i/>
          <w:iCs/>
        </w:rPr>
        <w:t>a</w:t>
      </w:r>
      <w:r>
        <w:rPr>
          <w:i/>
          <w:iCs/>
          <w:vertAlign w:val="subscript"/>
        </w:rPr>
        <w:t>i</w:t>
      </w:r>
      <w:r>
        <w:rPr/>
        <w:t>) for dairy performance (</w:t>
      </w:r>
      <w:r>
        <w:rPr>
          <w:i/>
          <w:iCs/>
        </w:rPr>
        <w:t>y</w:t>
      </w:r>
      <w:r>
        <w:rPr>
          <w:i/>
          <w:iCs/>
          <w:vertAlign w:val="subscript"/>
        </w:rPr>
        <w:t>ijkl</w:t>
      </w:r>
      <w:r>
        <w:rPr/>
        <w:t>), which was affected also by a permanent environment (</w:t>
      </w:r>
      <w:r>
        <w:rPr>
          <w:i/>
          <w:iCs/>
        </w:rPr>
        <w:t>p</w:t>
      </w:r>
      <w:r>
        <w:rPr>
          <w:i/>
          <w:iCs/>
          <w:vertAlign w:val="subscript"/>
        </w:rPr>
        <w:t>i</w:t>
      </w:r>
      <w:r>
        <w:rPr/>
        <w:t>), herd (</w:t>
      </w:r>
      <w:r>
        <w:rPr>
          <w:i/>
          <w:iCs/>
        </w:rPr>
        <w:t>h</w:t>
      </w:r>
      <w:r>
        <w:rPr>
          <w:i/>
          <w:iCs/>
          <w:vertAlign w:val="subscript"/>
        </w:rPr>
        <w:t>j</w:t>
      </w:r>
      <w:r>
        <w:rPr/>
        <w:t>), herd-year (</w:t>
      </w:r>
      <w:r>
        <w:rPr>
          <w:i/>
          <w:iCs/>
        </w:rPr>
        <w:t>hy</w:t>
      </w:r>
      <w:r>
        <w:rPr>
          <w:i/>
          <w:iCs/>
          <w:vertAlign w:val="subscript"/>
        </w:rPr>
        <w:t>jk</w:t>
      </w:r>
      <w:r>
        <w:rPr/>
        <w:t>), herd-test-day (</w:t>
      </w:r>
      <w:r>
        <w:rPr>
          <w:i/>
          <w:iCs/>
        </w:rPr>
        <w:t>htd</w:t>
      </w:r>
      <w:r>
        <w:rPr>
          <w:i/>
          <w:iCs/>
          <w:vertAlign w:val="subscript"/>
        </w:rPr>
        <w:t>jkl</w:t>
      </w:r>
      <w:r>
        <w:rPr/>
        <w:t>), and residual environment (</w:t>
      </w:r>
      <w:r>
        <w:rPr>
          <w:i/>
          <w:iCs/>
        </w:rPr>
        <w:t>e</w:t>
      </w:r>
      <w:r>
        <w:rPr>
          <w:i/>
          <w:iCs/>
          <w:vertAlign w:val="subscript"/>
        </w:rPr>
        <w:t>ijkl</w:t>
      </w:r>
      <w:r>
        <w:rPr/>
        <w:t>) effects:</w:t>
      </w:r>
    </w:p>
    <w:p>
      <w:pPr>
        <w:pStyle w:val="Normal"/>
        <w:rPr/>
      </w:pPr>
      <w:r>
        <w:rPr/>
        <w:t>y</w:t>
      </w:r>
      <w:r>
        <w:rPr>
          <w:vertAlign w:val="subscript"/>
        </w:rPr>
        <w:t xml:space="preserve">ijkl </w:t>
      </w:r>
      <w:r>
        <w:rPr/>
        <w:t>= a</w:t>
      </w:r>
      <w:r>
        <w:rPr>
          <w:vertAlign w:val="subscript"/>
        </w:rPr>
        <w:t>i</w:t>
      </w:r>
      <w:r>
        <w:rPr/>
        <w:t xml:space="preserve"> + p</w:t>
      </w:r>
      <w:r>
        <w:rPr>
          <w:vertAlign w:val="subscript"/>
        </w:rPr>
        <w:t xml:space="preserve">i </w:t>
      </w:r>
      <w:r>
        <w:rPr/>
        <w:t>+ h</w:t>
      </w:r>
      <w:r>
        <w:rPr>
          <w:vertAlign w:val="subscript"/>
        </w:rPr>
        <w:t xml:space="preserve">j </w:t>
      </w:r>
      <w:r>
        <w:rPr/>
        <w:t>+ hy</w:t>
      </w:r>
      <w:r>
        <w:rPr>
          <w:vertAlign w:val="subscript"/>
        </w:rPr>
        <w:t xml:space="preserve">jk </w:t>
      </w:r>
      <w:r>
        <w:rPr/>
        <w:t>+ htd</w:t>
      </w:r>
      <w:r>
        <w:rPr>
          <w:vertAlign w:val="subscript"/>
        </w:rPr>
        <w:t xml:space="preserve">jkl </w:t>
      </w:r>
      <w:r>
        <w:rPr/>
        <w:t>+ e</w:t>
      </w:r>
      <w:r>
        <w:rPr>
          <w:vertAlign w:val="subscript"/>
        </w:rPr>
        <w:t>ijkl</w:t>
      </w:r>
      <w:r>
        <w:rPr/>
        <w:t>.</w:t>
      </w:r>
    </w:p>
    <w:p>
      <w:pPr>
        <w:pStyle w:val="Normal"/>
        <w:rPr/>
      </w:pPr>
      <w:r>
        <w:rPr/>
        <w:t>We sampled permanent environment effects from a normal distribution with zero mean and variance equal to a base population additive genetic variance (</w:t>
      </w:r>
      <w:r>
        <w:rPr>
          <w:i/>
          <w:iCs/>
        </w:rPr>
        <w:t>σ</w:t>
      </w:r>
      <w:r>
        <w:rPr>
          <w:i/>
          <w:iCs/>
          <w:vertAlign w:val="superscript"/>
        </w:rPr>
        <w:t>2</w:t>
      </w:r>
      <w:r>
        <w:rPr>
          <w:i/>
          <w:iCs/>
          <w:vertAlign w:val="subscript"/>
        </w:rPr>
        <w:t>A</w:t>
      </w:r>
      <w:r>
        <w:rPr/>
        <w:t>). We sampled herd, herd-year, and herd-test-day effects each from a normal distribution with zero mean and variance of 1/3</w:t>
      </w:r>
      <w:r>
        <w:rPr>
          <w:i/>
          <w:iCs/>
        </w:rPr>
        <w:t> σ</w:t>
      </w:r>
      <w:r>
        <w:rPr>
          <w:i/>
          <w:iCs/>
          <w:vertAlign w:val="superscript"/>
        </w:rPr>
        <w:t>2</w:t>
      </w:r>
      <w:r>
        <w:rPr>
          <w:i/>
          <w:iCs/>
          <w:vertAlign w:val="subscript"/>
        </w:rPr>
        <w:t>A</w:t>
      </w:r>
      <w:r>
        <w:rPr/>
        <w:t xml:space="preserve">. Finally, we sampled residual environment effects from a normal distribution with zero mean and variance of </w:t>
      </w:r>
      <w:r>
        <w:rPr>
          <w:i/>
          <w:iCs/>
        </w:rPr>
        <w:t>σ</w:t>
      </w:r>
      <w:r>
        <w:rPr>
          <w:i/>
          <w:iCs/>
          <w:vertAlign w:val="superscript"/>
        </w:rPr>
        <w:t>2</w:t>
      </w:r>
      <w:r>
        <w:rPr>
          <w:i/>
          <w:iCs/>
          <w:vertAlign w:val="subscript"/>
        </w:rPr>
        <w:t>A</w:t>
      </w:r>
      <w:r>
        <w:rPr/>
        <w:t xml:space="preserve">. This sampling scheme gave a trait with 0.25 heritability and 0.50 repeatability. </w:t>
      </w:r>
      <w:r>
        <w:rPr>
          <w:highlight w:val="white"/>
        </w:rPr>
        <w:t xml:space="preserve">With the simulated genome and phenotype architecture we have initiated a dairy cattle breeding programme and ran it for 20 years of conventional selection with progeny-testing based on 11 cow phenotype records per lactation. The detailed parameters of the simulation are described in </w:t>
      </w:r>
      <w:bookmarkStart w:id="103" w:name="__UnoMark__21982_862860911"/>
      <w:bookmarkStart w:id="104" w:name="__UnoMark__21924_862860911"/>
      <w:bookmarkStart w:id="105" w:name="__UnoMark__22264_862860911"/>
      <w:bookmarkStart w:id="106" w:name="__UnoMark__24619_2480076588"/>
      <w:bookmarkStart w:id="107" w:name="__UnoMark__28863_2480076588"/>
      <w:bookmarkStart w:id="108" w:name="ZOTERO_BREF_Z8dXe69WUCtw"/>
      <w:bookmarkStart w:id="109" w:name="__UnoMark__21610_862860911"/>
      <w:bookmarkStart w:id="110" w:name="__UnoMark__29054_2480076588"/>
      <w:bookmarkStart w:id="111" w:name="__UnoMark__22584_862860911"/>
      <w:bookmarkStart w:id="112" w:name="__UnoMark__22924_862860911"/>
      <w:bookmarkEnd w:id="103"/>
      <w:r>
        <w:rPr>
          <w:highlight w:val="white"/>
        </w:rPr>
        <w:t>[3]</w:t>
      </w:r>
      <w:bookmarkEnd w:id="104"/>
      <w:bookmarkEnd w:id="105"/>
      <w:bookmarkEnd w:id="106"/>
      <w:bookmarkEnd w:id="107"/>
      <w:bookmarkEnd w:id="108"/>
      <w:bookmarkEnd w:id="109"/>
      <w:bookmarkEnd w:id="110"/>
      <w:bookmarkEnd w:id="111"/>
      <w:bookmarkEnd w:id="112"/>
      <w:r>
        <w:rPr>
          <w:highlight w:val="white"/>
        </w:rPr>
        <w:t>. In summary, in the breeding programme we selected 3,849 out of 4,320 new-born females as cows and 139 as bull dams over their second, third, and fourth lactation. We generated 45 male calves from elite matings and out of these chose 8 for progeny testing of which 4 were eventually selected as elite sires. We made all selection decisions based on pedigree-based estimates of breeding values.</w:t>
      </w:r>
      <w:r>
        <w:rPr/>
        <w:t xml:space="preserve"> The 20 years represented historical breeding and provided a starting point for evaluating future breeding scenarios, which we ran for additional 20 years.</w:t>
      </w:r>
    </w:p>
    <w:p>
      <w:pPr>
        <w:pStyle w:val="Heading2"/>
        <w:numPr>
          <w:ilvl w:val="1"/>
          <w:numId w:val="6"/>
        </w:numPr>
        <w:rPr/>
      </w:pPr>
      <w:r>
        <w:rPr/>
        <w:t>Scenarios</w:t>
      </w:r>
    </w:p>
    <w:p>
      <w:pPr>
        <w:pStyle w:val="Normal"/>
        <w:rPr/>
      </w:pPr>
      <w:r>
        <w:rPr/>
        <w:t>We evaluated 36 genomic scenari</w:t>
      </w:r>
      <w:r>
        <w:rPr>
          <w:highlight w:val="white"/>
        </w:rPr>
        <w:t>os</w:t>
      </w:r>
      <w:r>
        <w:rPr/>
        <w:t xml:space="preserve"> with varying the extent of phenotyping and genotyping against the conventional scenario. All scenarios had equal available resources. The conventional scenario continued the breeding scheme from the historical breeding. It used progeny testing and 11 phenotype records per lactation (named C11), corresponding to the standard ICAR recording interval of 4 weeks </w:t>
      </w:r>
      <w:bookmarkStart w:id="113" w:name="__UnoMark__22265_862860911"/>
      <w:bookmarkStart w:id="114" w:name="__UnoMark__22585_862860911"/>
      <w:bookmarkStart w:id="115" w:name="__UnoMark__24620_2480076588"/>
      <w:bookmarkStart w:id="116" w:name="__UnoMark__29055_2480076588"/>
      <w:bookmarkStart w:id="117" w:name="__UnoMark__21611_862860911"/>
      <w:bookmarkStart w:id="118" w:name="__UnoMark__21939_862860911"/>
      <w:bookmarkStart w:id="119" w:name="__UnoMark__22925_862860911"/>
      <w:bookmarkStart w:id="120" w:name="ZOTERO_BREF_smwC5dfpA8d9"/>
      <w:bookmarkStart w:id="121" w:name="__UnoMark__28864_2480076588"/>
      <w:r>
        <w:rPr/>
        <w:t>[1</w:t>
      </w:r>
      <w:ins w:id="51" w:author="Unknown Author" w:date="2020-08-06T20:48:16Z">
        <w:r>
          <w:rPr/>
          <w:t>3]</w:t>
        </w:r>
      </w:ins>
      <w:del w:id="52" w:author="Unknown Author" w:date="2020-08-06T20:48:16Z">
        <w:r>
          <w:rPr/>
          <w:delText>6]</w:delText>
        </w:r>
      </w:del>
      <w:bookmarkEnd w:id="113"/>
      <w:bookmarkEnd w:id="114"/>
      <w:bookmarkEnd w:id="115"/>
      <w:bookmarkEnd w:id="116"/>
      <w:bookmarkEnd w:id="117"/>
      <w:bookmarkEnd w:id="118"/>
      <w:bookmarkEnd w:id="119"/>
      <w:bookmarkEnd w:id="120"/>
      <w:bookmarkEnd w:id="121"/>
      <w:r>
        <w:rPr/>
        <w:t>. We assumed that this scenario represented the total resources available for generating the data. We then created genomic scenarios by distributing resources between phenotyping and genotyping - we reduced phenotyping and invested the saved resources into genotyping. In the genomic scenarios we selected females as in the conventional scenario and males on genomic prediction. We varied the number of genomically tested male candidates with the resources and selected the best 5 as elite sires on genomic prediction. We evaluated the genomic scenarios with varying number of phenotype records per lactation, relative cost of phenotyping to genotyping, and the availability of an initial training population.</w:t>
      </w:r>
    </w:p>
    <w:p>
      <w:pPr>
        <w:pStyle w:val="Normal"/>
        <w:rPr/>
      </w:pPr>
      <w:r>
        <w:rPr>
          <w:highlight w:val="white"/>
        </w:rPr>
        <w:t>Genomic scenarios reduced the number of phenotype records per lactation to between 10 and 1. The scenarios followed ICAR standards of 9, 8, and 5 records per lactation, corresponding to recording intervals of 5, 6, and 9 weeks. Additionally, we created three non</w:t>
        <w:noBreakHyphen/>
        <w:t>standard recording systems collecting 10, 2, and 1 record per lactation.</w:t>
      </w:r>
      <w:r>
        <w:rPr/>
        <w:t xml:space="preserve"> We named the scenarios as “GX” with X being the number of records per lactation. The reduction in phenotyping and the relative cost of phenotyping to genotyping dictated the saved resources and the number of genotyped animals (Table 1). We </w:t>
      </w:r>
      <w:r>
        <w:rPr>
          <w:rStyle w:val="CommentReference5"/>
          <w:rFonts w:cs="Mangal"/>
          <w:sz w:val="24"/>
          <w:szCs w:val="24"/>
        </w:rPr>
        <w:t>invested</w:t>
      </w:r>
      <w:r>
        <w:rPr/>
        <w:t xml:space="preserve"> the saved resources into genotyping females and males in ratio 7:1 based on our previous work </w:t>
      </w:r>
      <w:bookmarkStart w:id="122" w:name="__UnoMark__29056_2480076588"/>
      <w:bookmarkStart w:id="123" w:name="__UnoMark__21612_862860911"/>
      <w:bookmarkStart w:id="124" w:name="__UnoMark__24621_2480076588"/>
      <w:bookmarkStart w:id="125" w:name="__UnoMark__22249_862860911"/>
      <w:bookmarkStart w:id="126" w:name="__UnoMark__28865_2480076588"/>
      <w:bookmarkStart w:id="127" w:name="__UnoMark__22309_862860911"/>
      <w:bookmarkStart w:id="128" w:name="__UnoMark__21940_862860911"/>
      <w:bookmarkStart w:id="129" w:name="__UnoMark__22586_862860911"/>
      <w:bookmarkStart w:id="130" w:name="__UnoMark__22926_862860911"/>
      <w:bookmarkStart w:id="131" w:name="ZOTERO_BREF_HYIk7dEFsNtF"/>
      <w:bookmarkEnd w:id="127"/>
      <w:r>
        <w:rPr/>
        <w:t>[3]</w:t>
      </w:r>
      <w:bookmarkEnd w:id="122"/>
      <w:bookmarkEnd w:id="123"/>
      <w:bookmarkEnd w:id="124"/>
      <w:bookmarkEnd w:id="125"/>
      <w:bookmarkEnd w:id="126"/>
      <w:bookmarkEnd w:id="128"/>
      <w:bookmarkEnd w:id="129"/>
      <w:bookmarkEnd w:id="130"/>
      <w:bookmarkEnd w:id="131"/>
      <w:r>
        <w:rPr/>
        <w:t>. We genotyped first parity cows. This maximized the accuracy of genomic prediction, since it reduced genetic distance between training and prediction population, prevented the loss of investment with culled heifers, and minimized the time to obtain a phenotype linked to a genotype. If the resources for genotyping females were larger than the cost of genotyping all first parity cows, we did not reallocate the excess of resources to genotyping males for consistency. To maximise the genetic gain, we genotyped male calves from elite matings and other high parent average matings.</w:t>
      </w:r>
    </w:p>
    <w:p>
      <w:pPr>
        <w:pStyle w:val="Normal"/>
        <w:rPr/>
      </w:pPr>
      <w:r>
        <w:rPr/>
        <w:t>Genomic scenarios next varied the relative cost of phenotyping ($P) to genotyping ($G). We compared the cost of one genotype to the cost of 11 phenotype records per lactation. Based on a survey of several breeding programmes, milk recording organizations, and genotyping providers we have considered three cost ratios of $P:$G: 2:1, 1:1, and 1:2. Following the survey, we implemented decreasing price of repeated milk recording - the first recording was the most expensive and the cost of each subsequent recording was 95% of the preceding recording.</w:t>
      </w:r>
    </w:p>
    <w:p>
      <w:pPr>
        <w:pStyle w:val="Normal"/>
        <w:rPr/>
      </w:pPr>
      <w:r>
        <w:rPr>
          <w:highlight w:val="white"/>
        </w:rPr>
        <w:t>Lastly, we created scenarios with and without an initial training population for genomic prediction. When we assumed an initial training population was available, we genotyped all active cows (10,653) and progeny tested sires (100) before the first genomic evaluation. When initial training population was not available, we yearly genotyped a designated number of first parity cows until the training population reached 2,000 cows. Once we reached this goal, we started to genotype both females and males as specified in Table 1.</w:t>
      </w:r>
      <w:r>
        <w:rPr/>
        <w:t xml:space="preserve"> At that point we started genomic selection of males.</w:t>
      </w:r>
    </w:p>
    <w:p>
      <w:pPr>
        <w:pStyle w:val="Heading2"/>
        <w:numPr>
          <w:ilvl w:val="1"/>
          <w:numId w:val="6"/>
        </w:numPr>
        <w:rPr/>
      </w:pPr>
      <w:r>
        <w:rPr/>
        <w:t>Estimation of breeding values</w:t>
      </w:r>
    </w:p>
    <w:p>
      <w:pPr>
        <w:pStyle w:val="Normal"/>
        <w:rPr/>
      </w:pPr>
      <w:r>
        <w:rPr>
          <w:highlight w:val="white"/>
        </w:rPr>
        <w:t xml:space="preserve">We selected the animals based on their breeding values estimated from a pedigree or single-step genomic repeatability model with breeding value, permanent environment, and herd-year as random effects. We did not fit the herd-test-day effect as data structure of this small population did not enable its accurate estimation. We estimated breeding values once a year with </w:t>
      </w:r>
      <w:r>
        <w:rPr/>
        <w:t xml:space="preserve">blupf90 </w:t>
      </w:r>
      <w:bookmarkStart w:id="132" w:name="__UnoMark__22587_862860911"/>
      <w:bookmarkStart w:id="133" w:name="__UnoMark__29057_2480076588"/>
      <w:bookmarkStart w:id="134" w:name="__UnoMark__22266_862860911"/>
      <w:bookmarkStart w:id="135" w:name="__UnoMark__22927_862860911"/>
      <w:bookmarkStart w:id="136" w:name="__UnoMark__28866_2480076588"/>
      <w:bookmarkStart w:id="137" w:name="__UnoMark__21613_862860911"/>
      <w:bookmarkStart w:id="138" w:name="ZOTERO_BREF_Nle8vQQizG1V"/>
      <w:bookmarkStart w:id="139" w:name="__UnoMark__24622_2480076588"/>
      <w:bookmarkStart w:id="140" w:name="__UnoMark__21941_862860911"/>
      <w:r>
        <w:rPr/>
        <w:t>[17]</w:t>
      </w:r>
      <w:bookmarkEnd w:id="132"/>
      <w:bookmarkEnd w:id="133"/>
      <w:bookmarkEnd w:id="134"/>
      <w:bookmarkEnd w:id="135"/>
      <w:bookmarkEnd w:id="136"/>
      <w:bookmarkEnd w:id="137"/>
      <w:bookmarkEnd w:id="138"/>
      <w:bookmarkEnd w:id="139"/>
      <w:bookmarkEnd w:id="140"/>
      <w:r>
        <w:rPr/>
        <w:t xml:space="preserve"> with </w:t>
      </w:r>
      <w:r>
        <w:rPr>
          <w:highlight w:val="white"/>
        </w:rPr>
        <w:t>default settings. In the estimation we included all available phenotype and pedigree records for all active, phenotyped, or genotyped animals</w:t>
      </w:r>
      <w:r>
        <w:rPr>
          <w:rStyle w:val="CommentReference2"/>
          <w:rFonts w:cs="Mangal"/>
          <w:sz w:val="24"/>
          <w:szCs w:val="24"/>
          <w:highlight w:val="white"/>
        </w:rPr>
        <w:t xml:space="preserve"> and additional three generations of their ancestors</w:t>
      </w:r>
      <w:r>
        <w:rPr>
          <w:highlight w:val="white"/>
        </w:rPr>
        <w:t>.</w:t>
      </w:r>
      <w:r>
        <w:rPr/>
        <w:t xml:space="preserve"> We used at most 25,000 genotype records due to a limit in the academic software version. When we</w:t>
      </w:r>
      <w:r>
        <w:rPr>
          <w:rStyle w:val="CommentReference2"/>
          <w:sz w:val="24"/>
          <w:szCs w:val="24"/>
        </w:rPr>
        <w:t xml:space="preserve"> accumulated more than </w:t>
      </w:r>
      <w:r>
        <w:rPr/>
        <w:t>25,000 genotyped animals,</w:t>
      </w:r>
      <w:r>
        <w:rPr>
          <w:rStyle w:val="CommentReference2"/>
          <w:sz w:val="24"/>
          <w:szCs w:val="24"/>
        </w:rPr>
        <w:t xml:space="preserve"> we removed genotypes of the oldest animals in favour of the latest genotyped cows and male selection candidates.</w:t>
      </w:r>
    </w:p>
    <w:p>
      <w:pPr>
        <w:pStyle w:val="Normal"/>
        <w:rPr/>
      </w:pPr>
      <w:r>
        <w:rPr>
          <w:b/>
          <w:bCs/>
        </w:rPr>
        <w:t>Table 1 Number of genotyped animals per year by scenario and relative cost of phenotyping to genotyping.</w:t>
      </w:r>
    </w:p>
    <w:tbl>
      <w:tblPr>
        <w:tblW w:w="8113" w:type="dxa"/>
        <w:jc w:val="left"/>
        <w:tblInd w:w="1029" w:type="dxa"/>
        <w:tblCellMar>
          <w:top w:w="28" w:type="dxa"/>
          <w:left w:w="28" w:type="dxa"/>
          <w:bottom w:w="28" w:type="dxa"/>
          <w:right w:w="28" w:type="dxa"/>
        </w:tblCellMar>
        <w:tblLook w:val="0000" w:noHBand="0" w:noVBand="0" w:firstColumn="0" w:lastRow="0" w:lastColumn="0" w:firstRow="0"/>
      </w:tblPr>
      <w:tblGrid>
        <w:gridCol w:w="1521"/>
        <w:gridCol w:w="1097"/>
        <w:gridCol w:w="1097"/>
        <w:gridCol w:w="1100"/>
        <w:gridCol w:w="1094"/>
        <w:gridCol w:w="1099"/>
        <w:gridCol w:w="1104"/>
      </w:tblGrid>
      <w:tr>
        <w:trPr>
          <w:trHeight w:val="225" w:hRule="atLeast"/>
          <w:cantSplit w:val="true"/>
        </w:trPr>
        <w:tc>
          <w:tcPr>
            <w:tcW w:w="1521" w:type="dxa"/>
            <w:vMerge w:val="restart"/>
            <w:tcBorders>
              <w:top w:val="single" w:sz="4" w:space="0" w:color="000000"/>
            </w:tcBorders>
            <w:shd w:fill="auto" w:val="clear"/>
            <w:vAlign w:val="bottom"/>
          </w:tcPr>
          <w:p>
            <w:pPr>
              <w:pStyle w:val="TableContents"/>
              <w:spacing w:lineRule="auto" w:line="240" w:before="0" w:after="0"/>
              <w:rPr/>
            </w:pPr>
            <w:r>
              <w:rPr/>
              <w:t>Relative cost</w:t>
            </w:r>
          </w:p>
        </w:tc>
        <w:tc>
          <w:tcPr>
            <w:tcW w:w="6591" w:type="dxa"/>
            <w:gridSpan w:val="6"/>
            <w:tcBorders>
              <w:top w:val="single" w:sz="4" w:space="0" w:color="000000"/>
            </w:tcBorders>
            <w:shd w:fill="auto" w:val="clear"/>
          </w:tcPr>
          <w:p>
            <w:pPr>
              <w:pStyle w:val="TableContents"/>
              <w:spacing w:lineRule="auto" w:line="240" w:before="0" w:after="0"/>
              <w:jc w:val="center"/>
              <w:rPr/>
            </w:pPr>
            <w:r>
              <w:rPr/>
              <w:t>Scenario</w:t>
            </w:r>
          </w:p>
        </w:tc>
      </w:tr>
      <w:tr>
        <w:trPr>
          <w:cantSplit w:val="true"/>
        </w:trPr>
        <w:tc>
          <w:tcPr>
            <w:tcW w:w="1521" w:type="dxa"/>
            <w:vMerge w:val="continue"/>
            <w:tcBorders/>
            <w:shd w:fill="auto" w:val="clear"/>
            <w:vAlign w:val="center"/>
          </w:tcPr>
          <w:p>
            <w:pPr>
              <w:pStyle w:val="Normal"/>
              <w:spacing w:lineRule="auto" w:line="240" w:before="0" w:after="0"/>
              <w:rPr/>
            </w:pPr>
            <w:r>
              <w:rPr/>
            </w:r>
          </w:p>
        </w:tc>
        <w:tc>
          <w:tcPr>
            <w:tcW w:w="1097" w:type="dxa"/>
            <w:tcBorders/>
            <w:shd w:fill="auto" w:val="clear"/>
          </w:tcPr>
          <w:p>
            <w:pPr>
              <w:pStyle w:val="TableContents"/>
              <w:spacing w:lineRule="auto" w:line="240" w:before="0" w:after="0"/>
              <w:jc w:val="right"/>
              <w:rPr/>
            </w:pPr>
            <w:r>
              <w:rPr/>
              <w:t>G10</w:t>
            </w:r>
          </w:p>
        </w:tc>
        <w:tc>
          <w:tcPr>
            <w:tcW w:w="1097" w:type="dxa"/>
            <w:tcBorders/>
            <w:shd w:fill="auto" w:val="clear"/>
          </w:tcPr>
          <w:p>
            <w:pPr>
              <w:pStyle w:val="TableContents"/>
              <w:spacing w:lineRule="auto" w:line="240" w:before="0" w:after="0"/>
              <w:jc w:val="right"/>
              <w:rPr/>
            </w:pPr>
            <w:r>
              <w:rPr/>
              <w:t>G9</w:t>
            </w:r>
          </w:p>
        </w:tc>
        <w:tc>
          <w:tcPr>
            <w:tcW w:w="1100" w:type="dxa"/>
            <w:tcBorders/>
            <w:shd w:fill="auto" w:val="clear"/>
          </w:tcPr>
          <w:p>
            <w:pPr>
              <w:pStyle w:val="TableContents"/>
              <w:spacing w:lineRule="auto" w:line="240" w:before="0" w:after="0"/>
              <w:jc w:val="right"/>
              <w:rPr/>
            </w:pPr>
            <w:r>
              <w:rPr/>
              <w:t>G8</w:t>
            </w:r>
          </w:p>
        </w:tc>
        <w:tc>
          <w:tcPr>
            <w:tcW w:w="1094" w:type="dxa"/>
            <w:tcBorders/>
            <w:shd w:fill="auto" w:val="clear"/>
          </w:tcPr>
          <w:p>
            <w:pPr>
              <w:pStyle w:val="TableContents"/>
              <w:spacing w:lineRule="auto" w:line="240" w:before="0" w:after="0"/>
              <w:jc w:val="right"/>
              <w:rPr/>
            </w:pPr>
            <w:r>
              <w:rPr/>
              <w:t>G5</w:t>
            </w:r>
          </w:p>
        </w:tc>
        <w:tc>
          <w:tcPr>
            <w:tcW w:w="1099" w:type="dxa"/>
            <w:tcBorders/>
            <w:shd w:fill="auto" w:val="clear"/>
          </w:tcPr>
          <w:p>
            <w:pPr>
              <w:pStyle w:val="TableContents"/>
              <w:spacing w:lineRule="auto" w:line="240" w:before="0" w:after="0"/>
              <w:jc w:val="right"/>
              <w:rPr/>
            </w:pPr>
            <w:r>
              <w:rPr/>
              <w:t>G2</w:t>
            </w:r>
          </w:p>
        </w:tc>
        <w:tc>
          <w:tcPr>
            <w:tcW w:w="1104" w:type="dxa"/>
            <w:tcBorders/>
            <w:shd w:fill="auto" w:val="clear"/>
          </w:tcPr>
          <w:p>
            <w:pPr>
              <w:pStyle w:val="TableContents"/>
              <w:spacing w:lineRule="auto" w:line="240" w:before="0" w:after="0"/>
              <w:jc w:val="right"/>
              <w:rPr/>
            </w:pPr>
            <w:r>
              <w:rPr/>
              <w:t>G1</w:t>
            </w:r>
          </w:p>
        </w:tc>
      </w:tr>
      <w:tr>
        <w:trPr>
          <w:trHeight w:val="794" w:hRule="atLeast"/>
          <w:cantSplit w:val="true"/>
        </w:trPr>
        <w:tc>
          <w:tcPr>
            <w:tcW w:w="1521" w:type="dxa"/>
            <w:tcBorders>
              <w:top w:val="single" w:sz="2" w:space="0" w:color="000000"/>
            </w:tcBorders>
            <w:shd w:color="auto" w:fill="FFFFFF" w:val="clear"/>
          </w:tcPr>
          <w:p>
            <w:pPr>
              <w:pStyle w:val="TextBody"/>
              <w:snapToGrid w:val="false"/>
              <w:spacing w:lineRule="auto" w:line="240" w:before="0" w:after="0"/>
              <w:jc w:val="left"/>
              <w:textAlignment w:val="baseline"/>
              <w:rPr/>
            </w:pPr>
            <w:r>
              <w:rPr/>
              <w:t>$P:$G = 1:2</w:t>
            </w:r>
          </w:p>
        </w:tc>
        <w:tc>
          <w:tcPr>
            <w:tcW w:w="1097" w:type="dxa"/>
            <w:tcBorders>
              <w:top w:val="single" w:sz="2" w:space="0" w:color="000000"/>
            </w:tcBorders>
            <w:shd w:color="auto" w:fill="FFFFFF" w:val="clear"/>
          </w:tcPr>
          <w:p>
            <w:pPr>
              <w:pStyle w:val="TableContents"/>
              <w:snapToGrid w:val="false"/>
              <w:spacing w:lineRule="auto" w:line="240" w:before="0" w:after="0"/>
              <w:jc w:val="right"/>
              <w:rPr/>
            </w:pPr>
            <w:r>
              <w:rPr/>
              <w:t>160 F</w:t>
            </w:r>
          </w:p>
          <w:p>
            <w:pPr>
              <w:pStyle w:val="TableContents"/>
              <w:snapToGrid w:val="false"/>
              <w:spacing w:lineRule="auto" w:line="240" w:before="0" w:after="0"/>
              <w:jc w:val="right"/>
              <w:rPr/>
            </w:pPr>
            <w:r>
              <w:rPr/>
              <w:t>22 M</w:t>
            </w:r>
          </w:p>
        </w:tc>
        <w:tc>
          <w:tcPr>
            <w:tcW w:w="1097" w:type="dxa"/>
            <w:tcBorders>
              <w:top w:val="single" w:sz="2" w:space="0" w:color="000000"/>
            </w:tcBorders>
            <w:shd w:color="auto" w:fill="FFFFFF" w:val="clear"/>
          </w:tcPr>
          <w:p>
            <w:pPr>
              <w:pStyle w:val="TableContents"/>
              <w:snapToGrid w:val="false"/>
              <w:spacing w:lineRule="auto" w:line="240" w:before="0" w:after="0"/>
              <w:jc w:val="right"/>
              <w:rPr/>
            </w:pPr>
            <w:r>
              <w:rPr/>
              <w:t>350 F</w:t>
            </w:r>
          </w:p>
          <w:p>
            <w:pPr>
              <w:pStyle w:val="TableContents"/>
              <w:snapToGrid w:val="false"/>
              <w:spacing w:lineRule="auto" w:line="240" w:before="0" w:after="0"/>
              <w:jc w:val="right"/>
              <w:rPr/>
            </w:pPr>
            <w:r>
              <w:rPr/>
              <w:t>50 M</w:t>
            </w:r>
          </w:p>
        </w:tc>
        <w:tc>
          <w:tcPr>
            <w:tcW w:w="1100" w:type="dxa"/>
            <w:tcBorders>
              <w:top w:val="single" w:sz="2" w:space="0" w:color="000000"/>
            </w:tcBorders>
            <w:shd w:fill="auto" w:val="clear"/>
          </w:tcPr>
          <w:p>
            <w:pPr>
              <w:pStyle w:val="TableContents"/>
              <w:snapToGrid w:val="false"/>
              <w:spacing w:lineRule="auto" w:line="240" w:before="0" w:after="0"/>
              <w:jc w:val="right"/>
              <w:rPr/>
            </w:pPr>
            <w:r>
              <w:rPr/>
              <w:t>590 F</w:t>
            </w:r>
          </w:p>
          <w:p>
            <w:pPr>
              <w:pStyle w:val="TableContents"/>
              <w:snapToGrid w:val="false"/>
              <w:spacing w:lineRule="auto" w:line="240" w:before="0" w:after="0"/>
              <w:jc w:val="right"/>
              <w:rPr/>
            </w:pPr>
            <w:r>
              <w:rPr/>
              <w:t>85 M</w:t>
            </w:r>
          </w:p>
        </w:tc>
        <w:tc>
          <w:tcPr>
            <w:tcW w:w="1094" w:type="dxa"/>
            <w:tcBorders>
              <w:top w:val="single" w:sz="2" w:space="0" w:color="000000"/>
            </w:tcBorders>
            <w:shd w:fill="auto" w:val="clear"/>
          </w:tcPr>
          <w:p>
            <w:pPr>
              <w:pStyle w:val="TableContents"/>
              <w:snapToGrid w:val="false"/>
              <w:spacing w:lineRule="auto" w:line="240" w:before="0" w:after="0"/>
              <w:jc w:val="right"/>
              <w:rPr/>
            </w:pPr>
            <w:r>
              <w:rPr/>
              <w:t>1,610 F</w:t>
            </w:r>
          </w:p>
          <w:p>
            <w:pPr>
              <w:pStyle w:val="TableContents"/>
              <w:snapToGrid w:val="false"/>
              <w:spacing w:lineRule="auto" w:line="240" w:before="0" w:after="0"/>
              <w:jc w:val="right"/>
              <w:rPr/>
            </w:pPr>
            <w:r>
              <w:rPr/>
              <w:t>235 M</w:t>
            </w:r>
          </w:p>
        </w:tc>
        <w:tc>
          <w:tcPr>
            <w:tcW w:w="1099" w:type="dxa"/>
            <w:tcBorders>
              <w:top w:val="single" w:sz="2" w:space="0" w:color="000000"/>
            </w:tcBorders>
            <w:shd w:fill="auto" w:val="clear"/>
          </w:tcPr>
          <w:p>
            <w:pPr>
              <w:pStyle w:val="TableContents"/>
              <w:snapToGrid w:val="false"/>
              <w:spacing w:lineRule="auto" w:line="240" w:before="0" w:after="0"/>
              <w:jc w:val="right"/>
              <w:rPr/>
            </w:pPr>
            <w:r>
              <w:rPr/>
              <w:t>3,230 F</w:t>
            </w:r>
          </w:p>
          <w:p>
            <w:pPr>
              <w:pStyle w:val="TableContents"/>
              <w:snapToGrid w:val="false"/>
              <w:spacing w:lineRule="auto" w:line="240" w:before="0" w:after="0"/>
              <w:jc w:val="right"/>
              <w:rPr/>
            </w:pPr>
            <w:r>
              <w:rPr/>
              <w:t>465 M</w:t>
            </w:r>
          </w:p>
        </w:tc>
        <w:tc>
          <w:tcPr>
            <w:tcW w:w="1104" w:type="dxa"/>
            <w:tcBorders>
              <w:top w:val="single" w:sz="2" w:space="0" w:color="000000"/>
            </w:tcBorders>
            <w:shd w:fill="auto" w:val="clear"/>
          </w:tcPr>
          <w:p>
            <w:pPr>
              <w:pStyle w:val="TableContents"/>
              <w:snapToGrid w:val="false"/>
              <w:spacing w:lineRule="auto" w:line="240" w:before="0" w:after="0"/>
              <w:jc w:val="right"/>
              <w:rPr/>
            </w:pPr>
            <w:r>
              <w:rPr/>
              <w:t>3,850 F</w:t>
            </w:r>
          </w:p>
          <w:p>
            <w:pPr>
              <w:pStyle w:val="TableContents"/>
              <w:snapToGrid w:val="false"/>
              <w:spacing w:lineRule="auto" w:line="240" w:before="0" w:after="0"/>
              <w:jc w:val="right"/>
              <w:rPr/>
            </w:pPr>
            <w:r>
              <w:rPr/>
              <w:t>565 M</w:t>
            </w:r>
          </w:p>
        </w:tc>
      </w:tr>
      <w:tr>
        <w:trPr>
          <w:trHeight w:val="794" w:hRule="atLeast"/>
          <w:cantSplit w:val="true"/>
        </w:trPr>
        <w:tc>
          <w:tcPr>
            <w:tcW w:w="1521" w:type="dxa"/>
            <w:tcBorders/>
            <w:shd w:color="auto" w:fill="FFFFFF" w:val="clear"/>
          </w:tcPr>
          <w:p>
            <w:pPr>
              <w:pStyle w:val="TextBody"/>
              <w:snapToGrid w:val="false"/>
              <w:spacing w:lineRule="auto" w:line="240" w:before="0" w:after="0"/>
              <w:jc w:val="left"/>
              <w:textAlignment w:val="baseline"/>
              <w:rPr/>
            </w:pPr>
            <w:r>
              <w:rPr/>
              <w:t>$P:$G = 1:1</w:t>
            </w:r>
          </w:p>
        </w:tc>
        <w:tc>
          <w:tcPr>
            <w:tcW w:w="1097" w:type="dxa"/>
            <w:tcBorders/>
            <w:shd w:color="auto" w:fill="FFFFFF" w:val="clear"/>
          </w:tcPr>
          <w:p>
            <w:pPr>
              <w:pStyle w:val="TableContents"/>
              <w:snapToGrid w:val="false"/>
              <w:spacing w:lineRule="auto" w:line="240" w:before="0" w:after="0"/>
              <w:jc w:val="right"/>
              <w:rPr/>
            </w:pPr>
            <w:r>
              <w:rPr/>
              <w:t>310 F</w:t>
            </w:r>
          </w:p>
          <w:p>
            <w:pPr>
              <w:pStyle w:val="TableContents"/>
              <w:snapToGrid w:val="false"/>
              <w:spacing w:lineRule="auto" w:line="240" w:before="0" w:after="0"/>
              <w:jc w:val="right"/>
              <w:rPr/>
            </w:pPr>
            <w:r>
              <w:rPr/>
              <w:t>45 M</w:t>
            </w:r>
          </w:p>
        </w:tc>
        <w:tc>
          <w:tcPr>
            <w:tcW w:w="1097" w:type="dxa"/>
            <w:tcBorders/>
            <w:shd w:color="auto" w:fill="FFFFFF" w:val="clear"/>
          </w:tcPr>
          <w:p>
            <w:pPr>
              <w:pStyle w:val="TableContents"/>
              <w:snapToGrid w:val="false"/>
              <w:spacing w:lineRule="auto" w:line="240" w:before="0" w:after="0"/>
              <w:jc w:val="right"/>
              <w:rPr/>
            </w:pPr>
            <w:r>
              <w:rPr/>
              <w:t>700 F</w:t>
            </w:r>
          </w:p>
          <w:p>
            <w:pPr>
              <w:pStyle w:val="TableContents"/>
              <w:snapToGrid w:val="false"/>
              <w:spacing w:lineRule="auto" w:line="240" w:before="0" w:after="0"/>
              <w:jc w:val="right"/>
              <w:rPr/>
            </w:pPr>
            <w:r>
              <w:rPr/>
              <w:t>100 M</w:t>
            </w:r>
          </w:p>
        </w:tc>
        <w:tc>
          <w:tcPr>
            <w:tcW w:w="1100" w:type="dxa"/>
            <w:tcBorders/>
            <w:shd w:fill="auto" w:val="clear"/>
          </w:tcPr>
          <w:p>
            <w:pPr>
              <w:pStyle w:val="TableContents"/>
              <w:snapToGrid w:val="false"/>
              <w:spacing w:lineRule="auto" w:line="240" w:before="0" w:after="0"/>
              <w:jc w:val="right"/>
              <w:rPr/>
            </w:pPr>
            <w:r>
              <w:rPr/>
              <w:t>1,180 F</w:t>
            </w:r>
          </w:p>
          <w:p>
            <w:pPr>
              <w:pStyle w:val="TableContents"/>
              <w:snapToGrid w:val="false"/>
              <w:spacing w:lineRule="auto" w:line="240" w:before="0" w:after="0"/>
              <w:jc w:val="right"/>
              <w:rPr/>
            </w:pPr>
            <w:r>
              <w:rPr/>
              <w:t>165 M</w:t>
            </w:r>
          </w:p>
        </w:tc>
        <w:tc>
          <w:tcPr>
            <w:tcW w:w="1094" w:type="dxa"/>
            <w:tcBorders/>
            <w:shd w:fill="auto" w:val="clear"/>
          </w:tcPr>
          <w:p>
            <w:pPr>
              <w:pStyle w:val="TableContents"/>
              <w:snapToGrid w:val="false"/>
              <w:spacing w:lineRule="auto" w:line="240" w:before="0" w:after="0"/>
              <w:jc w:val="right"/>
              <w:rPr/>
            </w:pPr>
            <w:r>
              <w:rPr/>
              <w:t>3,230 F</w:t>
            </w:r>
          </w:p>
          <w:p>
            <w:pPr>
              <w:pStyle w:val="TableContents"/>
              <w:snapToGrid w:val="false"/>
              <w:spacing w:lineRule="auto" w:line="240" w:before="0" w:after="0"/>
              <w:jc w:val="right"/>
              <w:rPr/>
            </w:pPr>
            <w:r>
              <w:rPr/>
              <w:t>465 M</w:t>
            </w:r>
          </w:p>
        </w:tc>
        <w:tc>
          <w:tcPr>
            <w:tcW w:w="1099" w:type="dxa"/>
            <w:tcBorders/>
            <w:shd w:fill="auto" w:val="clear"/>
          </w:tcPr>
          <w:p>
            <w:pPr>
              <w:pStyle w:val="TableContents"/>
              <w:snapToGrid w:val="false"/>
              <w:spacing w:lineRule="auto" w:line="240" w:before="0" w:after="0"/>
              <w:jc w:val="right"/>
              <w:rPr/>
            </w:pPr>
            <w:r>
              <w:rPr/>
              <w:t>3,850 F</w:t>
            </w:r>
          </w:p>
          <w:p>
            <w:pPr>
              <w:pStyle w:val="TableContents"/>
              <w:snapToGrid w:val="false"/>
              <w:spacing w:lineRule="auto" w:line="240" w:before="0" w:after="0"/>
              <w:jc w:val="right"/>
              <w:rPr/>
            </w:pPr>
            <w:r>
              <w:rPr/>
              <w:t>925 M</w:t>
            </w:r>
          </w:p>
        </w:tc>
        <w:tc>
          <w:tcPr>
            <w:tcW w:w="1104" w:type="dxa"/>
            <w:tcBorders/>
            <w:shd w:fill="auto" w:val="clear"/>
          </w:tcPr>
          <w:p>
            <w:pPr>
              <w:pStyle w:val="TableContents"/>
              <w:snapToGrid w:val="false"/>
              <w:spacing w:lineRule="auto" w:line="240" w:before="0" w:after="0"/>
              <w:jc w:val="right"/>
              <w:rPr/>
            </w:pPr>
            <w:r>
              <w:rPr/>
              <w:t>3,850 F</w:t>
            </w:r>
          </w:p>
          <w:p>
            <w:pPr>
              <w:pStyle w:val="TableContents"/>
              <w:snapToGrid w:val="false"/>
              <w:spacing w:lineRule="auto" w:line="240" w:before="0" w:after="0"/>
              <w:jc w:val="right"/>
              <w:rPr/>
            </w:pPr>
            <w:r>
              <w:rPr/>
              <w:t>1,125 M</w:t>
            </w:r>
          </w:p>
        </w:tc>
      </w:tr>
      <w:tr>
        <w:trPr>
          <w:trHeight w:val="794" w:hRule="atLeast"/>
          <w:cantSplit w:val="true"/>
        </w:trPr>
        <w:tc>
          <w:tcPr>
            <w:tcW w:w="1521" w:type="dxa"/>
            <w:tcBorders>
              <w:bottom w:val="single" w:sz="2" w:space="0" w:color="000000"/>
            </w:tcBorders>
            <w:shd w:color="auto" w:fill="FFFFFF" w:val="clear"/>
          </w:tcPr>
          <w:p>
            <w:pPr>
              <w:pStyle w:val="TextBody"/>
              <w:snapToGrid w:val="false"/>
              <w:spacing w:lineRule="auto" w:line="240" w:before="0" w:after="0"/>
              <w:jc w:val="left"/>
              <w:textAlignment w:val="baseline"/>
              <w:rPr/>
            </w:pPr>
            <w:r>
              <w:rPr/>
              <w:t>$P:$G = 2:1</w:t>
            </w:r>
          </w:p>
        </w:tc>
        <w:tc>
          <w:tcPr>
            <w:tcW w:w="1097" w:type="dxa"/>
            <w:tcBorders>
              <w:bottom w:val="single" w:sz="2" w:space="0" w:color="000000"/>
            </w:tcBorders>
            <w:shd w:color="auto" w:fill="FFFFFF" w:val="clear"/>
          </w:tcPr>
          <w:p>
            <w:pPr>
              <w:pStyle w:val="TableContents"/>
              <w:snapToGrid w:val="false"/>
              <w:spacing w:lineRule="auto" w:line="240" w:before="0" w:after="0"/>
              <w:jc w:val="right"/>
              <w:rPr/>
            </w:pPr>
            <w:r>
              <w:rPr/>
              <w:t>620 F</w:t>
            </w:r>
          </w:p>
          <w:p>
            <w:pPr>
              <w:pStyle w:val="TableContents"/>
              <w:snapToGrid w:val="false"/>
              <w:spacing w:lineRule="auto" w:line="240" w:before="0" w:after="0"/>
              <w:jc w:val="right"/>
              <w:rPr/>
            </w:pPr>
            <w:r>
              <w:rPr/>
              <w:t>90 M</w:t>
            </w:r>
          </w:p>
        </w:tc>
        <w:tc>
          <w:tcPr>
            <w:tcW w:w="1097" w:type="dxa"/>
            <w:tcBorders>
              <w:bottom w:val="single" w:sz="2" w:space="0" w:color="000000"/>
            </w:tcBorders>
            <w:shd w:color="auto" w:fill="FFFFFF" w:val="clear"/>
          </w:tcPr>
          <w:p>
            <w:pPr>
              <w:pStyle w:val="TableContents"/>
              <w:snapToGrid w:val="false"/>
              <w:spacing w:lineRule="auto" w:line="240" w:before="0" w:after="0"/>
              <w:jc w:val="right"/>
              <w:rPr/>
            </w:pPr>
            <w:r>
              <w:rPr/>
              <w:t>1,400 F</w:t>
            </w:r>
          </w:p>
          <w:p>
            <w:pPr>
              <w:pStyle w:val="TableContents"/>
              <w:snapToGrid w:val="false"/>
              <w:spacing w:lineRule="auto" w:line="240" w:before="0" w:after="0"/>
              <w:jc w:val="right"/>
              <w:rPr/>
            </w:pPr>
            <w:r>
              <w:rPr/>
              <w:t>295 M</w:t>
            </w:r>
          </w:p>
        </w:tc>
        <w:tc>
          <w:tcPr>
            <w:tcW w:w="1100" w:type="dxa"/>
            <w:tcBorders>
              <w:bottom w:val="single" w:sz="2" w:space="0" w:color="000000"/>
            </w:tcBorders>
            <w:shd w:fill="auto" w:val="clear"/>
          </w:tcPr>
          <w:p>
            <w:pPr>
              <w:pStyle w:val="TableContents"/>
              <w:snapToGrid w:val="false"/>
              <w:spacing w:lineRule="auto" w:line="240" w:before="0" w:after="0"/>
              <w:jc w:val="right"/>
              <w:rPr/>
            </w:pPr>
            <w:r>
              <w:rPr/>
              <w:t>2,360 F</w:t>
            </w:r>
          </w:p>
          <w:p>
            <w:pPr>
              <w:pStyle w:val="TableContents"/>
              <w:snapToGrid w:val="false"/>
              <w:spacing w:lineRule="auto" w:line="240" w:before="0" w:after="0"/>
              <w:jc w:val="right"/>
              <w:rPr/>
            </w:pPr>
            <w:r>
              <w:rPr/>
              <w:t>335 M</w:t>
            </w:r>
          </w:p>
        </w:tc>
        <w:tc>
          <w:tcPr>
            <w:tcW w:w="1094" w:type="dxa"/>
            <w:tcBorders>
              <w:bottom w:val="single" w:sz="2" w:space="0" w:color="000000"/>
            </w:tcBorders>
            <w:shd w:color="auto" w:fill="FFFFFF" w:val="clear"/>
          </w:tcPr>
          <w:p>
            <w:pPr>
              <w:pStyle w:val="TableContents"/>
              <w:snapToGrid w:val="false"/>
              <w:spacing w:lineRule="auto" w:line="240" w:before="0" w:after="0"/>
              <w:jc w:val="right"/>
              <w:rPr/>
            </w:pPr>
            <w:r>
              <w:rPr/>
              <w:t>3,850 F</w:t>
            </w:r>
          </w:p>
          <w:p>
            <w:pPr>
              <w:pStyle w:val="TableContents"/>
              <w:snapToGrid w:val="false"/>
              <w:spacing w:lineRule="auto" w:line="240" w:before="0" w:after="0"/>
              <w:jc w:val="right"/>
              <w:rPr/>
            </w:pPr>
            <w:r>
              <w:rPr/>
              <w:t>925 M</w:t>
            </w:r>
          </w:p>
        </w:tc>
        <w:tc>
          <w:tcPr>
            <w:tcW w:w="1099" w:type="dxa"/>
            <w:tcBorders>
              <w:bottom w:val="single" w:sz="2" w:space="0" w:color="000000"/>
            </w:tcBorders>
            <w:shd w:color="auto" w:fill="FFFFFF" w:val="clear"/>
          </w:tcPr>
          <w:p>
            <w:pPr>
              <w:pStyle w:val="TableContents"/>
              <w:snapToGrid w:val="false"/>
              <w:spacing w:lineRule="auto" w:line="240" w:before="0" w:after="0"/>
              <w:jc w:val="right"/>
              <w:rPr/>
            </w:pPr>
            <w:r>
              <w:rPr/>
              <w:t>3,850 F</w:t>
            </w:r>
          </w:p>
          <w:p>
            <w:pPr>
              <w:pStyle w:val="TableContents"/>
              <w:snapToGrid w:val="false"/>
              <w:spacing w:lineRule="auto" w:line="240" w:before="0" w:after="0"/>
              <w:jc w:val="right"/>
              <w:rPr/>
            </w:pPr>
            <w:r>
              <w:rPr/>
              <w:t>1,845 M</w:t>
            </w:r>
          </w:p>
        </w:tc>
        <w:tc>
          <w:tcPr>
            <w:tcW w:w="1104" w:type="dxa"/>
            <w:tcBorders>
              <w:bottom w:val="single" w:sz="2" w:space="0" w:color="000000"/>
            </w:tcBorders>
            <w:shd w:fill="auto" w:val="clear"/>
          </w:tcPr>
          <w:p>
            <w:pPr>
              <w:pStyle w:val="TableContents"/>
              <w:snapToGrid w:val="false"/>
              <w:spacing w:lineRule="auto" w:line="240" w:before="0" w:after="0"/>
              <w:jc w:val="right"/>
              <w:rPr/>
            </w:pPr>
            <w:r>
              <w:rPr/>
              <w:t>3,850 F</w:t>
            </w:r>
          </w:p>
          <w:p>
            <w:pPr>
              <w:pStyle w:val="TableContents"/>
              <w:snapToGrid w:val="false"/>
              <w:spacing w:lineRule="auto" w:line="240" w:before="0" w:after="0"/>
              <w:jc w:val="right"/>
              <w:rPr/>
            </w:pPr>
            <w:r>
              <w:rPr/>
              <w:t>2,245 M</w:t>
            </w:r>
          </w:p>
        </w:tc>
      </w:tr>
    </w:tbl>
    <w:p>
      <w:pPr>
        <w:pStyle w:val="Heading2"/>
        <w:numPr>
          <w:ilvl w:val="1"/>
          <w:numId w:val="6"/>
        </w:numPr>
        <w:rPr>
          <w:b w:val="false"/>
          <w:b w:val="false"/>
          <w:bCs w:val="false"/>
          <w:lang w:val="en-GB"/>
        </w:rPr>
      </w:pPr>
      <w:r>
        <w:rPr>
          <w:b w:val="false"/>
          <w:bCs w:val="false"/>
          <w:lang w:val="en-GB"/>
        </w:rPr>
        <w:t xml:space="preserve">Scenarios are named “G” for genomic, followed by the number of phenotype records per lactation. The number of phenotype records and the relative cost of phenotyping to genotyping ($P:$G) dictated the number of genotyped animals. We genotyped females (F) and males (M) in 7:1 ratio. </w:t>
      </w:r>
      <w:r>
        <w:rPr>
          <w:b/>
          <w:bCs/>
          <w:lang w:val="en-GB"/>
        </w:rPr>
        <w:t xml:space="preserve"> </w:t>
      </w:r>
      <w:r>
        <w:rPr>
          <w:b w:val="false"/>
          <w:bCs w:val="false"/>
          <w:lang w:val="en-GB"/>
        </w:rPr>
        <w:t xml:space="preserve">We genotyped the females to update and increase </w:t>
      </w:r>
      <w:r>
        <w:rPr>
          <w:rFonts w:eastAsia="Noto Sans CJK SC Regular" w:cs="Times New Roman"/>
          <w:b w:val="false"/>
          <w:bCs w:val="false"/>
          <w:color w:val="auto"/>
          <w:kern w:val="2"/>
          <w:sz w:val="24"/>
          <w:szCs w:val="24"/>
          <w:lang w:val="en-GB" w:eastAsia="zh-CN" w:bidi="hi-IN"/>
        </w:rPr>
        <w:t xml:space="preserve">the </w:t>
      </w:r>
      <w:r>
        <w:rPr>
          <w:b w:val="false"/>
          <w:bCs w:val="false"/>
          <w:lang w:val="en-GB"/>
        </w:rPr>
        <w:t xml:space="preserve">training population and males </w:t>
      </w:r>
      <w:r>
        <w:rPr>
          <w:rFonts w:eastAsia="Noto Sans CJK SC Regular" w:cs="Times New Roman"/>
          <w:b w:val="false"/>
          <w:bCs w:val="false"/>
          <w:color w:val="auto"/>
          <w:kern w:val="2"/>
          <w:sz w:val="24"/>
          <w:szCs w:val="24"/>
          <w:lang w:val="en-GB" w:eastAsia="zh-CN" w:bidi="hi-IN"/>
        </w:rPr>
        <w:t>for selection.</w:t>
      </w:r>
    </w:p>
    <w:p>
      <w:pPr>
        <w:pStyle w:val="Heading2"/>
        <w:numPr>
          <w:ilvl w:val="1"/>
          <w:numId w:val="6"/>
        </w:numPr>
        <w:rPr/>
      </w:pPr>
      <w:r>
        <w:rPr/>
        <w:t>Analysis of scenarios</w:t>
      </w:r>
    </w:p>
    <w:p>
      <w:pPr>
        <w:pStyle w:val="Normal"/>
        <w:rPr/>
      </w:pPr>
      <w:r>
        <w:rPr>
          <w:highlight w:val="white"/>
        </w:rPr>
        <w:t>All scenarios had equal available resources. We compared the scenarios based on their final genetic gain, which indicated return on investment, and accuracy of selection. We measured the genetic gain as an average true breeding value by year of birth and standardized it to have zero mean and unit standard genetic deviation in the first year of comparison. We measured the accuracy of breeding values as the mean correlation between true and estimated breeding values. We measured the accuracy separately for four groups of animals: i) male candidates (genotyped and non</w:t>
        <w:noBreakHyphen/>
        <w:t>phenotyped); ii) sires (currently used in artificial insemination); iii) female candidates (non</w:t>
        <w:noBreakHyphen/>
        <w:t>genotyped and non</w:t>
        <w:noBreakHyphen/>
        <w:t>phenotyped); and iv) cows (all active phenotyped cows and bull dams). We repeated simulation of the base population and each scenario 10 times and summarised them with mean and standard deviation across the replicates. We used Tukey’s multiple comparison test to test the significance of the difference between means.</w:t>
      </w:r>
    </w:p>
    <w:p>
      <w:pPr>
        <w:pStyle w:val="Heading1"/>
        <w:numPr>
          <w:ilvl w:val="0"/>
          <w:numId w:val="2"/>
        </w:numPr>
        <w:rPr/>
      </w:pPr>
      <w:r>
        <w:rPr/>
        <w:t>Results</w:t>
      </w:r>
    </w:p>
    <w:p>
      <w:pPr>
        <w:pStyle w:val="Normal"/>
        <w:rPr/>
      </w:pPr>
      <w:r>
        <w:rPr/>
        <w:t>Genomic scenarios increased the genetic gain compared to the conventional scenario regardless of the number of phenotype records per lactation, relative cost of phenotyping to genotyping, and the availability of an initial training population. Genomic scenarios with an initial training population increased the genetic gain of the conventional scenario by up to 143%, despite reduced phenotyping. Genetic gain increased with increasing investment into genotyping. Genomic scenarios increased accuracy for non</w:t>
        <w:noBreakHyphen/>
        <w:t>phenotyped male and female candidates, and cows. Scenarios without an initial training population showed the same trends for genetic gain and accuracy. Although these scenarios had a slightly smaller genetic gain due to delayed implementation of genomic selection, they still increased the genetic gain of the conventional scenario by up to 134%.</w:t>
      </w:r>
    </w:p>
    <w:p>
      <w:pPr>
        <w:pStyle w:val="Normal"/>
        <w:rPr>
          <w:b/>
          <w:b/>
          <w:bCs/>
        </w:rPr>
      </w:pPr>
      <w:r>
        <w:rPr>
          <w:b/>
          <w:bCs/>
        </w:rPr>
        <w:t>Genetic gain with an initial training population</w:t>
      </w:r>
    </w:p>
    <w:p>
      <w:pPr>
        <w:pStyle w:val="Normal"/>
        <w:rPr/>
      </w:pPr>
      <w:r>
        <w:rPr>
          <w:rFonts w:eastAsia="Noto Sans CJK SC Regular" w:cs="Times New Roman"/>
          <w:b/>
          <w:bCs/>
          <w:color w:val="000000"/>
          <w:kern w:val="2"/>
          <w:sz w:val="24"/>
          <w:szCs w:val="24"/>
          <w:highlight w:val="white"/>
          <w:lang w:val="en-GB" w:eastAsia="zh-CN" w:bidi="hi-IN"/>
        </w:rPr>
        <w:t>Additional file 2</w:t>
      </w:r>
      <w:r>
        <w:rPr>
          <w:b/>
          <w:bCs/>
          <w:color w:val="000000"/>
          <w:highlight w:val="white"/>
        </w:rPr>
        <w:t xml:space="preserve"> Genetic gain by scenario, relative cost of phenotyping to genotyping, and availability of an initial training population</w:t>
      </w:r>
    </w:p>
    <w:p>
      <w:pPr>
        <w:pStyle w:val="Normal"/>
        <w:rPr>
          <w:b/>
          <w:b/>
          <w:bCs/>
          <w:color w:val="000000"/>
          <w:highlight w:val="white"/>
        </w:rPr>
      </w:pPr>
      <w:r>
        <w:rPr>
          <w:b/>
          <w:bCs/>
          <w:color w:val="000000"/>
          <w:highlight w:val="white"/>
        </w:rPr>
      </w:r>
      <w:r>
        <w:br w:type="page"/>
      </w:r>
    </w:p>
    <w:p>
      <w:pPr>
        <w:pStyle w:val="Normal"/>
        <w:rPr>
          <w:b/>
          <w:b/>
          <w:bCs/>
          <w:color w:val="000000"/>
          <w:highlight w:val="white"/>
        </w:rPr>
      </w:pPr>
      <w:r>
        <w:rPr>
          <w:b/>
          <w:bCs/>
          <w:color w:val="000000"/>
          <w:highlight w:val="white"/>
        </w:rPr>
      </w:r>
    </w:p>
    <w:tbl>
      <w:tblPr>
        <w:tblW w:w="8568" w:type="dxa"/>
        <w:jc w:val="left"/>
        <w:tblInd w:w="972" w:type="dxa"/>
        <w:tblCellMar>
          <w:top w:w="0" w:type="dxa"/>
          <w:left w:w="108" w:type="dxa"/>
          <w:bottom w:w="0" w:type="dxa"/>
          <w:right w:w="108" w:type="dxa"/>
        </w:tblCellMar>
        <w:tblLook w:val="0000" w:noHBand="0" w:noVBand="0" w:firstColumn="0" w:lastRow="0" w:lastColumn="0" w:firstRow="0"/>
      </w:tblPr>
      <w:tblGrid>
        <w:gridCol w:w="2153"/>
        <w:gridCol w:w="957"/>
        <w:gridCol w:w="1813"/>
        <w:gridCol w:w="1810"/>
        <w:gridCol w:w="1835"/>
      </w:tblGrid>
      <w:tr>
        <w:trPr>
          <w:trHeight w:val="369" w:hRule="exact"/>
          <w:cantSplit w:val="true"/>
        </w:trPr>
        <w:tc>
          <w:tcPr>
            <w:tcW w:w="2153" w:type="dxa"/>
            <w:tcBorders>
              <w:top w:val="single" w:sz="2" w:space="0" w:color="000000"/>
            </w:tcBorders>
            <w:shd w:color="auto" w:fill="FFFFFF" w:val="clear"/>
            <w:vAlign w:val="bottom"/>
          </w:tcPr>
          <w:p>
            <w:pPr>
              <w:pStyle w:val="Normal"/>
              <w:spacing w:lineRule="auto" w:line="240" w:before="0" w:after="0"/>
              <w:rPr/>
            </w:pPr>
            <w:r>
              <w:rPr/>
            </w:r>
          </w:p>
        </w:tc>
        <w:tc>
          <w:tcPr>
            <w:tcW w:w="957" w:type="dxa"/>
            <w:tcBorders>
              <w:top w:val="single" w:sz="4" w:space="0" w:color="000000"/>
            </w:tcBorders>
            <w:shd w:color="auto" w:fill="FFFFFF" w:val="clear"/>
            <w:tcMar>
              <w:left w:w="0" w:type="dxa"/>
              <w:right w:w="0" w:type="dxa"/>
            </w:tcMar>
            <w:vAlign w:val="bottom"/>
          </w:tcPr>
          <w:p>
            <w:pPr>
              <w:pStyle w:val="Normal"/>
              <w:spacing w:lineRule="auto" w:line="240" w:before="0" w:after="0"/>
              <w:rPr/>
            </w:pPr>
            <w:r>
              <w:rPr/>
            </w:r>
          </w:p>
        </w:tc>
        <w:tc>
          <w:tcPr>
            <w:tcW w:w="5458" w:type="dxa"/>
            <w:gridSpan w:val="3"/>
            <w:tcBorders>
              <w:top w:val="single" w:sz="4" w:space="0" w:color="000000"/>
            </w:tcBorders>
            <w:shd w:color="auto" w:fill="FFFFFF" w:val="clear"/>
            <w:tcMar>
              <w:left w:w="0" w:type="dxa"/>
              <w:right w:w="0" w:type="dxa"/>
            </w:tcMar>
            <w:vAlign w:val="bottom"/>
          </w:tcPr>
          <w:p>
            <w:pPr>
              <w:pStyle w:val="Standard"/>
              <w:ind w:hanging="0"/>
              <w:jc w:val="center"/>
              <w:rPr/>
            </w:pPr>
            <w:bookmarkStart w:id="141" w:name="__DdeLink__20128_3356873930"/>
            <w:r>
              <w:rPr>
                <w:color w:val="000000"/>
                <w:szCs w:val="24"/>
                <w:lang w:val="en-GB"/>
              </w:rPr>
              <w:t>Relative cost of phenotyping (P) to genotyping (G)</w:t>
            </w:r>
            <w:bookmarkEnd w:id="141"/>
          </w:p>
        </w:tc>
      </w:tr>
      <w:tr>
        <w:trPr>
          <w:trHeight w:val="369" w:hRule="exact"/>
          <w:cantSplit w:val="true"/>
        </w:trPr>
        <w:tc>
          <w:tcPr>
            <w:tcW w:w="2153" w:type="dxa"/>
            <w:tcBorders/>
            <w:shd w:color="auto" w:fill="FFFFFF" w:val="clear"/>
            <w:vAlign w:val="bottom"/>
          </w:tcPr>
          <w:p>
            <w:pPr>
              <w:pStyle w:val="Normal"/>
              <w:spacing w:lineRule="auto" w:line="240" w:before="0" w:after="0"/>
              <w:rPr/>
            </w:pPr>
            <w:r>
              <w:rPr/>
            </w:r>
          </w:p>
        </w:tc>
        <w:tc>
          <w:tcPr>
            <w:tcW w:w="957" w:type="dxa"/>
            <w:tcBorders>
              <w:bottom w:val="single" w:sz="2" w:space="0" w:color="000000"/>
            </w:tcBorders>
            <w:shd w:color="auto" w:fill="FFFFFF" w:val="clear"/>
            <w:tcMar>
              <w:left w:w="0" w:type="dxa"/>
              <w:right w:w="0" w:type="dxa"/>
            </w:tcMar>
            <w:vAlign w:val="bottom"/>
          </w:tcPr>
          <w:p>
            <w:pPr>
              <w:pStyle w:val="Normal"/>
              <w:spacing w:lineRule="auto" w:line="240" w:before="0" w:after="0"/>
              <w:rPr/>
            </w:pPr>
            <w:r>
              <w:rPr/>
              <w:t>Scenario</w:t>
            </w:r>
          </w:p>
        </w:tc>
        <w:tc>
          <w:tcPr>
            <w:tcW w:w="1813" w:type="dxa"/>
            <w:tcBorders>
              <w:bottom w:val="single" w:sz="2" w:space="0" w:color="000000"/>
            </w:tcBorders>
            <w:shd w:color="auto" w:fill="FFFFFF" w:val="clear"/>
            <w:tcMar>
              <w:left w:w="0" w:type="dxa"/>
              <w:right w:w="0" w:type="dxa"/>
            </w:tcMar>
            <w:vAlign w:val="bottom"/>
          </w:tcPr>
          <w:p>
            <w:pPr>
              <w:pStyle w:val="Standard"/>
              <w:ind w:hanging="0"/>
              <w:jc w:val="right"/>
              <w:rPr>
                <w:b/>
                <w:b/>
                <w:bCs/>
                <w:color w:val="000000"/>
                <w:szCs w:val="24"/>
                <w:lang w:val="en-GB"/>
              </w:rPr>
            </w:pPr>
            <w:r>
              <w:rPr>
                <w:color w:val="000000"/>
                <w:szCs w:val="24"/>
                <w:lang w:val="en-GB"/>
              </w:rPr>
              <w:t>$P:$G = 1:2</w:t>
            </w:r>
          </w:p>
        </w:tc>
        <w:tc>
          <w:tcPr>
            <w:tcW w:w="1810" w:type="dxa"/>
            <w:tcBorders>
              <w:bottom w:val="single" w:sz="2" w:space="0" w:color="000000"/>
            </w:tcBorders>
            <w:shd w:color="auto" w:fill="FFFFFF" w:val="clear"/>
            <w:tcMar>
              <w:left w:w="0" w:type="dxa"/>
              <w:right w:w="0" w:type="dxa"/>
            </w:tcMar>
            <w:vAlign w:val="bottom"/>
          </w:tcPr>
          <w:p>
            <w:pPr>
              <w:pStyle w:val="Standard"/>
              <w:ind w:hanging="0"/>
              <w:jc w:val="right"/>
              <w:rPr>
                <w:b/>
                <w:b/>
                <w:bCs/>
                <w:color w:val="000000"/>
                <w:szCs w:val="24"/>
                <w:lang w:val="en-GB"/>
              </w:rPr>
            </w:pPr>
            <w:r>
              <w:rPr>
                <w:color w:val="000000"/>
                <w:szCs w:val="24"/>
                <w:lang w:val="en-GB"/>
              </w:rPr>
              <w:t>$P:$G = 1:1</w:t>
            </w:r>
          </w:p>
        </w:tc>
        <w:tc>
          <w:tcPr>
            <w:tcW w:w="1835" w:type="dxa"/>
            <w:tcBorders>
              <w:bottom w:val="single" w:sz="2" w:space="0" w:color="000000"/>
            </w:tcBorders>
            <w:shd w:color="auto" w:fill="FFFFFF" w:val="clear"/>
            <w:tcMar>
              <w:left w:w="0" w:type="dxa"/>
              <w:right w:w="0" w:type="dxa"/>
            </w:tcMar>
            <w:vAlign w:val="bottom"/>
          </w:tcPr>
          <w:p>
            <w:pPr>
              <w:pStyle w:val="Standard"/>
              <w:ind w:hanging="0"/>
              <w:jc w:val="right"/>
              <w:rPr>
                <w:b/>
                <w:b/>
                <w:bCs/>
                <w:color w:val="000000"/>
                <w:szCs w:val="24"/>
                <w:lang w:val="en-GB"/>
              </w:rPr>
            </w:pPr>
            <w:r>
              <w:rPr>
                <w:color w:val="000000"/>
                <w:szCs w:val="24"/>
                <w:lang w:val="en-GB"/>
              </w:rPr>
              <w:t>$P:$G = 2:1</w:t>
            </w:r>
          </w:p>
        </w:tc>
      </w:tr>
      <w:tr>
        <w:trPr>
          <w:trHeight w:val="369" w:hRule="exact"/>
        </w:trPr>
        <w:tc>
          <w:tcPr>
            <w:tcW w:w="2153" w:type="dxa"/>
            <w:tcBorders/>
            <w:shd w:color="auto" w:fill="FFFFFF" w:val="clear"/>
            <w:vAlign w:val="bottom"/>
          </w:tcPr>
          <w:p>
            <w:pPr>
              <w:pStyle w:val="Standard"/>
              <w:ind w:hanging="0"/>
              <w:jc w:val="both"/>
              <w:rPr/>
            </w:pPr>
            <w:r>
              <w:rPr/>
            </w:r>
          </w:p>
        </w:tc>
        <w:tc>
          <w:tcPr>
            <w:tcW w:w="957" w:type="dxa"/>
            <w:tcBorders>
              <w:top w:val="single" w:sz="2" w:space="0" w:color="000000"/>
              <w:bottom w:val="single" w:sz="4" w:space="0" w:color="000000"/>
            </w:tcBorders>
            <w:shd w:color="auto" w:fill="FFFFFF" w:val="clear"/>
            <w:tcMar>
              <w:left w:w="0" w:type="dxa"/>
              <w:right w:w="0" w:type="dxa"/>
            </w:tcMar>
            <w:vAlign w:val="bottom"/>
          </w:tcPr>
          <w:p>
            <w:pPr>
              <w:pStyle w:val="Standard"/>
              <w:ind w:hanging="0"/>
              <w:jc w:val="both"/>
              <w:rPr>
                <w:b/>
                <w:b/>
                <w:bCs/>
                <w:color w:val="000000"/>
                <w:szCs w:val="24"/>
                <w:highlight w:val="white"/>
                <w:lang w:val="en-GB"/>
              </w:rPr>
            </w:pPr>
            <w:r>
              <w:rPr>
                <w:color w:val="000000"/>
                <w:szCs w:val="24"/>
                <w:lang w:val="en-GB"/>
              </w:rPr>
              <w:t>C11</w:t>
            </w:r>
          </w:p>
        </w:tc>
        <w:tc>
          <w:tcPr>
            <w:tcW w:w="1813" w:type="dxa"/>
            <w:tcBorders>
              <w:top w:val="single" w:sz="2" w:space="0" w:color="000000"/>
              <w:bottom w:val="single" w:sz="4" w:space="0" w:color="000000"/>
            </w:tcBorders>
            <w:shd w:color="auto" w:fill="FFFFFF" w:val="clear"/>
            <w:tcMar>
              <w:left w:w="0" w:type="dxa"/>
              <w:right w:w="0" w:type="dxa"/>
            </w:tcMar>
            <w:vAlign w:val="bottom"/>
          </w:tcPr>
          <w:p>
            <w:pPr>
              <w:pStyle w:val="Standard"/>
              <w:ind w:hanging="0"/>
              <w:jc w:val="right"/>
              <w:rPr/>
            </w:pPr>
            <w:r>
              <w:rPr>
                <w:lang w:val="en-GB"/>
              </w:rPr>
              <w:t>3.01</w:t>
            </w:r>
            <w:r>
              <w:rPr>
                <w:vertAlign w:val="subscript"/>
                <w:lang w:val="en-GB"/>
              </w:rPr>
              <w:t>0.22</w:t>
            </w:r>
            <w:r>
              <w:rPr>
                <w:vertAlign w:val="superscript"/>
                <w:lang w:val="en-GB"/>
              </w:rPr>
              <w:t>a,A</w:t>
            </w:r>
          </w:p>
        </w:tc>
        <w:tc>
          <w:tcPr>
            <w:tcW w:w="1810" w:type="dxa"/>
            <w:tcBorders>
              <w:top w:val="single" w:sz="2" w:space="0" w:color="000000"/>
              <w:bottom w:val="single" w:sz="4" w:space="0" w:color="000000"/>
            </w:tcBorders>
            <w:shd w:color="auto" w:fill="FFFFFF" w:val="clear"/>
            <w:tcMar>
              <w:left w:w="0" w:type="dxa"/>
              <w:right w:w="0" w:type="dxa"/>
            </w:tcMar>
            <w:vAlign w:val="bottom"/>
          </w:tcPr>
          <w:p>
            <w:pPr>
              <w:pStyle w:val="Standard"/>
              <w:ind w:hanging="0"/>
              <w:jc w:val="right"/>
              <w:rPr/>
            </w:pPr>
            <w:r>
              <w:rPr>
                <w:lang w:val="en-GB"/>
              </w:rPr>
              <w:t>3.01</w:t>
            </w:r>
            <w:r>
              <w:rPr>
                <w:vertAlign w:val="subscript"/>
                <w:lang w:val="en-GB"/>
              </w:rPr>
              <w:t>0.22</w:t>
            </w:r>
            <w:r>
              <w:rPr>
                <w:vertAlign w:val="superscript"/>
                <w:lang w:val="en-GB"/>
              </w:rPr>
              <w:t>a,A</w:t>
            </w:r>
          </w:p>
        </w:tc>
        <w:tc>
          <w:tcPr>
            <w:tcW w:w="1835" w:type="dxa"/>
            <w:tcBorders>
              <w:top w:val="single" w:sz="2" w:space="0" w:color="000000"/>
              <w:bottom w:val="single" w:sz="4" w:space="0" w:color="000000"/>
            </w:tcBorders>
            <w:shd w:color="auto" w:fill="FFFFFF" w:val="clear"/>
            <w:tcMar>
              <w:left w:w="0" w:type="dxa"/>
              <w:right w:w="0" w:type="dxa"/>
            </w:tcMar>
            <w:vAlign w:val="bottom"/>
          </w:tcPr>
          <w:p>
            <w:pPr>
              <w:pStyle w:val="Standard"/>
              <w:ind w:hanging="0"/>
              <w:jc w:val="right"/>
              <w:rPr/>
            </w:pPr>
            <w:r>
              <w:rPr>
                <w:lang w:val="en-GB"/>
              </w:rPr>
              <w:t>3.01</w:t>
            </w:r>
            <w:r>
              <w:rPr>
                <w:vertAlign w:val="subscript"/>
                <w:lang w:val="en-GB"/>
              </w:rPr>
              <w:t>0.22</w:t>
            </w:r>
            <w:r>
              <w:rPr>
                <w:vertAlign w:val="superscript"/>
                <w:lang w:val="en-GB"/>
              </w:rPr>
              <w:t>a,A</w:t>
            </w:r>
          </w:p>
        </w:tc>
      </w:tr>
      <w:tr>
        <w:trPr>
          <w:trHeight w:val="518" w:hRule="exact"/>
        </w:trPr>
        <w:tc>
          <w:tcPr>
            <w:tcW w:w="2153" w:type="dxa"/>
            <w:vMerge w:val="restart"/>
            <w:tcBorders>
              <w:top w:val="single" w:sz="4" w:space="0" w:color="000000"/>
              <w:bottom w:val="single" w:sz="2" w:space="0" w:color="000000"/>
            </w:tcBorders>
            <w:shd w:color="auto" w:fill="FFFFFF" w:val="clear"/>
            <w:tcMar>
              <w:left w:w="0" w:type="dxa"/>
            </w:tcMar>
            <w:vAlign w:val="center"/>
          </w:tcPr>
          <w:p>
            <w:pPr>
              <w:pStyle w:val="Standard"/>
              <w:spacing w:lineRule="auto" w:line="240" w:before="0" w:after="0"/>
              <w:ind w:hanging="0"/>
              <w:jc w:val="left"/>
              <w:textAlignment w:val="center"/>
              <w:rPr/>
            </w:pPr>
            <w:r>
              <w:rPr>
                <w:color w:val="000000"/>
                <w:szCs w:val="24"/>
                <w:lang w:val="en-GB"/>
              </w:rPr>
              <w:t xml:space="preserve">With initial </w:t>
            </w:r>
          </w:p>
          <w:p>
            <w:pPr>
              <w:pStyle w:val="Standard"/>
              <w:spacing w:lineRule="auto" w:line="240" w:before="0" w:after="0"/>
              <w:ind w:hanging="0"/>
              <w:jc w:val="left"/>
              <w:textAlignment w:val="center"/>
              <w:rPr/>
            </w:pPr>
            <w:r>
              <w:rPr>
                <w:color w:val="000000"/>
                <w:szCs w:val="24"/>
                <w:lang w:val="en-GB"/>
              </w:rPr>
              <w:t>training</w:t>
            </w:r>
            <w:r>
              <w:rPr/>
              <w:t xml:space="preserve"> population</w:t>
            </w:r>
          </w:p>
        </w:tc>
        <w:tc>
          <w:tcPr>
            <w:tcW w:w="957" w:type="dxa"/>
            <w:tcBorders/>
            <w:shd w:color="auto" w:fill="FFFFFF" w:val="clear"/>
            <w:tcMar>
              <w:left w:w="0" w:type="dxa"/>
              <w:right w:w="0" w:type="dxa"/>
            </w:tcMar>
            <w:vAlign w:val="bottom"/>
          </w:tcPr>
          <w:p>
            <w:pPr>
              <w:pStyle w:val="Standard"/>
              <w:spacing w:before="227" w:after="240"/>
              <w:ind w:hanging="0"/>
              <w:jc w:val="both"/>
              <w:rPr>
                <w:b/>
                <w:b/>
                <w:bCs/>
                <w:color w:val="000000"/>
                <w:szCs w:val="24"/>
                <w:highlight w:val="white"/>
                <w:lang w:val="en-GB"/>
              </w:rPr>
            </w:pPr>
            <w:r>
              <w:rPr>
                <w:color w:val="000000"/>
                <w:szCs w:val="24"/>
                <w:lang w:val="en-GB"/>
              </w:rPr>
              <w:t>G10</w:t>
            </w:r>
          </w:p>
        </w:tc>
        <w:tc>
          <w:tcPr>
            <w:tcW w:w="1813" w:type="dxa"/>
            <w:tcBorders/>
            <w:shd w:color="auto" w:fill="FFFFFF" w:val="clear"/>
            <w:tcMar>
              <w:left w:w="0" w:type="dxa"/>
              <w:right w:w="0" w:type="dxa"/>
            </w:tcMar>
            <w:vAlign w:val="bottom"/>
          </w:tcPr>
          <w:p>
            <w:pPr>
              <w:pStyle w:val="Standard"/>
              <w:spacing w:before="227" w:after="240"/>
              <w:ind w:hanging="0"/>
              <w:jc w:val="right"/>
              <w:rPr/>
            </w:pPr>
            <w:r>
              <w:rPr>
                <w:color w:val="000000"/>
                <w:szCs w:val="24"/>
                <w:lang w:val="en-GB"/>
              </w:rPr>
              <w:t>5.43</w:t>
            </w:r>
            <w:r>
              <w:rPr>
                <w:color w:val="000000"/>
                <w:szCs w:val="24"/>
                <w:vertAlign w:val="subscript"/>
                <w:lang w:val="en-GB"/>
              </w:rPr>
              <w:t>0.20</w:t>
            </w:r>
            <w:r>
              <w:rPr>
                <w:color w:val="000000"/>
                <w:szCs w:val="24"/>
                <w:vertAlign w:val="superscript"/>
                <w:lang w:val="en-GB"/>
              </w:rPr>
              <w:t>b, A</w:t>
            </w:r>
          </w:p>
        </w:tc>
        <w:tc>
          <w:tcPr>
            <w:tcW w:w="1810" w:type="dxa"/>
            <w:tcBorders/>
            <w:shd w:color="auto" w:fill="FFFFFF" w:val="clear"/>
            <w:tcMar>
              <w:left w:w="0" w:type="dxa"/>
              <w:right w:w="0" w:type="dxa"/>
            </w:tcMar>
            <w:vAlign w:val="bottom"/>
          </w:tcPr>
          <w:p>
            <w:pPr>
              <w:pStyle w:val="Standard"/>
              <w:spacing w:before="227" w:after="240"/>
              <w:ind w:hanging="0"/>
              <w:jc w:val="right"/>
              <w:rPr/>
            </w:pPr>
            <w:r>
              <w:rPr>
                <w:color w:val="000000"/>
                <w:szCs w:val="24"/>
                <w:lang w:val="en-GB"/>
              </w:rPr>
              <w:t>5.41</w:t>
            </w:r>
            <w:r>
              <w:rPr>
                <w:color w:val="000000"/>
                <w:szCs w:val="24"/>
                <w:vertAlign w:val="subscript"/>
                <w:lang w:val="en-GB"/>
              </w:rPr>
              <w:t>0.29</w:t>
            </w:r>
            <w:r>
              <w:rPr>
                <w:color w:val="000000"/>
                <w:szCs w:val="24"/>
                <w:vertAlign w:val="superscript"/>
                <w:lang w:val="en-GB"/>
              </w:rPr>
              <w:t>b, A</w:t>
            </w:r>
          </w:p>
        </w:tc>
        <w:tc>
          <w:tcPr>
            <w:tcW w:w="1835" w:type="dxa"/>
            <w:tcBorders/>
            <w:shd w:color="auto" w:fill="FFFFFF" w:val="clear"/>
            <w:tcMar>
              <w:left w:w="0" w:type="dxa"/>
              <w:right w:w="0" w:type="dxa"/>
            </w:tcMar>
            <w:vAlign w:val="bottom"/>
          </w:tcPr>
          <w:p>
            <w:pPr>
              <w:pStyle w:val="Standard"/>
              <w:spacing w:before="227" w:after="240"/>
              <w:ind w:hanging="0"/>
              <w:jc w:val="right"/>
              <w:rPr/>
            </w:pPr>
            <w:r>
              <w:rPr>
                <w:color w:val="000000"/>
                <w:szCs w:val="24"/>
                <w:lang w:val="en-GB"/>
              </w:rPr>
              <w:t>6.50</w:t>
            </w:r>
            <w:r>
              <w:rPr>
                <w:color w:val="000000"/>
                <w:szCs w:val="24"/>
                <w:vertAlign w:val="subscript"/>
                <w:lang w:val="en-GB"/>
              </w:rPr>
              <w:t>0.20</w:t>
            </w:r>
            <w:r>
              <w:rPr>
                <w:color w:val="000000"/>
                <w:szCs w:val="24"/>
                <w:vertAlign w:val="superscript"/>
                <w:lang w:val="en-GB"/>
              </w:rPr>
              <w:t>b, B</w:t>
            </w:r>
          </w:p>
        </w:tc>
      </w:tr>
      <w:tr>
        <w:trPr>
          <w:trHeight w:val="369" w:hRule="exact"/>
        </w:trPr>
        <w:tc>
          <w:tcPr>
            <w:tcW w:w="2153" w:type="dxa"/>
            <w:vMerge w:val="continue"/>
            <w:tcBorders>
              <w:top w:val="single" w:sz="4" w:space="0" w:color="000000"/>
              <w:bottom w:val="single" w:sz="2" w:space="0" w:color="000000"/>
            </w:tcBorders>
            <w:shd w:color="auto" w:fill="FFFFFF" w:val="clear"/>
            <w:tcMar>
              <w:left w:w="0" w:type="dxa"/>
            </w:tcMar>
            <w:vAlign w:val="bottom"/>
          </w:tcPr>
          <w:p>
            <w:pPr>
              <w:pStyle w:val="Standard"/>
              <w:ind w:hanging="0"/>
              <w:jc w:val="left"/>
              <w:rPr/>
            </w:pPr>
            <w:r>
              <w:rPr/>
            </w:r>
          </w:p>
        </w:tc>
        <w:tc>
          <w:tcPr>
            <w:tcW w:w="957" w:type="dxa"/>
            <w:tcBorders/>
            <w:shd w:color="auto" w:fill="FFFFFF" w:val="clear"/>
            <w:tcMar>
              <w:left w:w="0" w:type="dxa"/>
              <w:right w:w="0" w:type="dxa"/>
            </w:tcMar>
            <w:vAlign w:val="bottom"/>
          </w:tcPr>
          <w:p>
            <w:pPr>
              <w:pStyle w:val="Standard"/>
              <w:ind w:hanging="0"/>
              <w:jc w:val="both"/>
              <w:rPr>
                <w:b/>
                <w:b/>
                <w:bCs/>
                <w:color w:val="000000"/>
                <w:szCs w:val="24"/>
                <w:highlight w:val="white"/>
                <w:lang w:val="en-GB"/>
              </w:rPr>
            </w:pPr>
            <w:r>
              <w:rPr>
                <w:color w:val="000000"/>
                <w:szCs w:val="24"/>
                <w:lang w:val="en-GB"/>
              </w:rPr>
              <w:t>G9</w:t>
            </w:r>
          </w:p>
        </w:tc>
        <w:tc>
          <w:tcPr>
            <w:tcW w:w="1813" w:type="dxa"/>
            <w:tcBorders/>
            <w:shd w:color="auto" w:fill="FFFFFF" w:val="clear"/>
            <w:tcMar>
              <w:left w:w="0" w:type="dxa"/>
              <w:right w:w="0" w:type="dxa"/>
            </w:tcMar>
            <w:vAlign w:val="bottom"/>
          </w:tcPr>
          <w:p>
            <w:pPr>
              <w:pStyle w:val="Standard"/>
              <w:ind w:hanging="0"/>
              <w:jc w:val="right"/>
              <w:rPr/>
            </w:pPr>
            <w:r>
              <w:rPr>
                <w:color w:val="000000"/>
                <w:szCs w:val="24"/>
                <w:lang w:val="en-GB"/>
              </w:rPr>
              <w:t>5.58</w:t>
            </w:r>
            <w:r>
              <w:rPr>
                <w:color w:val="000000"/>
                <w:szCs w:val="24"/>
                <w:vertAlign w:val="subscript"/>
                <w:lang w:val="en-GB"/>
              </w:rPr>
              <w:t>0.26</w:t>
            </w:r>
            <w:r>
              <w:rPr>
                <w:color w:val="000000"/>
                <w:szCs w:val="24"/>
                <w:vertAlign w:val="superscript"/>
                <w:lang w:val="en-GB"/>
              </w:rPr>
              <w:t>b, A</w:t>
            </w:r>
          </w:p>
        </w:tc>
        <w:tc>
          <w:tcPr>
            <w:tcW w:w="1810" w:type="dxa"/>
            <w:tcBorders/>
            <w:shd w:color="auto" w:fill="FFFFFF" w:val="clear"/>
            <w:tcMar>
              <w:left w:w="0" w:type="dxa"/>
              <w:right w:w="0" w:type="dxa"/>
            </w:tcMar>
            <w:vAlign w:val="bottom"/>
          </w:tcPr>
          <w:p>
            <w:pPr>
              <w:pStyle w:val="Standard"/>
              <w:ind w:hanging="0"/>
              <w:jc w:val="right"/>
              <w:rPr/>
            </w:pPr>
            <w:r>
              <w:rPr>
                <w:color w:val="000000"/>
                <w:szCs w:val="24"/>
                <w:lang w:val="en-GB"/>
              </w:rPr>
              <w:t>6.30</w:t>
            </w:r>
            <w:r>
              <w:rPr>
                <w:color w:val="000000"/>
                <w:szCs w:val="24"/>
                <w:vertAlign w:val="subscript"/>
                <w:lang w:val="en-GB"/>
              </w:rPr>
              <w:t>0.17</w:t>
            </w:r>
            <w:r>
              <w:rPr>
                <w:color w:val="000000"/>
                <w:szCs w:val="24"/>
                <w:vertAlign w:val="superscript"/>
                <w:lang w:val="en-GB"/>
              </w:rPr>
              <w:t>c, B</w:t>
            </w:r>
          </w:p>
        </w:tc>
        <w:tc>
          <w:tcPr>
            <w:tcW w:w="1835" w:type="dxa"/>
            <w:tcBorders/>
            <w:shd w:color="auto" w:fill="FFFFFF" w:val="clear"/>
            <w:tcMar>
              <w:left w:w="0" w:type="dxa"/>
              <w:right w:w="0" w:type="dxa"/>
            </w:tcMar>
            <w:vAlign w:val="bottom"/>
          </w:tcPr>
          <w:p>
            <w:pPr>
              <w:pStyle w:val="Standard"/>
              <w:ind w:hanging="0"/>
              <w:jc w:val="right"/>
              <w:rPr/>
            </w:pPr>
            <w:r>
              <w:rPr>
                <w:color w:val="000000"/>
                <w:szCs w:val="24"/>
                <w:lang w:val="en-GB"/>
              </w:rPr>
              <w:t>7.02</w:t>
            </w:r>
            <w:r>
              <w:rPr>
                <w:color w:val="000000"/>
                <w:szCs w:val="24"/>
                <w:vertAlign w:val="subscript"/>
                <w:lang w:val="en-GB"/>
              </w:rPr>
              <w:t>0.24</w:t>
            </w:r>
            <w:r>
              <w:rPr>
                <w:color w:val="000000"/>
                <w:szCs w:val="24"/>
                <w:vertAlign w:val="superscript"/>
                <w:lang w:val="en-GB"/>
              </w:rPr>
              <w:t>c, C</w:t>
            </w:r>
          </w:p>
        </w:tc>
      </w:tr>
      <w:tr>
        <w:trPr>
          <w:trHeight w:val="369" w:hRule="exact"/>
        </w:trPr>
        <w:tc>
          <w:tcPr>
            <w:tcW w:w="2153" w:type="dxa"/>
            <w:vMerge w:val="continue"/>
            <w:tcBorders>
              <w:top w:val="single" w:sz="4" w:space="0" w:color="000000"/>
              <w:bottom w:val="single" w:sz="2" w:space="0" w:color="000000"/>
            </w:tcBorders>
            <w:shd w:color="auto" w:fill="FFFFFF" w:val="clear"/>
            <w:tcMar>
              <w:left w:w="0" w:type="dxa"/>
            </w:tcMar>
            <w:vAlign w:val="bottom"/>
          </w:tcPr>
          <w:p>
            <w:pPr>
              <w:pStyle w:val="Standard"/>
              <w:ind w:hanging="0"/>
              <w:jc w:val="left"/>
              <w:rPr/>
            </w:pPr>
            <w:r>
              <w:rPr/>
            </w:r>
          </w:p>
        </w:tc>
        <w:tc>
          <w:tcPr>
            <w:tcW w:w="957" w:type="dxa"/>
            <w:tcBorders/>
            <w:shd w:color="auto" w:fill="FFFFFF" w:val="clear"/>
            <w:tcMar>
              <w:left w:w="0" w:type="dxa"/>
              <w:right w:w="0" w:type="dxa"/>
            </w:tcMar>
            <w:vAlign w:val="bottom"/>
          </w:tcPr>
          <w:p>
            <w:pPr>
              <w:pStyle w:val="Standard"/>
              <w:ind w:hanging="0"/>
              <w:jc w:val="both"/>
              <w:rPr>
                <w:b/>
                <w:b/>
                <w:bCs/>
                <w:color w:val="000000"/>
                <w:szCs w:val="24"/>
                <w:highlight w:val="white"/>
                <w:lang w:val="en-GB"/>
              </w:rPr>
            </w:pPr>
            <w:r>
              <w:rPr>
                <w:color w:val="000000"/>
                <w:szCs w:val="24"/>
                <w:lang w:val="en-GB"/>
              </w:rPr>
              <w:t>G8</w:t>
            </w:r>
          </w:p>
        </w:tc>
        <w:tc>
          <w:tcPr>
            <w:tcW w:w="1813" w:type="dxa"/>
            <w:tcBorders/>
            <w:shd w:color="auto" w:fill="FFFFFF" w:val="clear"/>
            <w:tcMar>
              <w:left w:w="0" w:type="dxa"/>
              <w:right w:w="0" w:type="dxa"/>
            </w:tcMar>
            <w:vAlign w:val="bottom"/>
          </w:tcPr>
          <w:p>
            <w:pPr>
              <w:pStyle w:val="Standard"/>
              <w:ind w:hanging="0"/>
              <w:jc w:val="right"/>
              <w:rPr/>
            </w:pPr>
            <w:r>
              <w:rPr>
                <w:color w:val="000000"/>
                <w:szCs w:val="24"/>
                <w:lang w:val="en-GB"/>
              </w:rPr>
              <w:t>6.35</w:t>
            </w:r>
            <w:r>
              <w:rPr>
                <w:color w:val="000000"/>
                <w:szCs w:val="24"/>
                <w:vertAlign w:val="subscript"/>
                <w:lang w:val="en-GB"/>
              </w:rPr>
              <w:t>0.25</w:t>
            </w:r>
            <w:r>
              <w:rPr>
                <w:color w:val="000000"/>
                <w:szCs w:val="24"/>
                <w:vertAlign w:val="superscript"/>
                <w:lang w:val="en-GB"/>
              </w:rPr>
              <w:t>c, A</w:t>
            </w:r>
          </w:p>
        </w:tc>
        <w:tc>
          <w:tcPr>
            <w:tcW w:w="1810" w:type="dxa"/>
            <w:tcBorders/>
            <w:shd w:color="auto" w:fill="FFFFFF" w:val="clear"/>
            <w:tcMar>
              <w:left w:w="0" w:type="dxa"/>
              <w:right w:w="0" w:type="dxa"/>
            </w:tcMar>
            <w:vAlign w:val="bottom"/>
          </w:tcPr>
          <w:p>
            <w:pPr>
              <w:pStyle w:val="Standard"/>
              <w:ind w:hanging="0"/>
              <w:jc w:val="right"/>
              <w:rPr/>
            </w:pPr>
            <w:r>
              <w:rPr>
                <w:color w:val="000000"/>
                <w:szCs w:val="24"/>
                <w:lang w:val="en-GB"/>
              </w:rPr>
              <w:t>6.62</w:t>
            </w:r>
            <w:r>
              <w:rPr>
                <w:color w:val="000000"/>
                <w:szCs w:val="24"/>
                <w:vertAlign w:val="subscript"/>
                <w:lang w:val="en-GB"/>
              </w:rPr>
              <w:t>0.25</w:t>
            </w:r>
            <w:r>
              <w:rPr>
                <w:color w:val="000000"/>
                <w:szCs w:val="24"/>
                <w:vertAlign w:val="superscript"/>
                <w:lang w:val="en-GB"/>
              </w:rPr>
              <w:t>d, B</w:t>
            </w:r>
          </w:p>
        </w:tc>
        <w:tc>
          <w:tcPr>
            <w:tcW w:w="1835" w:type="dxa"/>
            <w:tcBorders/>
            <w:shd w:color="auto" w:fill="FFFFFF" w:val="clear"/>
            <w:tcMar>
              <w:left w:w="0" w:type="dxa"/>
              <w:right w:w="0" w:type="dxa"/>
            </w:tcMar>
            <w:vAlign w:val="bottom"/>
          </w:tcPr>
          <w:p>
            <w:pPr>
              <w:pStyle w:val="Standard"/>
              <w:ind w:hanging="0"/>
              <w:jc w:val="right"/>
              <w:rPr/>
            </w:pPr>
            <w:r>
              <w:rPr>
                <w:color w:val="000000"/>
                <w:szCs w:val="24"/>
                <w:lang w:val="en-GB"/>
              </w:rPr>
              <w:t>7.02</w:t>
            </w:r>
            <w:r>
              <w:rPr>
                <w:color w:val="000000"/>
                <w:szCs w:val="24"/>
                <w:vertAlign w:val="subscript"/>
                <w:lang w:val="en-GB"/>
              </w:rPr>
              <w:t>0.17</w:t>
            </w:r>
            <w:r>
              <w:rPr>
                <w:color w:val="000000"/>
                <w:szCs w:val="24"/>
                <w:vertAlign w:val="superscript"/>
                <w:lang w:val="en-GB"/>
              </w:rPr>
              <w:t>c, C</w:t>
            </w:r>
          </w:p>
        </w:tc>
      </w:tr>
      <w:tr>
        <w:trPr>
          <w:trHeight w:val="369" w:hRule="exact"/>
        </w:trPr>
        <w:tc>
          <w:tcPr>
            <w:tcW w:w="2153" w:type="dxa"/>
            <w:vMerge w:val="continue"/>
            <w:tcBorders>
              <w:top w:val="single" w:sz="4" w:space="0" w:color="000000"/>
              <w:bottom w:val="single" w:sz="2" w:space="0" w:color="000000"/>
            </w:tcBorders>
            <w:shd w:color="auto" w:fill="FFFFFF" w:val="clear"/>
            <w:tcMar>
              <w:left w:w="0" w:type="dxa"/>
            </w:tcMar>
            <w:vAlign w:val="bottom"/>
          </w:tcPr>
          <w:p>
            <w:pPr>
              <w:pStyle w:val="Standard"/>
              <w:ind w:hanging="0"/>
              <w:jc w:val="left"/>
              <w:rPr/>
            </w:pPr>
            <w:r>
              <w:rPr/>
            </w:r>
          </w:p>
        </w:tc>
        <w:tc>
          <w:tcPr>
            <w:tcW w:w="957" w:type="dxa"/>
            <w:tcBorders/>
            <w:shd w:color="auto" w:fill="FFFFFF" w:val="clear"/>
            <w:tcMar>
              <w:left w:w="0" w:type="dxa"/>
              <w:right w:w="0" w:type="dxa"/>
            </w:tcMar>
            <w:vAlign w:val="bottom"/>
          </w:tcPr>
          <w:p>
            <w:pPr>
              <w:pStyle w:val="Standard"/>
              <w:ind w:hanging="0"/>
              <w:jc w:val="both"/>
              <w:rPr>
                <w:b/>
                <w:b/>
                <w:bCs/>
                <w:color w:val="000000"/>
                <w:szCs w:val="24"/>
                <w:highlight w:val="white"/>
                <w:lang w:val="en-GB"/>
              </w:rPr>
            </w:pPr>
            <w:r>
              <w:rPr>
                <w:color w:val="000000"/>
                <w:szCs w:val="24"/>
                <w:lang w:val="en-GB"/>
              </w:rPr>
              <w:t>G5</w:t>
            </w:r>
          </w:p>
        </w:tc>
        <w:tc>
          <w:tcPr>
            <w:tcW w:w="1813" w:type="dxa"/>
            <w:tcBorders/>
            <w:shd w:color="auto" w:fill="FFFFFF" w:val="clear"/>
            <w:tcMar>
              <w:left w:w="0" w:type="dxa"/>
              <w:right w:w="0" w:type="dxa"/>
            </w:tcMar>
            <w:vAlign w:val="bottom"/>
          </w:tcPr>
          <w:p>
            <w:pPr>
              <w:pStyle w:val="Standard"/>
              <w:ind w:hanging="0"/>
              <w:jc w:val="right"/>
              <w:rPr/>
            </w:pPr>
            <w:r>
              <w:rPr>
                <w:color w:val="000000"/>
                <w:szCs w:val="24"/>
                <w:lang w:val="en-GB"/>
              </w:rPr>
              <w:t>6.78</w:t>
            </w:r>
            <w:r>
              <w:rPr>
                <w:color w:val="000000"/>
                <w:szCs w:val="24"/>
                <w:vertAlign w:val="subscript"/>
                <w:lang w:val="en-GB"/>
              </w:rPr>
              <w:t>0.21</w:t>
            </w:r>
            <w:r>
              <w:rPr>
                <w:color w:val="000000"/>
                <w:szCs w:val="24"/>
                <w:vertAlign w:val="superscript"/>
                <w:lang w:val="en-GB"/>
              </w:rPr>
              <w:t>d, A</w:t>
            </w:r>
          </w:p>
        </w:tc>
        <w:tc>
          <w:tcPr>
            <w:tcW w:w="1810" w:type="dxa"/>
            <w:tcBorders/>
            <w:shd w:color="auto" w:fill="FFFFFF" w:val="clear"/>
            <w:tcMar>
              <w:left w:w="0" w:type="dxa"/>
              <w:right w:w="0" w:type="dxa"/>
            </w:tcMar>
            <w:vAlign w:val="bottom"/>
          </w:tcPr>
          <w:p>
            <w:pPr>
              <w:pStyle w:val="Standard"/>
              <w:ind w:hanging="0"/>
              <w:jc w:val="right"/>
              <w:rPr/>
            </w:pPr>
            <w:r>
              <w:rPr>
                <w:color w:val="000000"/>
                <w:szCs w:val="24"/>
                <w:lang w:val="en-GB"/>
              </w:rPr>
              <w:t>7.07</w:t>
            </w:r>
            <w:r>
              <w:rPr>
                <w:color w:val="000000"/>
                <w:szCs w:val="24"/>
                <w:vertAlign w:val="subscript"/>
                <w:lang w:val="en-GB"/>
              </w:rPr>
              <w:t>0.20</w:t>
            </w:r>
            <w:r>
              <w:rPr>
                <w:color w:val="000000"/>
                <w:szCs w:val="24"/>
                <w:vertAlign w:val="superscript"/>
                <w:lang w:val="en-GB"/>
              </w:rPr>
              <w:t>e, B</w:t>
            </w:r>
          </w:p>
        </w:tc>
        <w:tc>
          <w:tcPr>
            <w:tcW w:w="1835" w:type="dxa"/>
            <w:tcBorders/>
            <w:shd w:color="auto" w:fill="FFFFFF" w:val="clear"/>
            <w:tcMar>
              <w:left w:w="0" w:type="dxa"/>
              <w:right w:w="0" w:type="dxa"/>
            </w:tcMar>
            <w:vAlign w:val="bottom"/>
          </w:tcPr>
          <w:p>
            <w:pPr>
              <w:pStyle w:val="Standard"/>
              <w:ind w:hanging="0"/>
              <w:jc w:val="right"/>
              <w:rPr>
                <w:b/>
                <w:b/>
                <w:bCs/>
              </w:rPr>
            </w:pPr>
            <w:r>
              <w:rPr>
                <w:b/>
                <w:bCs/>
                <w:color w:val="000000"/>
                <w:szCs w:val="24"/>
                <w:lang w:val="en-GB"/>
              </w:rPr>
              <w:t>7.26</w:t>
            </w:r>
            <w:r>
              <w:rPr>
                <w:b/>
                <w:bCs/>
                <w:color w:val="000000"/>
                <w:szCs w:val="24"/>
                <w:vertAlign w:val="subscript"/>
                <w:lang w:val="en-GB"/>
              </w:rPr>
              <w:t>0.19</w:t>
            </w:r>
            <w:r>
              <w:rPr>
                <w:b/>
                <w:bCs/>
                <w:color w:val="000000"/>
                <w:szCs w:val="24"/>
                <w:vertAlign w:val="superscript"/>
                <w:lang w:val="en-GB"/>
              </w:rPr>
              <w:t>c, B</w:t>
            </w:r>
          </w:p>
        </w:tc>
      </w:tr>
      <w:tr>
        <w:trPr>
          <w:trHeight w:val="369" w:hRule="exact"/>
        </w:trPr>
        <w:tc>
          <w:tcPr>
            <w:tcW w:w="2153" w:type="dxa"/>
            <w:vMerge w:val="continue"/>
            <w:tcBorders>
              <w:top w:val="single" w:sz="4" w:space="0" w:color="000000"/>
              <w:bottom w:val="single" w:sz="2" w:space="0" w:color="000000"/>
            </w:tcBorders>
            <w:shd w:color="auto" w:fill="FFFFFF" w:val="clear"/>
            <w:tcMar>
              <w:left w:w="0" w:type="dxa"/>
            </w:tcMar>
            <w:vAlign w:val="bottom"/>
          </w:tcPr>
          <w:p>
            <w:pPr>
              <w:pStyle w:val="Standard"/>
              <w:ind w:hanging="0"/>
              <w:jc w:val="left"/>
              <w:rPr/>
            </w:pPr>
            <w:r>
              <w:rPr/>
            </w:r>
          </w:p>
        </w:tc>
        <w:tc>
          <w:tcPr>
            <w:tcW w:w="957" w:type="dxa"/>
            <w:tcBorders/>
            <w:shd w:color="auto" w:fill="FFFFFF" w:val="clear"/>
            <w:tcMar>
              <w:left w:w="0" w:type="dxa"/>
              <w:right w:w="0" w:type="dxa"/>
            </w:tcMar>
            <w:vAlign w:val="bottom"/>
          </w:tcPr>
          <w:p>
            <w:pPr>
              <w:pStyle w:val="Standard"/>
              <w:ind w:hanging="0"/>
              <w:jc w:val="both"/>
              <w:rPr>
                <w:b/>
                <w:b/>
                <w:bCs/>
                <w:color w:val="000000"/>
                <w:szCs w:val="24"/>
                <w:highlight w:val="white"/>
                <w:lang w:val="en-GB"/>
              </w:rPr>
            </w:pPr>
            <w:r>
              <w:rPr>
                <w:color w:val="000000"/>
                <w:szCs w:val="24"/>
                <w:lang w:val="en-GB"/>
              </w:rPr>
              <w:t>G2</w:t>
            </w:r>
          </w:p>
        </w:tc>
        <w:tc>
          <w:tcPr>
            <w:tcW w:w="1813" w:type="dxa"/>
            <w:tcBorders/>
            <w:shd w:color="auto" w:fill="FFFFFF" w:val="clear"/>
            <w:tcMar>
              <w:left w:w="0" w:type="dxa"/>
              <w:right w:w="0" w:type="dxa"/>
            </w:tcMar>
            <w:vAlign w:val="bottom"/>
          </w:tcPr>
          <w:p>
            <w:pPr>
              <w:pStyle w:val="Standard"/>
              <w:ind w:hanging="0"/>
              <w:jc w:val="right"/>
              <w:rPr/>
            </w:pPr>
            <w:r>
              <w:rPr>
                <w:color w:val="000000"/>
                <w:szCs w:val="24"/>
                <w:lang w:val="en-GB"/>
              </w:rPr>
              <w:t>7.13</w:t>
            </w:r>
            <w:r>
              <w:rPr>
                <w:color w:val="000000"/>
                <w:szCs w:val="24"/>
                <w:vertAlign w:val="subscript"/>
                <w:lang w:val="en-GB"/>
              </w:rPr>
              <w:t>0.29</w:t>
            </w:r>
            <w:r>
              <w:rPr>
                <w:color w:val="000000"/>
                <w:szCs w:val="24"/>
                <w:vertAlign w:val="superscript"/>
                <w:lang w:val="en-GB"/>
              </w:rPr>
              <w:t>e, A</w:t>
            </w:r>
          </w:p>
        </w:tc>
        <w:tc>
          <w:tcPr>
            <w:tcW w:w="1810" w:type="dxa"/>
            <w:tcBorders/>
            <w:shd w:color="auto" w:fill="FFFFFF" w:val="clear"/>
            <w:tcMar>
              <w:left w:w="0" w:type="dxa"/>
              <w:right w:w="0" w:type="dxa"/>
            </w:tcMar>
            <w:vAlign w:val="bottom"/>
          </w:tcPr>
          <w:p>
            <w:pPr>
              <w:pStyle w:val="Standard"/>
              <w:ind w:hanging="0"/>
              <w:jc w:val="right"/>
              <w:rPr>
                <w:b/>
                <w:b/>
                <w:bCs/>
              </w:rPr>
            </w:pPr>
            <w:r>
              <w:rPr>
                <w:b/>
                <w:bCs/>
                <w:color w:val="000000"/>
                <w:szCs w:val="24"/>
                <w:lang w:val="en-GB"/>
              </w:rPr>
              <w:t>7.33</w:t>
            </w:r>
            <w:r>
              <w:rPr>
                <w:b/>
                <w:bCs/>
                <w:color w:val="000000"/>
                <w:szCs w:val="24"/>
                <w:vertAlign w:val="subscript"/>
                <w:lang w:val="en-GB"/>
              </w:rPr>
              <w:t>0.26</w:t>
            </w:r>
            <w:r>
              <w:rPr>
                <w:b/>
                <w:bCs/>
                <w:color w:val="000000"/>
                <w:szCs w:val="24"/>
                <w:vertAlign w:val="superscript"/>
                <w:lang w:val="en-GB"/>
              </w:rPr>
              <w:t>e, A</w:t>
            </w:r>
          </w:p>
        </w:tc>
        <w:tc>
          <w:tcPr>
            <w:tcW w:w="1835" w:type="dxa"/>
            <w:tcBorders/>
            <w:shd w:color="auto" w:fill="FFFFFF" w:val="clear"/>
            <w:tcMar>
              <w:left w:w="0" w:type="dxa"/>
              <w:right w:w="0" w:type="dxa"/>
            </w:tcMar>
            <w:vAlign w:val="bottom"/>
          </w:tcPr>
          <w:p>
            <w:pPr>
              <w:pStyle w:val="Standard"/>
              <w:ind w:hanging="0"/>
              <w:jc w:val="right"/>
              <w:rPr>
                <w:b/>
                <w:b/>
                <w:bCs/>
              </w:rPr>
            </w:pPr>
            <w:r>
              <w:rPr>
                <w:b/>
                <w:bCs/>
                <w:color w:val="000000"/>
                <w:szCs w:val="24"/>
                <w:lang w:val="en-GB"/>
              </w:rPr>
              <w:t>7.28</w:t>
            </w:r>
            <w:r>
              <w:rPr>
                <w:b/>
                <w:bCs/>
                <w:color w:val="000000"/>
                <w:szCs w:val="24"/>
                <w:vertAlign w:val="subscript"/>
                <w:lang w:val="en-GB"/>
              </w:rPr>
              <w:t>0.17</w:t>
            </w:r>
            <w:r>
              <w:rPr>
                <w:b/>
                <w:bCs/>
                <w:color w:val="000000"/>
                <w:szCs w:val="24"/>
                <w:vertAlign w:val="superscript"/>
                <w:lang w:val="en-GB"/>
              </w:rPr>
              <w:t>c, A</w:t>
            </w:r>
          </w:p>
        </w:tc>
      </w:tr>
      <w:tr>
        <w:trPr>
          <w:trHeight w:val="369" w:hRule="exact"/>
        </w:trPr>
        <w:tc>
          <w:tcPr>
            <w:tcW w:w="2153" w:type="dxa"/>
            <w:vMerge w:val="continue"/>
            <w:tcBorders>
              <w:top w:val="single" w:sz="4" w:space="0" w:color="000000"/>
              <w:bottom w:val="single" w:sz="2" w:space="0" w:color="000000"/>
            </w:tcBorders>
            <w:shd w:color="auto" w:fill="FFFFFF" w:val="clear"/>
            <w:tcMar>
              <w:left w:w="0" w:type="dxa"/>
            </w:tcMar>
            <w:vAlign w:val="bottom"/>
          </w:tcPr>
          <w:p>
            <w:pPr>
              <w:pStyle w:val="Standard"/>
              <w:ind w:hanging="0"/>
              <w:jc w:val="left"/>
              <w:rPr/>
            </w:pPr>
            <w:r>
              <w:rPr/>
            </w:r>
          </w:p>
        </w:tc>
        <w:tc>
          <w:tcPr>
            <w:tcW w:w="957" w:type="dxa"/>
            <w:tcBorders>
              <w:bottom w:val="single" w:sz="2" w:space="0" w:color="000000"/>
            </w:tcBorders>
            <w:shd w:fill="auto" w:val="clear"/>
            <w:tcMar>
              <w:top w:w="29" w:type="dxa"/>
              <w:left w:w="29" w:type="dxa"/>
              <w:bottom w:w="29" w:type="dxa"/>
              <w:right w:w="29" w:type="dxa"/>
            </w:tcMar>
            <w:vAlign w:val="bottom"/>
          </w:tcPr>
          <w:p>
            <w:pPr>
              <w:pStyle w:val="Standard"/>
              <w:ind w:hanging="0"/>
              <w:jc w:val="both"/>
              <w:rPr/>
            </w:pPr>
            <w:r>
              <w:rPr>
                <w:color w:val="000000"/>
                <w:szCs w:val="24"/>
                <w:lang w:val="en-GB"/>
              </w:rPr>
              <w:t>G1</w:t>
            </w:r>
          </w:p>
        </w:tc>
        <w:tc>
          <w:tcPr>
            <w:tcW w:w="1813" w:type="dxa"/>
            <w:tcBorders>
              <w:bottom w:val="single" w:sz="2" w:space="0" w:color="000000"/>
            </w:tcBorders>
            <w:shd w:fill="auto" w:val="clear"/>
            <w:tcMar>
              <w:top w:w="29" w:type="dxa"/>
              <w:left w:w="29" w:type="dxa"/>
              <w:bottom w:w="29" w:type="dxa"/>
              <w:right w:w="29" w:type="dxa"/>
            </w:tcMar>
            <w:vAlign w:val="bottom"/>
          </w:tcPr>
          <w:p>
            <w:pPr>
              <w:pStyle w:val="Standard"/>
              <w:shd w:val="clear" w:color="auto" w:fill="FFFFFF"/>
              <w:ind w:hanging="0"/>
              <w:jc w:val="right"/>
              <w:rPr>
                <w:b/>
                <w:b/>
                <w:bCs/>
              </w:rPr>
            </w:pPr>
            <w:r>
              <w:rPr>
                <w:b/>
                <w:bCs/>
                <w:lang w:val="en-GB"/>
              </w:rPr>
              <w:t>7.11</w:t>
            </w:r>
            <w:r>
              <w:rPr>
                <w:b/>
                <w:bCs/>
                <w:vertAlign w:val="subscript"/>
                <w:lang w:val="en-GB"/>
              </w:rPr>
              <w:t>0.16</w:t>
            </w:r>
            <w:r>
              <w:rPr>
                <w:b/>
                <w:bCs/>
                <w:vertAlign w:val="superscript"/>
                <w:lang w:val="en-GB"/>
              </w:rPr>
              <w:t>e,A</w:t>
            </w:r>
          </w:p>
        </w:tc>
        <w:tc>
          <w:tcPr>
            <w:tcW w:w="1810" w:type="dxa"/>
            <w:tcBorders>
              <w:bottom w:val="single" w:sz="2" w:space="0" w:color="000000"/>
            </w:tcBorders>
            <w:shd w:color="auto" w:fill="FFFFFF" w:val="clear"/>
            <w:tcMar>
              <w:top w:w="29" w:type="dxa"/>
              <w:left w:w="29" w:type="dxa"/>
              <w:bottom w:w="29" w:type="dxa"/>
              <w:right w:w="29" w:type="dxa"/>
            </w:tcMar>
            <w:vAlign w:val="bottom"/>
          </w:tcPr>
          <w:p>
            <w:pPr>
              <w:pStyle w:val="Standard"/>
              <w:ind w:hanging="0"/>
              <w:jc w:val="right"/>
              <w:rPr>
                <w:b/>
                <w:b/>
                <w:bCs/>
              </w:rPr>
            </w:pPr>
            <w:r>
              <w:rPr>
                <w:b/>
                <w:bCs/>
                <w:color w:val="000000"/>
                <w:szCs w:val="24"/>
                <w:lang w:val="en-GB"/>
              </w:rPr>
              <w:t>7.27</w:t>
            </w:r>
            <w:r>
              <w:rPr>
                <w:b/>
                <w:bCs/>
                <w:color w:val="000000"/>
                <w:szCs w:val="24"/>
                <w:vertAlign w:val="subscript"/>
                <w:lang w:val="en-GB"/>
              </w:rPr>
              <w:t>0.28</w:t>
            </w:r>
            <w:r>
              <w:rPr>
                <w:b/>
                <w:bCs/>
                <w:color w:val="000000"/>
                <w:szCs w:val="24"/>
                <w:vertAlign w:val="superscript"/>
                <w:lang w:val="en-GB"/>
              </w:rPr>
              <w:t>e, A</w:t>
            </w:r>
          </w:p>
        </w:tc>
        <w:tc>
          <w:tcPr>
            <w:tcW w:w="1835" w:type="dxa"/>
            <w:tcBorders>
              <w:bottom w:val="single" w:sz="2" w:space="0" w:color="000000"/>
            </w:tcBorders>
            <w:shd w:color="auto" w:fill="FFFFFF" w:val="clear"/>
            <w:tcMar>
              <w:top w:w="29" w:type="dxa"/>
              <w:left w:w="29" w:type="dxa"/>
              <w:bottom w:w="29" w:type="dxa"/>
              <w:right w:w="29" w:type="dxa"/>
            </w:tcMar>
            <w:vAlign w:val="bottom"/>
          </w:tcPr>
          <w:p>
            <w:pPr>
              <w:pStyle w:val="Standard"/>
              <w:ind w:hanging="0"/>
              <w:jc w:val="right"/>
              <w:rPr>
                <w:b/>
                <w:b/>
                <w:bCs/>
              </w:rPr>
            </w:pPr>
            <w:r>
              <w:rPr>
                <w:b/>
                <w:bCs/>
                <w:lang w:val="en-GB"/>
              </w:rPr>
              <w:t>7.24</w:t>
            </w:r>
            <w:r>
              <w:rPr>
                <w:b/>
                <w:bCs/>
                <w:vertAlign w:val="subscript"/>
                <w:lang w:val="en-GB"/>
              </w:rPr>
              <w:t>0.22</w:t>
            </w:r>
            <w:r>
              <w:rPr>
                <w:b/>
                <w:bCs/>
                <w:vertAlign w:val="superscript"/>
                <w:lang w:val="en-GB"/>
              </w:rPr>
              <w:t>c,A</w:t>
            </w:r>
          </w:p>
        </w:tc>
      </w:tr>
      <w:tr>
        <w:trPr>
          <w:trHeight w:val="510" w:hRule="exact"/>
        </w:trPr>
        <w:tc>
          <w:tcPr>
            <w:tcW w:w="2153" w:type="dxa"/>
            <w:vMerge w:val="restart"/>
            <w:tcBorders>
              <w:top w:val="single" w:sz="2" w:space="0" w:color="000000"/>
              <w:bottom w:val="single" w:sz="2" w:space="0" w:color="000000"/>
            </w:tcBorders>
            <w:shd w:color="auto" w:fill="FFFFFF" w:val="clear"/>
            <w:tcMar>
              <w:left w:w="0" w:type="dxa"/>
            </w:tcMar>
            <w:vAlign w:val="center"/>
          </w:tcPr>
          <w:p>
            <w:pPr>
              <w:pStyle w:val="Standard"/>
              <w:spacing w:before="227" w:after="240"/>
              <w:ind w:hanging="0"/>
              <w:jc w:val="left"/>
              <w:rPr/>
            </w:pPr>
            <w:r>
              <w:rPr>
                <w:color w:val="000000"/>
                <w:szCs w:val="24"/>
                <w:lang w:val="en-GB"/>
              </w:rPr>
              <w:t>Without initial training</w:t>
            </w:r>
            <w:r>
              <w:rPr/>
              <w:t xml:space="preserve"> population</w:t>
            </w:r>
          </w:p>
        </w:tc>
        <w:tc>
          <w:tcPr>
            <w:tcW w:w="957" w:type="dxa"/>
            <w:tcBorders/>
            <w:shd w:color="auto" w:fill="FFFFFF" w:val="clear"/>
            <w:tcMar>
              <w:left w:w="0" w:type="dxa"/>
              <w:right w:w="0" w:type="dxa"/>
            </w:tcMar>
            <w:vAlign w:val="bottom"/>
          </w:tcPr>
          <w:p>
            <w:pPr>
              <w:pStyle w:val="Standard"/>
              <w:spacing w:before="227" w:after="240"/>
              <w:ind w:hanging="0"/>
              <w:jc w:val="both"/>
              <w:rPr>
                <w:b/>
                <w:b/>
                <w:bCs/>
                <w:color w:val="000000"/>
                <w:szCs w:val="24"/>
                <w:highlight w:val="white"/>
                <w:lang w:val="en-GB"/>
              </w:rPr>
            </w:pPr>
            <w:r>
              <w:rPr>
                <w:color w:val="000000"/>
                <w:szCs w:val="24"/>
                <w:lang w:val="en-GB"/>
              </w:rPr>
              <w:t>G10</w:t>
            </w:r>
          </w:p>
        </w:tc>
        <w:tc>
          <w:tcPr>
            <w:tcW w:w="1813" w:type="dxa"/>
            <w:tcBorders/>
            <w:shd w:color="auto" w:fill="FFFFFF" w:val="clear"/>
            <w:tcMar>
              <w:left w:w="0" w:type="dxa"/>
              <w:right w:w="0" w:type="dxa"/>
            </w:tcMar>
            <w:vAlign w:val="bottom"/>
          </w:tcPr>
          <w:p>
            <w:pPr>
              <w:pStyle w:val="Standard"/>
              <w:spacing w:before="227" w:after="240"/>
              <w:ind w:hanging="0"/>
              <w:jc w:val="right"/>
              <w:rPr/>
            </w:pPr>
            <w:r>
              <w:rPr>
                <w:color w:val="000000"/>
                <w:szCs w:val="24"/>
                <w:lang w:val="en-GB"/>
              </w:rPr>
              <w:t>3.93</w:t>
            </w:r>
            <w:r>
              <w:rPr>
                <w:color w:val="000000"/>
                <w:szCs w:val="24"/>
                <w:vertAlign w:val="subscript"/>
                <w:lang w:val="en-GB"/>
              </w:rPr>
              <w:t>0.22</w:t>
            </w:r>
            <w:r>
              <w:rPr>
                <w:color w:val="000000"/>
                <w:szCs w:val="24"/>
                <w:vertAlign w:val="superscript"/>
                <w:lang w:val="en-GB"/>
              </w:rPr>
              <w:t>b, A</w:t>
            </w:r>
          </w:p>
        </w:tc>
        <w:tc>
          <w:tcPr>
            <w:tcW w:w="1810" w:type="dxa"/>
            <w:tcBorders/>
            <w:shd w:color="auto" w:fill="FFFFFF" w:val="clear"/>
            <w:tcMar>
              <w:left w:w="0" w:type="dxa"/>
              <w:right w:w="0" w:type="dxa"/>
            </w:tcMar>
            <w:vAlign w:val="bottom"/>
          </w:tcPr>
          <w:p>
            <w:pPr>
              <w:pStyle w:val="Standard"/>
              <w:spacing w:before="227" w:after="240"/>
              <w:ind w:hanging="0"/>
              <w:jc w:val="right"/>
              <w:rPr/>
            </w:pPr>
            <w:r>
              <w:rPr>
                <w:color w:val="000000"/>
                <w:szCs w:val="24"/>
                <w:lang w:val="en-GB"/>
              </w:rPr>
              <w:t>4.54</w:t>
            </w:r>
            <w:r>
              <w:rPr>
                <w:color w:val="000000"/>
                <w:szCs w:val="24"/>
                <w:vertAlign w:val="subscript"/>
                <w:lang w:val="en-GB"/>
              </w:rPr>
              <w:t>0.14</w:t>
            </w:r>
            <w:r>
              <w:rPr>
                <w:color w:val="000000"/>
                <w:szCs w:val="24"/>
                <w:vertAlign w:val="superscript"/>
                <w:lang w:val="en-GB"/>
              </w:rPr>
              <w:t>b, B</w:t>
            </w:r>
          </w:p>
        </w:tc>
        <w:tc>
          <w:tcPr>
            <w:tcW w:w="1835" w:type="dxa"/>
            <w:tcBorders/>
            <w:shd w:color="auto" w:fill="FFFFFF" w:val="clear"/>
            <w:tcMar>
              <w:left w:w="0" w:type="dxa"/>
              <w:right w:w="0" w:type="dxa"/>
            </w:tcMar>
            <w:vAlign w:val="bottom"/>
          </w:tcPr>
          <w:p>
            <w:pPr>
              <w:pStyle w:val="Standard"/>
              <w:spacing w:before="227" w:after="240"/>
              <w:ind w:hanging="0"/>
              <w:jc w:val="right"/>
              <w:rPr/>
            </w:pPr>
            <w:r>
              <w:rPr>
                <w:color w:val="000000"/>
                <w:szCs w:val="24"/>
                <w:lang w:val="en-GB"/>
              </w:rPr>
              <w:t>5.61</w:t>
            </w:r>
            <w:r>
              <w:rPr>
                <w:color w:val="000000"/>
                <w:szCs w:val="24"/>
                <w:vertAlign w:val="subscript"/>
                <w:lang w:val="en-GB"/>
              </w:rPr>
              <w:t>0.25</w:t>
            </w:r>
            <w:r>
              <w:rPr>
                <w:color w:val="000000"/>
                <w:szCs w:val="24"/>
                <w:vertAlign w:val="superscript"/>
                <w:lang w:val="en-GB"/>
              </w:rPr>
              <w:t>b, C</w:t>
            </w:r>
          </w:p>
        </w:tc>
      </w:tr>
      <w:tr>
        <w:trPr>
          <w:trHeight w:val="369" w:hRule="exact"/>
        </w:trPr>
        <w:tc>
          <w:tcPr>
            <w:tcW w:w="2153" w:type="dxa"/>
            <w:vMerge w:val="continue"/>
            <w:tcBorders>
              <w:top w:val="single" w:sz="2" w:space="0" w:color="000000"/>
              <w:bottom w:val="single" w:sz="2" w:space="0" w:color="000000"/>
            </w:tcBorders>
            <w:shd w:color="auto" w:fill="FFFFFF" w:val="clear"/>
            <w:tcMar>
              <w:left w:w="0" w:type="dxa"/>
            </w:tcMar>
            <w:vAlign w:val="bottom"/>
          </w:tcPr>
          <w:p>
            <w:pPr>
              <w:pStyle w:val="Standard"/>
              <w:ind w:left="-117" w:hanging="0"/>
              <w:jc w:val="both"/>
              <w:rPr/>
            </w:pPr>
            <w:r>
              <w:rPr/>
            </w:r>
          </w:p>
        </w:tc>
        <w:tc>
          <w:tcPr>
            <w:tcW w:w="957" w:type="dxa"/>
            <w:tcBorders/>
            <w:shd w:color="auto" w:fill="FFFFFF" w:val="clear"/>
            <w:tcMar>
              <w:left w:w="0" w:type="dxa"/>
              <w:right w:w="0" w:type="dxa"/>
            </w:tcMar>
            <w:vAlign w:val="bottom"/>
          </w:tcPr>
          <w:p>
            <w:pPr>
              <w:pStyle w:val="Standard"/>
              <w:ind w:hanging="0"/>
              <w:jc w:val="both"/>
              <w:rPr>
                <w:b/>
                <w:b/>
                <w:bCs/>
                <w:color w:val="000000"/>
                <w:szCs w:val="24"/>
                <w:highlight w:val="white"/>
                <w:lang w:val="en-GB"/>
              </w:rPr>
            </w:pPr>
            <w:r>
              <w:rPr>
                <w:color w:val="000000"/>
                <w:szCs w:val="24"/>
                <w:lang w:val="en-GB"/>
              </w:rPr>
              <w:t>G9</w:t>
            </w:r>
          </w:p>
        </w:tc>
        <w:tc>
          <w:tcPr>
            <w:tcW w:w="1813" w:type="dxa"/>
            <w:tcBorders/>
            <w:shd w:fill="auto" w:val="clear"/>
            <w:tcMar>
              <w:left w:w="0" w:type="dxa"/>
              <w:right w:w="0" w:type="dxa"/>
            </w:tcMar>
            <w:vAlign w:val="bottom"/>
          </w:tcPr>
          <w:p>
            <w:pPr>
              <w:pStyle w:val="Standard"/>
              <w:ind w:hanging="0"/>
              <w:jc w:val="right"/>
              <w:rPr/>
            </w:pPr>
            <w:r>
              <w:rPr>
                <w:color w:val="000000"/>
                <w:szCs w:val="24"/>
                <w:lang w:val="en-GB"/>
              </w:rPr>
              <w:t>4.64</w:t>
            </w:r>
            <w:r>
              <w:rPr>
                <w:color w:val="000000"/>
                <w:szCs w:val="24"/>
                <w:vertAlign w:val="subscript"/>
                <w:lang w:val="en-GB"/>
              </w:rPr>
              <w:t>0.18</w:t>
            </w:r>
            <w:r>
              <w:rPr>
                <w:color w:val="000000"/>
                <w:szCs w:val="24"/>
                <w:vertAlign w:val="superscript"/>
                <w:lang w:val="en-GB"/>
              </w:rPr>
              <w:t>c, A</w:t>
            </w:r>
          </w:p>
        </w:tc>
        <w:tc>
          <w:tcPr>
            <w:tcW w:w="1810" w:type="dxa"/>
            <w:tcBorders/>
            <w:shd w:fill="auto" w:val="clear"/>
            <w:tcMar>
              <w:left w:w="0" w:type="dxa"/>
              <w:right w:w="0" w:type="dxa"/>
            </w:tcMar>
            <w:vAlign w:val="bottom"/>
          </w:tcPr>
          <w:p>
            <w:pPr>
              <w:pStyle w:val="Standard"/>
              <w:ind w:hanging="0"/>
              <w:jc w:val="right"/>
              <w:rPr/>
            </w:pPr>
            <w:r>
              <w:rPr>
                <w:color w:val="000000"/>
                <w:szCs w:val="24"/>
                <w:lang w:val="en-GB"/>
              </w:rPr>
              <w:t>5.75</w:t>
            </w:r>
            <w:r>
              <w:rPr>
                <w:color w:val="000000"/>
                <w:szCs w:val="24"/>
                <w:vertAlign w:val="subscript"/>
                <w:lang w:val="en-GB"/>
              </w:rPr>
              <w:t>0.28</w:t>
            </w:r>
            <w:r>
              <w:rPr>
                <w:color w:val="000000"/>
                <w:szCs w:val="24"/>
                <w:vertAlign w:val="superscript"/>
                <w:lang w:val="en-GB"/>
              </w:rPr>
              <w:t>c, B</w:t>
            </w:r>
          </w:p>
        </w:tc>
        <w:tc>
          <w:tcPr>
            <w:tcW w:w="1835" w:type="dxa"/>
            <w:tcBorders/>
            <w:shd w:fill="auto" w:val="clear"/>
            <w:tcMar>
              <w:left w:w="0" w:type="dxa"/>
              <w:right w:w="0" w:type="dxa"/>
            </w:tcMar>
            <w:vAlign w:val="bottom"/>
          </w:tcPr>
          <w:p>
            <w:pPr>
              <w:pStyle w:val="Standard"/>
              <w:ind w:hanging="0"/>
              <w:jc w:val="right"/>
              <w:rPr/>
            </w:pPr>
            <w:r>
              <w:rPr>
                <w:color w:val="000000"/>
                <w:szCs w:val="24"/>
                <w:lang w:val="en-GB"/>
              </w:rPr>
              <w:t>6.52</w:t>
            </w:r>
            <w:r>
              <w:rPr>
                <w:color w:val="000000"/>
                <w:szCs w:val="24"/>
                <w:vertAlign w:val="subscript"/>
                <w:lang w:val="en-GB"/>
              </w:rPr>
              <w:t>0.17</w:t>
            </w:r>
            <w:r>
              <w:rPr>
                <w:color w:val="000000"/>
                <w:szCs w:val="24"/>
                <w:vertAlign w:val="superscript"/>
                <w:lang w:val="en-GB"/>
              </w:rPr>
              <w:t>c, C</w:t>
            </w:r>
          </w:p>
        </w:tc>
      </w:tr>
      <w:tr>
        <w:trPr>
          <w:trHeight w:val="369" w:hRule="exact"/>
        </w:trPr>
        <w:tc>
          <w:tcPr>
            <w:tcW w:w="2153" w:type="dxa"/>
            <w:vMerge w:val="continue"/>
            <w:tcBorders>
              <w:top w:val="single" w:sz="2" w:space="0" w:color="000000"/>
              <w:bottom w:val="single" w:sz="2" w:space="0" w:color="000000"/>
            </w:tcBorders>
            <w:shd w:color="auto" w:fill="FFFFFF" w:val="clear"/>
            <w:tcMar>
              <w:left w:w="0" w:type="dxa"/>
            </w:tcMar>
            <w:vAlign w:val="bottom"/>
          </w:tcPr>
          <w:p>
            <w:pPr>
              <w:pStyle w:val="Standard"/>
              <w:ind w:hanging="0"/>
              <w:jc w:val="both"/>
              <w:rPr/>
            </w:pPr>
            <w:r>
              <w:rPr/>
            </w:r>
          </w:p>
        </w:tc>
        <w:tc>
          <w:tcPr>
            <w:tcW w:w="957" w:type="dxa"/>
            <w:tcBorders/>
            <w:shd w:color="auto" w:fill="FFFFFF" w:val="clear"/>
            <w:tcMar>
              <w:left w:w="0" w:type="dxa"/>
              <w:right w:w="0" w:type="dxa"/>
            </w:tcMar>
            <w:vAlign w:val="bottom"/>
          </w:tcPr>
          <w:p>
            <w:pPr>
              <w:pStyle w:val="Standard"/>
              <w:ind w:hanging="0"/>
              <w:jc w:val="both"/>
              <w:rPr>
                <w:b/>
                <w:b/>
                <w:bCs/>
                <w:color w:val="000000"/>
                <w:szCs w:val="24"/>
                <w:highlight w:val="white"/>
                <w:lang w:val="en-GB"/>
              </w:rPr>
            </w:pPr>
            <w:r>
              <w:rPr>
                <w:color w:val="000000"/>
                <w:szCs w:val="24"/>
                <w:lang w:val="en-GB"/>
              </w:rPr>
              <w:t>G8</w:t>
            </w:r>
          </w:p>
        </w:tc>
        <w:tc>
          <w:tcPr>
            <w:tcW w:w="1813" w:type="dxa"/>
            <w:tcBorders/>
            <w:shd w:fill="auto" w:val="clear"/>
            <w:tcMar>
              <w:left w:w="0" w:type="dxa"/>
              <w:right w:w="0" w:type="dxa"/>
            </w:tcMar>
            <w:vAlign w:val="bottom"/>
          </w:tcPr>
          <w:p>
            <w:pPr>
              <w:pStyle w:val="Standard"/>
              <w:ind w:hanging="0"/>
              <w:jc w:val="right"/>
              <w:rPr/>
            </w:pPr>
            <w:r>
              <w:rPr>
                <w:color w:val="000000"/>
                <w:szCs w:val="24"/>
                <w:lang w:val="en-GB"/>
              </w:rPr>
              <w:t>5.61</w:t>
            </w:r>
            <w:r>
              <w:rPr>
                <w:color w:val="000000"/>
                <w:szCs w:val="24"/>
                <w:vertAlign w:val="subscript"/>
                <w:lang w:val="en-GB"/>
              </w:rPr>
              <w:t>0.28</w:t>
            </w:r>
            <w:r>
              <w:rPr>
                <w:color w:val="000000"/>
                <w:szCs w:val="24"/>
                <w:vertAlign w:val="superscript"/>
                <w:lang w:val="en-GB"/>
              </w:rPr>
              <w:t>d, A</w:t>
            </w:r>
          </w:p>
        </w:tc>
        <w:tc>
          <w:tcPr>
            <w:tcW w:w="1810" w:type="dxa"/>
            <w:tcBorders/>
            <w:shd w:fill="auto" w:val="clear"/>
            <w:tcMar>
              <w:left w:w="0" w:type="dxa"/>
              <w:right w:w="0" w:type="dxa"/>
            </w:tcMar>
            <w:vAlign w:val="bottom"/>
          </w:tcPr>
          <w:p>
            <w:pPr>
              <w:pStyle w:val="Standard"/>
              <w:ind w:hanging="0"/>
              <w:jc w:val="right"/>
              <w:rPr/>
            </w:pPr>
            <w:r>
              <w:rPr>
                <w:color w:val="000000"/>
                <w:szCs w:val="24"/>
                <w:lang w:val="en-GB"/>
              </w:rPr>
              <w:t>6.24</w:t>
            </w:r>
            <w:r>
              <w:rPr>
                <w:color w:val="000000"/>
                <w:szCs w:val="24"/>
                <w:vertAlign w:val="subscript"/>
                <w:lang w:val="en-GB"/>
              </w:rPr>
              <w:t>0.19</w:t>
            </w:r>
            <w:r>
              <w:rPr>
                <w:color w:val="000000"/>
                <w:szCs w:val="24"/>
                <w:vertAlign w:val="superscript"/>
                <w:lang w:val="en-GB"/>
              </w:rPr>
              <w:t>d B</w:t>
            </w:r>
          </w:p>
        </w:tc>
        <w:tc>
          <w:tcPr>
            <w:tcW w:w="1835" w:type="dxa"/>
            <w:tcBorders/>
            <w:shd w:fill="auto" w:val="clear"/>
            <w:tcMar>
              <w:left w:w="0" w:type="dxa"/>
              <w:right w:w="0" w:type="dxa"/>
            </w:tcMar>
            <w:vAlign w:val="bottom"/>
          </w:tcPr>
          <w:p>
            <w:pPr>
              <w:pStyle w:val="Standard"/>
              <w:ind w:hanging="0"/>
              <w:jc w:val="right"/>
              <w:rPr/>
            </w:pPr>
            <w:r>
              <w:rPr>
                <w:color w:val="000000"/>
                <w:szCs w:val="24"/>
                <w:lang w:val="en-GB"/>
              </w:rPr>
              <w:t>6.70</w:t>
            </w:r>
            <w:r>
              <w:rPr>
                <w:color w:val="000000"/>
                <w:szCs w:val="24"/>
                <w:vertAlign w:val="subscript"/>
                <w:lang w:val="en-GB"/>
              </w:rPr>
              <w:t>0.25</w:t>
            </w:r>
            <w:r>
              <w:rPr>
                <w:color w:val="000000"/>
                <w:szCs w:val="24"/>
                <w:vertAlign w:val="superscript"/>
                <w:lang w:val="en-GB"/>
              </w:rPr>
              <w:t>cd, C</w:t>
            </w:r>
          </w:p>
        </w:tc>
      </w:tr>
      <w:tr>
        <w:trPr>
          <w:trHeight w:val="369" w:hRule="exact"/>
        </w:trPr>
        <w:tc>
          <w:tcPr>
            <w:tcW w:w="2153" w:type="dxa"/>
            <w:vMerge w:val="continue"/>
            <w:tcBorders>
              <w:top w:val="single" w:sz="2" w:space="0" w:color="000000"/>
              <w:bottom w:val="single" w:sz="2" w:space="0" w:color="000000"/>
            </w:tcBorders>
            <w:shd w:color="auto" w:fill="FFFFFF" w:val="clear"/>
            <w:tcMar>
              <w:left w:w="0" w:type="dxa"/>
            </w:tcMar>
            <w:vAlign w:val="bottom"/>
          </w:tcPr>
          <w:p>
            <w:pPr>
              <w:pStyle w:val="Standard"/>
              <w:ind w:hanging="0"/>
              <w:jc w:val="both"/>
              <w:rPr/>
            </w:pPr>
            <w:r>
              <w:rPr/>
            </w:r>
          </w:p>
        </w:tc>
        <w:tc>
          <w:tcPr>
            <w:tcW w:w="957" w:type="dxa"/>
            <w:tcBorders/>
            <w:shd w:color="auto" w:fill="FFFFFF" w:val="clear"/>
            <w:tcMar>
              <w:left w:w="0" w:type="dxa"/>
              <w:right w:w="0" w:type="dxa"/>
            </w:tcMar>
            <w:vAlign w:val="bottom"/>
          </w:tcPr>
          <w:p>
            <w:pPr>
              <w:pStyle w:val="Standard"/>
              <w:ind w:hanging="0"/>
              <w:jc w:val="both"/>
              <w:rPr>
                <w:b/>
                <w:b/>
                <w:bCs/>
                <w:color w:val="000000"/>
                <w:szCs w:val="24"/>
                <w:highlight w:val="white"/>
                <w:lang w:val="en-GB"/>
              </w:rPr>
            </w:pPr>
            <w:r>
              <w:rPr>
                <w:color w:val="000000"/>
                <w:szCs w:val="24"/>
                <w:lang w:val="en-GB"/>
              </w:rPr>
              <w:t>G5</w:t>
            </w:r>
          </w:p>
        </w:tc>
        <w:tc>
          <w:tcPr>
            <w:tcW w:w="1813" w:type="dxa"/>
            <w:tcBorders/>
            <w:shd w:fill="auto" w:val="clear"/>
            <w:tcMar>
              <w:left w:w="0" w:type="dxa"/>
              <w:right w:w="0" w:type="dxa"/>
            </w:tcMar>
            <w:vAlign w:val="bottom"/>
          </w:tcPr>
          <w:p>
            <w:pPr>
              <w:pStyle w:val="Standard"/>
              <w:ind w:hanging="0"/>
              <w:jc w:val="right"/>
              <w:rPr/>
            </w:pPr>
            <w:r>
              <w:rPr>
                <w:color w:val="000000"/>
                <w:szCs w:val="24"/>
                <w:lang w:val="en-GB"/>
              </w:rPr>
              <w:t>6.43</w:t>
            </w:r>
            <w:r>
              <w:rPr>
                <w:color w:val="000000"/>
                <w:szCs w:val="24"/>
                <w:vertAlign w:val="subscript"/>
                <w:lang w:val="en-GB"/>
              </w:rPr>
              <w:t>0.21</w:t>
            </w:r>
            <w:r>
              <w:rPr>
                <w:color w:val="000000"/>
                <w:szCs w:val="24"/>
                <w:vertAlign w:val="superscript"/>
                <w:lang w:val="en-GB"/>
              </w:rPr>
              <w:t>e, A</w:t>
            </w:r>
          </w:p>
        </w:tc>
        <w:tc>
          <w:tcPr>
            <w:tcW w:w="1810" w:type="dxa"/>
            <w:tcBorders/>
            <w:shd w:fill="auto" w:val="clear"/>
            <w:tcMar>
              <w:left w:w="0" w:type="dxa"/>
              <w:right w:w="0" w:type="dxa"/>
            </w:tcMar>
            <w:vAlign w:val="bottom"/>
          </w:tcPr>
          <w:p>
            <w:pPr>
              <w:pStyle w:val="Standard"/>
              <w:ind w:hanging="0"/>
              <w:jc w:val="right"/>
              <w:rPr/>
            </w:pPr>
            <w:r>
              <w:rPr>
                <w:color w:val="000000"/>
                <w:szCs w:val="24"/>
                <w:lang w:val="en-GB"/>
              </w:rPr>
              <w:t>6.90</w:t>
            </w:r>
            <w:r>
              <w:rPr>
                <w:color w:val="000000"/>
                <w:szCs w:val="24"/>
                <w:vertAlign w:val="subscript"/>
                <w:lang w:val="en-GB"/>
              </w:rPr>
              <w:t>0.22</w:t>
            </w:r>
            <w:r>
              <w:rPr>
                <w:color w:val="000000"/>
                <w:szCs w:val="24"/>
                <w:vertAlign w:val="superscript"/>
                <w:lang w:val="en-GB"/>
              </w:rPr>
              <w:t>e, B</w:t>
            </w:r>
          </w:p>
        </w:tc>
        <w:tc>
          <w:tcPr>
            <w:tcW w:w="1835" w:type="dxa"/>
            <w:tcBorders/>
            <w:shd w:fill="auto" w:val="clear"/>
            <w:tcMar>
              <w:left w:w="0" w:type="dxa"/>
              <w:right w:w="0" w:type="dxa"/>
            </w:tcMar>
            <w:vAlign w:val="bottom"/>
          </w:tcPr>
          <w:p>
            <w:pPr>
              <w:pStyle w:val="Standard"/>
              <w:ind w:hanging="0"/>
              <w:jc w:val="right"/>
              <w:rPr>
                <w:b/>
                <w:b/>
                <w:bCs/>
              </w:rPr>
            </w:pPr>
            <w:r>
              <w:rPr>
                <w:b/>
                <w:bCs/>
                <w:color w:val="000000"/>
                <w:szCs w:val="24"/>
                <w:lang w:val="en-GB"/>
              </w:rPr>
              <w:t>7.05</w:t>
            </w:r>
            <w:r>
              <w:rPr>
                <w:b/>
                <w:bCs/>
                <w:color w:val="000000"/>
                <w:szCs w:val="24"/>
                <w:vertAlign w:val="subscript"/>
                <w:lang w:val="en-GB"/>
              </w:rPr>
              <w:t>0.27</w:t>
            </w:r>
            <w:r>
              <w:rPr>
                <w:b/>
                <w:bCs/>
                <w:color w:val="000000"/>
                <w:szCs w:val="24"/>
                <w:vertAlign w:val="superscript"/>
                <w:lang w:val="en-GB"/>
              </w:rPr>
              <w:t>de, B</w:t>
            </w:r>
          </w:p>
        </w:tc>
      </w:tr>
      <w:tr>
        <w:trPr>
          <w:trHeight w:val="369" w:hRule="exact"/>
        </w:trPr>
        <w:tc>
          <w:tcPr>
            <w:tcW w:w="2153" w:type="dxa"/>
            <w:vMerge w:val="continue"/>
            <w:tcBorders>
              <w:top w:val="single" w:sz="2" w:space="0" w:color="000000"/>
              <w:bottom w:val="single" w:sz="2" w:space="0" w:color="000000"/>
            </w:tcBorders>
            <w:shd w:color="auto" w:fill="FFFFFF" w:val="clear"/>
            <w:tcMar>
              <w:left w:w="0" w:type="dxa"/>
            </w:tcMar>
            <w:vAlign w:val="bottom"/>
          </w:tcPr>
          <w:p>
            <w:pPr>
              <w:pStyle w:val="Standard"/>
              <w:ind w:hanging="0"/>
              <w:jc w:val="both"/>
              <w:rPr/>
            </w:pPr>
            <w:r>
              <w:rPr/>
            </w:r>
          </w:p>
        </w:tc>
        <w:tc>
          <w:tcPr>
            <w:tcW w:w="957" w:type="dxa"/>
            <w:tcBorders/>
            <w:shd w:color="auto" w:fill="FFFFFF" w:val="clear"/>
            <w:tcMar>
              <w:left w:w="0" w:type="dxa"/>
              <w:right w:w="0" w:type="dxa"/>
            </w:tcMar>
            <w:vAlign w:val="bottom"/>
          </w:tcPr>
          <w:p>
            <w:pPr>
              <w:pStyle w:val="Standard"/>
              <w:ind w:hanging="0"/>
              <w:jc w:val="both"/>
              <w:rPr>
                <w:b/>
                <w:b/>
                <w:bCs/>
                <w:color w:val="000000"/>
                <w:szCs w:val="24"/>
                <w:highlight w:val="white"/>
                <w:lang w:val="en-GB"/>
              </w:rPr>
            </w:pPr>
            <w:r>
              <w:rPr>
                <w:color w:val="000000"/>
                <w:szCs w:val="24"/>
                <w:lang w:val="en-GB"/>
              </w:rPr>
              <w:t>G2</w:t>
            </w:r>
          </w:p>
        </w:tc>
        <w:tc>
          <w:tcPr>
            <w:tcW w:w="1813" w:type="dxa"/>
            <w:tcBorders/>
            <w:shd w:fill="auto" w:val="clear"/>
            <w:tcMar>
              <w:left w:w="0" w:type="dxa"/>
              <w:right w:w="0" w:type="dxa"/>
            </w:tcMar>
            <w:vAlign w:val="bottom"/>
          </w:tcPr>
          <w:p>
            <w:pPr>
              <w:pStyle w:val="Standard"/>
              <w:ind w:hanging="0"/>
              <w:jc w:val="right"/>
              <w:rPr/>
            </w:pPr>
            <w:r>
              <w:rPr>
                <w:color w:val="000000"/>
                <w:szCs w:val="24"/>
                <w:lang w:val="en-GB"/>
              </w:rPr>
              <w:t>6.81</w:t>
            </w:r>
            <w:r>
              <w:rPr>
                <w:color w:val="000000"/>
                <w:szCs w:val="24"/>
                <w:vertAlign w:val="subscript"/>
                <w:lang w:val="en-GB"/>
              </w:rPr>
              <w:t>0.28</w:t>
            </w:r>
            <w:r>
              <w:rPr>
                <w:color w:val="000000"/>
                <w:szCs w:val="24"/>
                <w:vertAlign w:val="superscript"/>
                <w:lang w:val="en-GB"/>
              </w:rPr>
              <w:t>f, A</w:t>
            </w:r>
          </w:p>
        </w:tc>
        <w:tc>
          <w:tcPr>
            <w:tcW w:w="1810" w:type="dxa"/>
            <w:tcBorders/>
            <w:shd w:fill="auto" w:val="clear"/>
            <w:tcMar>
              <w:left w:w="0" w:type="dxa"/>
              <w:right w:w="0" w:type="dxa"/>
            </w:tcMar>
            <w:vAlign w:val="bottom"/>
          </w:tcPr>
          <w:p>
            <w:pPr>
              <w:pStyle w:val="Standard"/>
              <w:ind w:hanging="0"/>
              <w:jc w:val="right"/>
              <w:rPr>
                <w:b/>
                <w:b/>
                <w:bCs/>
              </w:rPr>
            </w:pPr>
            <w:r>
              <w:rPr>
                <w:b/>
                <w:bCs/>
                <w:color w:val="000000"/>
                <w:szCs w:val="24"/>
                <w:lang w:val="en-GB"/>
              </w:rPr>
              <w:t>6.96</w:t>
            </w:r>
            <w:r>
              <w:rPr>
                <w:b/>
                <w:bCs/>
                <w:color w:val="000000"/>
                <w:szCs w:val="24"/>
                <w:vertAlign w:val="subscript"/>
                <w:lang w:val="en-GB"/>
              </w:rPr>
              <w:t>0.17</w:t>
            </w:r>
            <w:r>
              <w:rPr>
                <w:b/>
                <w:bCs/>
                <w:color w:val="000000"/>
                <w:szCs w:val="24"/>
                <w:vertAlign w:val="superscript"/>
                <w:lang w:val="en-GB"/>
              </w:rPr>
              <w:t>e, A</w:t>
            </w:r>
          </w:p>
        </w:tc>
        <w:tc>
          <w:tcPr>
            <w:tcW w:w="1835" w:type="dxa"/>
            <w:tcBorders/>
            <w:shd w:fill="auto" w:val="clear"/>
            <w:tcMar>
              <w:left w:w="0" w:type="dxa"/>
              <w:right w:w="0" w:type="dxa"/>
            </w:tcMar>
            <w:vAlign w:val="bottom"/>
          </w:tcPr>
          <w:p>
            <w:pPr>
              <w:pStyle w:val="Standard"/>
              <w:ind w:hanging="0"/>
              <w:jc w:val="right"/>
              <w:rPr>
                <w:b/>
                <w:b/>
                <w:bCs/>
              </w:rPr>
            </w:pPr>
            <w:r>
              <w:rPr>
                <w:b/>
                <w:bCs/>
                <w:color w:val="000000"/>
                <w:szCs w:val="24"/>
                <w:lang w:val="en-GB"/>
              </w:rPr>
              <w:t>7.00</w:t>
            </w:r>
            <w:r>
              <w:rPr>
                <w:b/>
                <w:bCs/>
                <w:color w:val="000000"/>
                <w:szCs w:val="24"/>
                <w:vertAlign w:val="subscript"/>
                <w:lang w:val="en-GB"/>
              </w:rPr>
              <w:t>0.30</w:t>
            </w:r>
            <w:r>
              <w:rPr>
                <w:b/>
                <w:bCs/>
                <w:color w:val="000000"/>
                <w:szCs w:val="24"/>
                <w:vertAlign w:val="superscript"/>
                <w:lang w:val="en-GB"/>
              </w:rPr>
              <w:t>de, A</w:t>
            </w:r>
          </w:p>
        </w:tc>
      </w:tr>
      <w:tr>
        <w:trPr>
          <w:trHeight w:val="369" w:hRule="exact"/>
        </w:trPr>
        <w:tc>
          <w:tcPr>
            <w:tcW w:w="2153" w:type="dxa"/>
            <w:vMerge w:val="continue"/>
            <w:tcBorders>
              <w:top w:val="single" w:sz="2" w:space="0" w:color="000000"/>
              <w:bottom w:val="single" w:sz="2" w:space="0" w:color="000000"/>
            </w:tcBorders>
            <w:shd w:color="auto" w:fill="FFFFFF" w:val="clear"/>
            <w:tcMar>
              <w:left w:w="0" w:type="dxa"/>
            </w:tcMar>
            <w:vAlign w:val="bottom"/>
          </w:tcPr>
          <w:p>
            <w:pPr>
              <w:pStyle w:val="Standard"/>
              <w:ind w:hanging="0"/>
              <w:jc w:val="both"/>
              <w:rPr/>
            </w:pPr>
            <w:r>
              <w:rPr/>
            </w:r>
          </w:p>
        </w:tc>
        <w:tc>
          <w:tcPr>
            <w:tcW w:w="957" w:type="dxa"/>
            <w:tcBorders>
              <w:bottom w:val="single" w:sz="2" w:space="0" w:color="000000"/>
            </w:tcBorders>
            <w:shd w:color="auto" w:fill="FFFFFF" w:val="clear"/>
            <w:tcMar>
              <w:top w:w="29" w:type="dxa"/>
              <w:left w:w="29" w:type="dxa"/>
              <w:bottom w:w="29" w:type="dxa"/>
              <w:right w:w="29" w:type="dxa"/>
            </w:tcMar>
            <w:vAlign w:val="bottom"/>
          </w:tcPr>
          <w:p>
            <w:pPr>
              <w:pStyle w:val="Standard"/>
              <w:ind w:hanging="0"/>
              <w:jc w:val="both"/>
              <w:rPr>
                <w:b/>
                <w:b/>
                <w:bCs/>
                <w:color w:val="000000"/>
                <w:szCs w:val="24"/>
                <w:highlight w:val="white"/>
                <w:lang w:val="en-GB"/>
              </w:rPr>
            </w:pPr>
            <w:r>
              <w:rPr>
                <w:color w:val="000000"/>
                <w:szCs w:val="24"/>
                <w:lang w:val="en-GB"/>
              </w:rPr>
              <w:t>G1</w:t>
            </w:r>
          </w:p>
        </w:tc>
        <w:tc>
          <w:tcPr>
            <w:tcW w:w="1813" w:type="dxa"/>
            <w:tcBorders>
              <w:bottom w:val="single" w:sz="2" w:space="0" w:color="000000"/>
            </w:tcBorders>
            <w:shd w:fill="auto" w:val="clear"/>
            <w:tcMar>
              <w:top w:w="29" w:type="dxa"/>
              <w:left w:w="29" w:type="dxa"/>
              <w:bottom w:w="29" w:type="dxa"/>
              <w:right w:w="29" w:type="dxa"/>
            </w:tcMar>
            <w:vAlign w:val="bottom"/>
          </w:tcPr>
          <w:p>
            <w:pPr>
              <w:pStyle w:val="Standard"/>
              <w:ind w:hanging="0"/>
              <w:jc w:val="right"/>
              <w:rPr>
                <w:b/>
                <w:b/>
                <w:bCs/>
              </w:rPr>
            </w:pPr>
            <w:r>
              <w:rPr>
                <w:b/>
                <w:bCs/>
                <w:lang w:val="en-GB"/>
              </w:rPr>
              <w:t>6.78</w:t>
            </w:r>
            <w:r>
              <w:rPr>
                <w:b/>
                <w:bCs/>
                <w:vertAlign w:val="subscript"/>
                <w:lang w:val="en-GB"/>
              </w:rPr>
              <w:t>0.29</w:t>
            </w:r>
            <w:r>
              <w:rPr>
                <w:b/>
                <w:bCs/>
                <w:vertAlign w:val="superscript"/>
                <w:lang w:val="en-GB"/>
              </w:rPr>
              <w:t>f,A</w:t>
            </w:r>
          </w:p>
        </w:tc>
        <w:tc>
          <w:tcPr>
            <w:tcW w:w="1810" w:type="dxa"/>
            <w:tcBorders>
              <w:bottom w:val="single" w:sz="2" w:space="0" w:color="000000"/>
            </w:tcBorders>
            <w:shd w:fill="auto" w:val="clear"/>
            <w:tcMar>
              <w:top w:w="29" w:type="dxa"/>
              <w:left w:w="29" w:type="dxa"/>
              <w:bottom w:w="29" w:type="dxa"/>
              <w:right w:w="29" w:type="dxa"/>
            </w:tcMar>
            <w:vAlign w:val="bottom"/>
          </w:tcPr>
          <w:p>
            <w:pPr>
              <w:pStyle w:val="Standard"/>
              <w:ind w:hanging="0"/>
              <w:jc w:val="right"/>
              <w:rPr>
                <w:b/>
                <w:b/>
                <w:bCs/>
              </w:rPr>
            </w:pPr>
            <w:r>
              <w:rPr>
                <w:b/>
                <w:bCs/>
                <w:color w:val="000000"/>
                <w:szCs w:val="24"/>
                <w:lang w:val="en-GB"/>
              </w:rPr>
              <w:t>6.92</w:t>
            </w:r>
            <w:r>
              <w:rPr>
                <w:b/>
                <w:bCs/>
                <w:color w:val="000000"/>
                <w:szCs w:val="24"/>
                <w:vertAlign w:val="subscript"/>
                <w:lang w:val="en-GB"/>
              </w:rPr>
              <w:t>0.26</w:t>
            </w:r>
            <w:r>
              <w:rPr>
                <w:b/>
                <w:bCs/>
                <w:color w:val="000000"/>
                <w:szCs w:val="24"/>
                <w:vertAlign w:val="superscript"/>
                <w:lang w:val="en-GB"/>
              </w:rPr>
              <w:t>e, A</w:t>
            </w:r>
          </w:p>
        </w:tc>
        <w:tc>
          <w:tcPr>
            <w:tcW w:w="1835" w:type="dxa"/>
            <w:tcBorders>
              <w:bottom w:val="single" w:sz="2" w:space="0" w:color="000000"/>
            </w:tcBorders>
            <w:shd w:fill="auto" w:val="clear"/>
            <w:tcMar>
              <w:top w:w="29" w:type="dxa"/>
              <w:left w:w="29" w:type="dxa"/>
              <w:bottom w:w="29" w:type="dxa"/>
              <w:right w:w="29" w:type="dxa"/>
            </w:tcMar>
            <w:vAlign w:val="bottom"/>
          </w:tcPr>
          <w:p>
            <w:pPr>
              <w:pStyle w:val="Standard"/>
              <w:ind w:hanging="0"/>
              <w:jc w:val="right"/>
              <w:rPr>
                <w:b/>
                <w:b/>
                <w:bCs/>
              </w:rPr>
            </w:pPr>
            <w:r>
              <w:rPr>
                <w:b/>
                <w:bCs/>
                <w:lang w:val="en-GB"/>
              </w:rPr>
              <w:t>7.01</w:t>
            </w:r>
            <w:r>
              <w:rPr>
                <w:b/>
                <w:bCs/>
                <w:vertAlign w:val="subscript"/>
                <w:lang w:val="en-GB"/>
              </w:rPr>
              <w:t>0.23</w:t>
            </w:r>
            <w:r>
              <w:rPr>
                <w:b/>
                <w:bCs/>
                <w:vertAlign w:val="superscript"/>
                <w:lang w:val="en-GB"/>
              </w:rPr>
              <w:t>e,A</w:t>
            </w:r>
          </w:p>
        </w:tc>
      </w:tr>
    </w:tbl>
    <w:p>
      <w:pPr>
        <w:pStyle w:val="Normal"/>
        <w:rPr/>
      </w:pPr>
      <w:r>
        <w:rPr>
          <w:vertAlign w:val="superscript"/>
        </w:rPr>
        <w:t>*</w:t>
      </w:r>
      <w:r>
        <w:rPr/>
        <w:t xml:space="preserve">The table presents the means and standard deviations (subscript) across 10 replicates for the conventional (C) and genomic (G) scenarios, with numbers indicating the number of phenotype records per lactation. The scenarios in bold did not spend all the available resources. </w:t>
      </w:r>
      <w:r>
        <w:rPr>
          <w:rFonts w:eastAsia="Wingdings"/>
          <w:color w:val="000000"/>
          <w:highlight w:val="white"/>
        </w:rPr>
        <w:t>Lower-case letters denote statistically significant differences between scenarios within the same $P:$G and upper-case letters between different $P:$G within the same scenario.</w:t>
      </w:r>
    </w:p>
    <w:p>
      <w:pPr>
        <w:pStyle w:val="Normal"/>
        <w:rPr>
          <w:rFonts w:eastAsia="Wingdings"/>
          <w:b/>
          <w:b/>
          <w:bCs/>
          <w:color w:val="000000"/>
          <w:highlight w:val="white"/>
        </w:rPr>
      </w:pPr>
      <w:r>
        <w:rPr>
          <w:rFonts w:eastAsia="Wingdings" w:cs="Times New Roman"/>
          <w:b/>
          <w:bCs/>
          <w:color w:val="000000"/>
          <w:kern w:val="2"/>
          <w:sz w:val="24"/>
          <w:szCs w:val="24"/>
          <w:highlight w:val="white"/>
          <w:lang w:val="en-GB" w:eastAsia="zh-CN" w:bidi="hi-IN"/>
        </w:rPr>
        <w:t xml:space="preserve">Additional file </w:t>
      </w:r>
      <w:r>
        <w:rPr>
          <w:rFonts w:eastAsia="Wingdings" w:cs="Times New Roman"/>
          <w:b/>
          <w:bCs/>
          <w:color w:val="000000"/>
          <w:kern w:val="2"/>
          <w:sz w:val="24"/>
          <w:szCs w:val="24"/>
          <w:highlight w:val="white"/>
          <w:lang w:val="en-GB" w:eastAsia="zh-CN" w:bidi="hi-IN"/>
        </w:rPr>
        <w:t>3</w:t>
      </w:r>
      <w:r>
        <w:rPr>
          <w:rFonts w:eastAsia="Wingdings"/>
          <w:b/>
          <w:bCs/>
          <w:color w:val="000000"/>
          <w:highlight w:val="white"/>
        </w:rPr>
        <w:t xml:space="preserve"> Intensity of sire selection by scenario and relative cost of phenotyping to genotyping</w:t>
      </w:r>
    </w:p>
    <w:tbl>
      <w:tblPr>
        <w:tblW w:w="6413" w:type="dxa"/>
        <w:jc w:val="left"/>
        <w:tblInd w:w="1541" w:type="dxa"/>
        <w:tblCellMar>
          <w:top w:w="57" w:type="dxa"/>
          <w:left w:w="0" w:type="dxa"/>
          <w:bottom w:w="57" w:type="dxa"/>
          <w:right w:w="0" w:type="dxa"/>
        </w:tblCellMar>
        <w:tblLook w:val="0000" w:noHBand="0" w:noVBand="0" w:firstColumn="0" w:lastRow="0" w:lastColumn="0" w:firstRow="0"/>
      </w:tblPr>
      <w:tblGrid>
        <w:gridCol w:w="1022"/>
        <w:gridCol w:w="1797"/>
        <w:gridCol w:w="1797"/>
        <w:gridCol w:w="1796"/>
      </w:tblGrid>
      <w:tr>
        <w:trPr>
          <w:ins w:id="53" w:author="GORJANC Gregor" w:date="2020-08-05T21:57:00Z"/>
          <w:trHeight w:val="369" w:hRule="exact"/>
        </w:trPr>
        <w:tc>
          <w:tcPr>
            <w:tcW w:w="1022" w:type="dxa"/>
            <w:tcBorders>
              <w:top w:val="single" w:sz="4" w:space="0" w:color="000000"/>
            </w:tcBorders>
            <w:shd w:fill="auto" w:val="clear"/>
            <w:vAlign w:val="bottom"/>
          </w:tcPr>
          <w:p>
            <w:pPr>
              <w:pStyle w:val="Standard"/>
              <w:ind w:hanging="0"/>
              <w:jc w:val="left"/>
              <w:rPr/>
            </w:pPr>
            <w:r>
              <w:rPr/>
            </w:r>
          </w:p>
        </w:tc>
        <w:tc>
          <w:tcPr>
            <w:tcW w:w="5390" w:type="dxa"/>
            <w:gridSpan w:val="3"/>
            <w:tcBorders>
              <w:top w:val="single" w:sz="4" w:space="0" w:color="000000"/>
            </w:tcBorders>
            <w:shd w:fill="auto" w:val="clear"/>
            <w:vAlign w:val="bottom"/>
          </w:tcPr>
          <w:p>
            <w:pPr>
              <w:pStyle w:val="Standard"/>
              <w:ind w:hanging="0"/>
              <w:jc w:val="center"/>
              <w:rPr/>
            </w:pPr>
            <w:r>
              <w:rPr>
                <w:color w:val="000000"/>
                <w:szCs w:val="24"/>
                <w:lang w:val="en-GB"/>
              </w:rPr>
              <w:t>Relative cost of phenotyping (P) to genotyping (G)</w:t>
            </w:r>
          </w:p>
        </w:tc>
      </w:tr>
      <w:tr>
        <w:trPr>
          <w:trHeight w:val="369" w:hRule="exact"/>
        </w:trPr>
        <w:tc>
          <w:tcPr>
            <w:tcW w:w="1022" w:type="dxa"/>
            <w:tcBorders>
              <w:bottom w:val="single" w:sz="2" w:space="0" w:color="000000"/>
            </w:tcBorders>
            <w:shd w:fill="auto" w:val="clear"/>
            <w:vAlign w:val="bottom"/>
          </w:tcPr>
          <w:p>
            <w:pPr>
              <w:pStyle w:val="Standard"/>
              <w:ind w:hanging="0"/>
              <w:jc w:val="left"/>
              <w:rPr/>
            </w:pPr>
            <w:r>
              <w:rPr/>
              <w:t>Scenario</w:t>
            </w:r>
          </w:p>
        </w:tc>
        <w:tc>
          <w:tcPr>
            <w:tcW w:w="1797" w:type="dxa"/>
            <w:tcBorders>
              <w:bottom w:val="single" w:sz="2" w:space="0" w:color="000000"/>
            </w:tcBorders>
            <w:shd w:fill="auto" w:val="clear"/>
            <w:vAlign w:val="bottom"/>
          </w:tcPr>
          <w:p>
            <w:pPr>
              <w:pStyle w:val="Standard"/>
              <w:ind w:hanging="0"/>
              <w:jc w:val="right"/>
              <w:rPr>
                <w:b/>
                <w:b/>
                <w:bCs/>
                <w:color w:val="000000"/>
                <w:szCs w:val="24"/>
                <w:lang w:val="en-GB"/>
              </w:rPr>
            </w:pPr>
            <w:r>
              <w:rPr>
                <w:color w:val="000000"/>
                <w:szCs w:val="24"/>
                <w:lang w:val="en-GB"/>
              </w:rPr>
              <w:t>$P:$G = 1:2</w:t>
            </w:r>
          </w:p>
        </w:tc>
        <w:tc>
          <w:tcPr>
            <w:tcW w:w="1797" w:type="dxa"/>
            <w:tcBorders>
              <w:bottom w:val="single" w:sz="2" w:space="0" w:color="000000"/>
            </w:tcBorders>
            <w:shd w:fill="auto" w:val="clear"/>
            <w:vAlign w:val="bottom"/>
          </w:tcPr>
          <w:p>
            <w:pPr>
              <w:pStyle w:val="Standard"/>
              <w:ind w:hanging="0"/>
              <w:jc w:val="right"/>
              <w:rPr>
                <w:b/>
                <w:b/>
                <w:bCs/>
                <w:color w:val="000000"/>
                <w:szCs w:val="24"/>
                <w:lang w:val="en-GB"/>
              </w:rPr>
            </w:pPr>
            <w:r>
              <w:rPr>
                <w:color w:val="000000"/>
                <w:szCs w:val="24"/>
                <w:lang w:val="en-GB"/>
              </w:rPr>
              <w:t>$P:$G = 1:1</w:t>
            </w:r>
          </w:p>
        </w:tc>
        <w:tc>
          <w:tcPr>
            <w:tcW w:w="1796" w:type="dxa"/>
            <w:tcBorders>
              <w:bottom w:val="single" w:sz="2" w:space="0" w:color="000000"/>
            </w:tcBorders>
            <w:shd w:fill="auto" w:val="clear"/>
            <w:vAlign w:val="bottom"/>
          </w:tcPr>
          <w:p>
            <w:pPr>
              <w:pStyle w:val="Standard"/>
              <w:ind w:hanging="0"/>
              <w:jc w:val="right"/>
              <w:rPr>
                <w:b/>
                <w:b/>
                <w:bCs/>
                <w:color w:val="000000"/>
                <w:szCs w:val="24"/>
                <w:lang w:val="en-GB"/>
              </w:rPr>
            </w:pPr>
            <w:r>
              <w:rPr>
                <w:color w:val="000000"/>
                <w:szCs w:val="24"/>
                <w:lang w:val="en-GB"/>
              </w:rPr>
              <w:t>$P:$G = 2:1</w:t>
            </w:r>
          </w:p>
        </w:tc>
      </w:tr>
      <w:tr>
        <w:trPr>
          <w:trHeight w:val="369" w:hRule="exact"/>
        </w:trPr>
        <w:tc>
          <w:tcPr>
            <w:tcW w:w="1022" w:type="dxa"/>
            <w:tcBorders/>
            <w:shd w:fill="auto" w:val="clear"/>
            <w:vAlign w:val="bottom"/>
          </w:tcPr>
          <w:p>
            <w:pPr>
              <w:pStyle w:val="Standard"/>
              <w:ind w:hanging="0"/>
              <w:jc w:val="both"/>
              <w:rPr>
                <w:b/>
                <w:b/>
                <w:bCs/>
                <w:color w:val="000000"/>
                <w:szCs w:val="24"/>
                <w:highlight w:val="white"/>
                <w:lang w:val="en-GB"/>
              </w:rPr>
            </w:pPr>
            <w:r>
              <w:rPr>
                <w:color w:val="000000"/>
                <w:szCs w:val="24"/>
                <w:highlight w:val="white"/>
                <w:lang w:val="en-GB"/>
              </w:rPr>
              <w:t>C11</w:t>
            </w:r>
          </w:p>
        </w:tc>
        <w:tc>
          <w:tcPr>
            <w:tcW w:w="1797" w:type="dxa"/>
            <w:tcBorders/>
            <w:shd w:fill="auto" w:val="clear"/>
            <w:vAlign w:val="bottom"/>
          </w:tcPr>
          <w:p>
            <w:pPr>
              <w:pStyle w:val="TableContents"/>
              <w:spacing w:lineRule="auto" w:line="240" w:before="0" w:after="240"/>
              <w:jc w:val="right"/>
              <w:rPr/>
            </w:pPr>
            <w:r>
              <w:rPr/>
              <w:t>0.80</w:t>
            </w:r>
          </w:p>
        </w:tc>
        <w:tc>
          <w:tcPr>
            <w:tcW w:w="1797" w:type="dxa"/>
            <w:tcBorders/>
            <w:shd w:fill="auto" w:val="clear"/>
            <w:vAlign w:val="bottom"/>
          </w:tcPr>
          <w:p>
            <w:pPr>
              <w:pStyle w:val="TableContents"/>
              <w:spacing w:lineRule="auto" w:line="240" w:before="0" w:after="240"/>
              <w:jc w:val="right"/>
              <w:rPr/>
            </w:pPr>
            <w:r>
              <w:rPr/>
              <w:t>0.80</w:t>
            </w:r>
          </w:p>
        </w:tc>
        <w:tc>
          <w:tcPr>
            <w:tcW w:w="1796" w:type="dxa"/>
            <w:tcBorders/>
            <w:shd w:fill="auto" w:val="clear"/>
            <w:vAlign w:val="bottom"/>
          </w:tcPr>
          <w:p>
            <w:pPr>
              <w:pStyle w:val="TableContents"/>
              <w:spacing w:lineRule="auto" w:line="240" w:before="0" w:after="240"/>
              <w:jc w:val="right"/>
              <w:rPr/>
            </w:pPr>
            <w:r>
              <w:rPr/>
              <w:t>0.80</w:t>
            </w:r>
          </w:p>
        </w:tc>
      </w:tr>
      <w:tr>
        <w:trPr>
          <w:trHeight w:val="369" w:hRule="exact"/>
        </w:trPr>
        <w:tc>
          <w:tcPr>
            <w:tcW w:w="1022" w:type="dxa"/>
            <w:tcBorders/>
            <w:shd w:fill="auto" w:val="clear"/>
            <w:vAlign w:val="bottom"/>
          </w:tcPr>
          <w:p>
            <w:pPr>
              <w:pStyle w:val="Standard"/>
              <w:ind w:hanging="0"/>
              <w:jc w:val="both"/>
              <w:rPr>
                <w:b/>
                <w:b/>
                <w:bCs/>
                <w:color w:val="000000"/>
                <w:szCs w:val="24"/>
                <w:highlight w:val="white"/>
                <w:lang w:val="en-GB"/>
              </w:rPr>
            </w:pPr>
            <w:r>
              <w:rPr>
                <w:color w:val="000000"/>
                <w:szCs w:val="24"/>
                <w:highlight w:val="white"/>
                <w:lang w:val="en-GB"/>
              </w:rPr>
              <w:t>G10</w:t>
            </w:r>
          </w:p>
        </w:tc>
        <w:tc>
          <w:tcPr>
            <w:tcW w:w="1797" w:type="dxa"/>
            <w:tcBorders/>
            <w:shd w:fill="auto" w:val="clear"/>
            <w:vAlign w:val="bottom"/>
          </w:tcPr>
          <w:p>
            <w:pPr>
              <w:pStyle w:val="TableContents"/>
              <w:spacing w:lineRule="auto" w:line="240" w:before="0" w:after="240"/>
              <w:jc w:val="right"/>
              <w:rPr/>
            </w:pPr>
            <w:r>
              <w:rPr/>
              <w:t>1.32</w:t>
            </w:r>
          </w:p>
        </w:tc>
        <w:tc>
          <w:tcPr>
            <w:tcW w:w="1797" w:type="dxa"/>
            <w:tcBorders/>
            <w:shd w:fill="auto" w:val="clear"/>
            <w:vAlign w:val="bottom"/>
          </w:tcPr>
          <w:p>
            <w:pPr>
              <w:pStyle w:val="TableContents"/>
              <w:spacing w:lineRule="auto" w:line="240" w:before="0" w:after="240"/>
              <w:jc w:val="right"/>
              <w:rPr/>
            </w:pPr>
            <w:r>
              <w:rPr/>
              <w:t>1.71</w:t>
            </w:r>
          </w:p>
        </w:tc>
        <w:tc>
          <w:tcPr>
            <w:tcW w:w="1796" w:type="dxa"/>
            <w:tcBorders/>
            <w:shd w:fill="auto" w:val="clear"/>
            <w:vAlign w:val="bottom"/>
          </w:tcPr>
          <w:p>
            <w:pPr>
              <w:pStyle w:val="TableContents"/>
              <w:spacing w:lineRule="auto" w:line="240" w:before="0" w:after="240"/>
              <w:jc w:val="right"/>
              <w:rPr/>
            </w:pPr>
            <w:r>
              <w:rPr/>
              <w:t>2.02</w:t>
            </w:r>
          </w:p>
        </w:tc>
      </w:tr>
      <w:tr>
        <w:trPr>
          <w:trHeight w:val="369" w:hRule="exact"/>
        </w:trPr>
        <w:tc>
          <w:tcPr>
            <w:tcW w:w="1022" w:type="dxa"/>
            <w:tcBorders/>
            <w:shd w:fill="auto" w:val="clear"/>
            <w:vAlign w:val="bottom"/>
          </w:tcPr>
          <w:p>
            <w:pPr>
              <w:pStyle w:val="Standard"/>
              <w:ind w:hanging="0"/>
              <w:jc w:val="both"/>
              <w:rPr>
                <w:b/>
                <w:b/>
                <w:bCs/>
                <w:color w:val="000000"/>
                <w:szCs w:val="24"/>
                <w:highlight w:val="white"/>
                <w:lang w:val="en-GB"/>
              </w:rPr>
            </w:pPr>
            <w:r>
              <w:rPr>
                <w:color w:val="000000"/>
                <w:szCs w:val="24"/>
                <w:highlight w:val="white"/>
                <w:lang w:val="en-GB"/>
              </w:rPr>
              <w:t>G9</w:t>
            </w:r>
          </w:p>
        </w:tc>
        <w:tc>
          <w:tcPr>
            <w:tcW w:w="1797" w:type="dxa"/>
            <w:tcBorders/>
            <w:shd w:fill="auto" w:val="clear"/>
            <w:vAlign w:val="bottom"/>
          </w:tcPr>
          <w:p>
            <w:pPr>
              <w:pStyle w:val="TableContents"/>
              <w:spacing w:lineRule="auto" w:line="240" w:before="0" w:after="240"/>
              <w:jc w:val="right"/>
              <w:rPr/>
            </w:pPr>
            <w:r>
              <w:rPr/>
              <w:t>1.76</w:t>
            </w:r>
          </w:p>
        </w:tc>
        <w:tc>
          <w:tcPr>
            <w:tcW w:w="1797" w:type="dxa"/>
            <w:tcBorders/>
            <w:shd w:fill="auto" w:val="clear"/>
            <w:vAlign w:val="bottom"/>
          </w:tcPr>
          <w:p>
            <w:pPr>
              <w:pStyle w:val="TableContents"/>
              <w:spacing w:lineRule="auto" w:line="240" w:before="0" w:after="240"/>
              <w:jc w:val="right"/>
              <w:rPr/>
            </w:pPr>
            <w:r>
              <w:rPr/>
              <w:t>2.06</w:t>
            </w:r>
          </w:p>
        </w:tc>
        <w:tc>
          <w:tcPr>
            <w:tcW w:w="1796" w:type="dxa"/>
            <w:tcBorders/>
            <w:shd w:fill="auto" w:val="clear"/>
            <w:vAlign w:val="bottom"/>
          </w:tcPr>
          <w:p>
            <w:pPr>
              <w:pStyle w:val="TableContents"/>
              <w:spacing w:lineRule="auto" w:line="240" w:before="0" w:after="240"/>
              <w:jc w:val="right"/>
              <w:rPr/>
            </w:pPr>
            <w:r>
              <w:rPr/>
              <w:t>2.48</w:t>
            </w:r>
          </w:p>
        </w:tc>
      </w:tr>
      <w:tr>
        <w:trPr>
          <w:trHeight w:val="369" w:hRule="exact"/>
        </w:trPr>
        <w:tc>
          <w:tcPr>
            <w:tcW w:w="1022" w:type="dxa"/>
            <w:tcBorders/>
            <w:shd w:fill="auto" w:val="clear"/>
            <w:vAlign w:val="bottom"/>
          </w:tcPr>
          <w:p>
            <w:pPr>
              <w:pStyle w:val="Standard"/>
              <w:ind w:hanging="0"/>
              <w:jc w:val="both"/>
              <w:rPr>
                <w:b/>
                <w:b/>
                <w:bCs/>
                <w:color w:val="000000"/>
                <w:szCs w:val="24"/>
                <w:highlight w:val="white"/>
                <w:lang w:val="en-GB"/>
              </w:rPr>
            </w:pPr>
            <w:r>
              <w:rPr>
                <w:color w:val="000000"/>
                <w:szCs w:val="24"/>
                <w:highlight w:val="white"/>
                <w:lang w:val="en-GB"/>
              </w:rPr>
              <w:t>G8</w:t>
            </w:r>
          </w:p>
        </w:tc>
        <w:tc>
          <w:tcPr>
            <w:tcW w:w="1797" w:type="dxa"/>
            <w:tcBorders/>
            <w:shd w:fill="auto" w:val="clear"/>
            <w:vAlign w:val="bottom"/>
          </w:tcPr>
          <w:p>
            <w:pPr>
              <w:pStyle w:val="TableContents"/>
              <w:spacing w:lineRule="auto" w:line="240" w:before="0" w:after="240"/>
              <w:jc w:val="right"/>
              <w:rPr/>
            </w:pPr>
            <w:r>
              <w:rPr/>
              <w:t>1.99</w:t>
            </w:r>
          </w:p>
        </w:tc>
        <w:tc>
          <w:tcPr>
            <w:tcW w:w="1797" w:type="dxa"/>
            <w:tcBorders/>
            <w:shd w:fill="auto" w:val="clear"/>
            <w:vAlign w:val="bottom"/>
          </w:tcPr>
          <w:p>
            <w:pPr>
              <w:pStyle w:val="TableContents"/>
              <w:spacing w:lineRule="auto" w:line="240" w:before="0" w:after="240"/>
              <w:jc w:val="right"/>
              <w:rPr/>
            </w:pPr>
            <w:r>
              <w:rPr/>
              <w:t>2.27</w:t>
            </w:r>
          </w:p>
        </w:tc>
        <w:tc>
          <w:tcPr>
            <w:tcW w:w="1796" w:type="dxa"/>
            <w:tcBorders/>
            <w:shd w:fill="auto" w:val="clear"/>
            <w:vAlign w:val="bottom"/>
          </w:tcPr>
          <w:p>
            <w:pPr>
              <w:pStyle w:val="TableContents"/>
              <w:spacing w:lineRule="auto" w:line="240" w:before="0" w:after="240"/>
              <w:jc w:val="right"/>
              <w:rPr/>
            </w:pPr>
            <w:r>
              <w:rPr/>
              <w:t>2.52</w:t>
            </w:r>
          </w:p>
        </w:tc>
      </w:tr>
      <w:tr>
        <w:trPr>
          <w:trHeight w:val="369" w:hRule="exact"/>
        </w:trPr>
        <w:tc>
          <w:tcPr>
            <w:tcW w:w="1022" w:type="dxa"/>
            <w:tcBorders/>
            <w:shd w:fill="auto" w:val="clear"/>
            <w:vAlign w:val="bottom"/>
          </w:tcPr>
          <w:p>
            <w:pPr>
              <w:pStyle w:val="Standard"/>
              <w:ind w:hanging="0"/>
              <w:jc w:val="both"/>
              <w:rPr>
                <w:b/>
                <w:b/>
                <w:bCs/>
                <w:color w:val="000000"/>
                <w:szCs w:val="24"/>
                <w:highlight w:val="white"/>
                <w:lang w:val="en-GB"/>
              </w:rPr>
            </w:pPr>
            <w:r>
              <w:rPr>
                <w:color w:val="000000"/>
                <w:szCs w:val="24"/>
                <w:highlight w:val="white"/>
                <w:lang w:val="en-GB"/>
              </w:rPr>
              <w:t>G5</w:t>
            </w:r>
          </w:p>
        </w:tc>
        <w:tc>
          <w:tcPr>
            <w:tcW w:w="1797" w:type="dxa"/>
            <w:tcBorders/>
            <w:shd w:fill="auto" w:val="clear"/>
            <w:vAlign w:val="bottom"/>
          </w:tcPr>
          <w:p>
            <w:pPr>
              <w:pStyle w:val="TableContents"/>
              <w:spacing w:lineRule="auto" w:line="240" w:before="0" w:after="240"/>
              <w:jc w:val="right"/>
              <w:rPr/>
            </w:pPr>
            <w:r>
              <w:rPr/>
              <w:t>2.40</w:t>
            </w:r>
          </w:p>
        </w:tc>
        <w:tc>
          <w:tcPr>
            <w:tcW w:w="1797" w:type="dxa"/>
            <w:tcBorders/>
            <w:shd w:fill="auto" w:val="clear"/>
            <w:vAlign w:val="bottom"/>
          </w:tcPr>
          <w:p>
            <w:pPr>
              <w:pStyle w:val="TableContents"/>
              <w:spacing w:lineRule="auto" w:line="240" w:before="0" w:after="240"/>
              <w:jc w:val="right"/>
              <w:rPr/>
            </w:pPr>
            <w:r>
              <w:rPr/>
              <w:t>2.63</w:t>
            </w:r>
          </w:p>
        </w:tc>
        <w:tc>
          <w:tcPr>
            <w:tcW w:w="1796" w:type="dxa"/>
            <w:tcBorders/>
            <w:shd w:fill="auto" w:val="clear"/>
            <w:vAlign w:val="bottom"/>
          </w:tcPr>
          <w:p>
            <w:pPr>
              <w:pStyle w:val="TableContents"/>
              <w:spacing w:lineRule="auto" w:line="240" w:before="0" w:after="240"/>
              <w:jc w:val="right"/>
              <w:rPr/>
            </w:pPr>
            <w:r>
              <w:rPr/>
              <w:t>2.85</w:t>
            </w:r>
          </w:p>
        </w:tc>
      </w:tr>
      <w:tr>
        <w:trPr>
          <w:trHeight w:val="369" w:hRule="exact"/>
        </w:trPr>
        <w:tc>
          <w:tcPr>
            <w:tcW w:w="1022" w:type="dxa"/>
            <w:tcBorders/>
            <w:shd w:fill="auto" w:val="clear"/>
            <w:vAlign w:val="bottom"/>
          </w:tcPr>
          <w:p>
            <w:pPr>
              <w:pStyle w:val="Standard"/>
              <w:ind w:hanging="0"/>
              <w:jc w:val="both"/>
              <w:rPr>
                <w:b/>
                <w:b/>
                <w:bCs/>
                <w:color w:val="000000"/>
                <w:szCs w:val="24"/>
                <w:highlight w:val="white"/>
                <w:lang w:val="en-GB"/>
              </w:rPr>
            </w:pPr>
            <w:r>
              <w:rPr>
                <w:color w:val="000000"/>
                <w:szCs w:val="24"/>
                <w:highlight w:val="white"/>
                <w:lang w:val="en-GB"/>
              </w:rPr>
              <w:t>G2</w:t>
            </w:r>
          </w:p>
        </w:tc>
        <w:tc>
          <w:tcPr>
            <w:tcW w:w="1797" w:type="dxa"/>
            <w:tcBorders/>
            <w:shd w:fill="auto" w:val="clear"/>
            <w:vAlign w:val="bottom"/>
          </w:tcPr>
          <w:p>
            <w:pPr>
              <w:pStyle w:val="TableContents"/>
              <w:spacing w:lineRule="auto" w:line="240" w:before="0" w:after="240"/>
              <w:jc w:val="right"/>
              <w:rPr/>
            </w:pPr>
            <w:r>
              <w:rPr/>
              <w:t>2.63</w:t>
            </w:r>
          </w:p>
        </w:tc>
        <w:tc>
          <w:tcPr>
            <w:tcW w:w="1797" w:type="dxa"/>
            <w:tcBorders/>
            <w:shd w:fill="auto" w:val="clear"/>
            <w:vAlign w:val="bottom"/>
          </w:tcPr>
          <w:p>
            <w:pPr>
              <w:pStyle w:val="TableContents"/>
              <w:spacing w:lineRule="auto" w:line="240" w:before="0" w:after="240"/>
              <w:jc w:val="right"/>
              <w:rPr/>
            </w:pPr>
            <w:r>
              <w:rPr/>
              <w:t>2.86</w:t>
            </w:r>
          </w:p>
        </w:tc>
        <w:tc>
          <w:tcPr>
            <w:tcW w:w="1796" w:type="dxa"/>
            <w:tcBorders/>
            <w:shd w:fill="auto" w:val="clear"/>
            <w:vAlign w:val="bottom"/>
          </w:tcPr>
          <w:p>
            <w:pPr>
              <w:pStyle w:val="TableContents"/>
              <w:spacing w:lineRule="auto" w:line="240" w:before="0" w:after="240"/>
              <w:jc w:val="right"/>
              <w:rPr/>
            </w:pPr>
            <w:r>
              <w:rPr/>
              <w:t>3.11</w:t>
            </w:r>
          </w:p>
        </w:tc>
      </w:tr>
      <w:tr>
        <w:trPr>
          <w:trHeight w:val="369" w:hRule="exact"/>
        </w:trPr>
        <w:tc>
          <w:tcPr>
            <w:tcW w:w="1022" w:type="dxa"/>
            <w:tcBorders>
              <w:bottom w:val="single" w:sz="2" w:space="0" w:color="000000"/>
            </w:tcBorders>
            <w:shd w:fill="auto" w:val="clear"/>
            <w:vAlign w:val="bottom"/>
          </w:tcPr>
          <w:p>
            <w:pPr>
              <w:pStyle w:val="Standard"/>
              <w:ind w:hanging="0"/>
              <w:jc w:val="both"/>
              <w:rPr>
                <w:b/>
                <w:b/>
                <w:bCs/>
                <w:color w:val="000000"/>
                <w:szCs w:val="24"/>
                <w:highlight w:val="white"/>
                <w:lang w:val="en-GB"/>
              </w:rPr>
            </w:pPr>
            <w:r>
              <w:rPr>
                <w:color w:val="000000"/>
                <w:szCs w:val="24"/>
                <w:highlight w:val="white"/>
                <w:lang w:val="en-GB"/>
              </w:rPr>
              <w:t>G1</w:t>
            </w:r>
          </w:p>
        </w:tc>
        <w:tc>
          <w:tcPr>
            <w:tcW w:w="1797" w:type="dxa"/>
            <w:tcBorders>
              <w:bottom w:val="single" w:sz="2" w:space="0" w:color="000000"/>
            </w:tcBorders>
            <w:shd w:fill="auto" w:val="clear"/>
            <w:vAlign w:val="bottom"/>
          </w:tcPr>
          <w:p>
            <w:pPr>
              <w:pStyle w:val="TableContents"/>
              <w:spacing w:lineRule="auto" w:line="240" w:before="0" w:after="240"/>
              <w:jc w:val="right"/>
              <w:rPr/>
            </w:pPr>
            <w:r>
              <w:rPr/>
              <w:t>2.70</w:t>
            </w:r>
          </w:p>
        </w:tc>
        <w:tc>
          <w:tcPr>
            <w:tcW w:w="1797" w:type="dxa"/>
            <w:tcBorders>
              <w:bottom w:val="single" w:sz="2" w:space="0" w:color="000000"/>
            </w:tcBorders>
            <w:shd w:fill="auto" w:val="clear"/>
            <w:vAlign w:val="bottom"/>
          </w:tcPr>
          <w:p>
            <w:pPr>
              <w:pStyle w:val="TableContents"/>
              <w:spacing w:lineRule="auto" w:line="240" w:before="0" w:after="240"/>
              <w:jc w:val="right"/>
              <w:rPr/>
            </w:pPr>
            <w:r>
              <w:rPr/>
              <w:t>2.93</w:t>
            </w:r>
          </w:p>
        </w:tc>
        <w:tc>
          <w:tcPr>
            <w:tcW w:w="1796" w:type="dxa"/>
            <w:tcBorders>
              <w:bottom w:val="single" w:sz="2" w:space="0" w:color="000000"/>
            </w:tcBorders>
            <w:shd w:fill="auto" w:val="clear"/>
            <w:vAlign w:val="bottom"/>
          </w:tcPr>
          <w:p>
            <w:pPr>
              <w:pStyle w:val="TableContents"/>
              <w:spacing w:lineRule="auto" w:line="240" w:before="0" w:after="240"/>
              <w:jc w:val="right"/>
              <w:rPr/>
            </w:pPr>
            <w:r>
              <w:rPr/>
              <w:t>3.14</w:t>
            </w:r>
          </w:p>
        </w:tc>
      </w:tr>
    </w:tbl>
    <w:p>
      <w:pPr>
        <w:pStyle w:val="Normal"/>
        <w:rPr/>
      </w:pPr>
      <w:r>
        <w:rPr>
          <w:rFonts w:eastAsia="Wingdings"/>
          <w:color w:val="000000"/>
          <w:highlight w:val="white"/>
        </w:rPr>
        <w:t>$P:$G = relative cost of phenotyping ($P) to genotyping ($G). The scenarios are named C/G for conventional/genomic with numbers indicating the number of phenotype records per lactation.</w:t>
      </w:r>
    </w:p>
    <w:p>
      <w:pPr>
        <w:pStyle w:val="Normal"/>
        <w:rPr/>
      </w:pPr>
      <w:r>
        <w:rPr>
          <w:rFonts w:eastAsia="Wingdings"/>
          <w:color w:val="000000"/>
        </w:rPr>
        <w:t>With the same available resources, g</w:t>
      </w:r>
      <w:r>
        <w:rPr/>
        <w:t>enomic scenarios with an initial training population increased the genetic gain of the conventional scenario between 79% and 143%. The genetic gain increased with</w:t>
      </w:r>
      <w:r>
        <w:rPr/>
        <w:t xml:space="preserve"> the increasing investment in genotyping, despite reduced phenotyping. We show this in Figure 1 and Additional file 2 with genetic gain by scenario and relative cost of phenotyping to genotyping with an initial training population. We show the corresponding intensities of sire selection in Additional file 3. W</w:t>
      </w:r>
      <w:r>
        <w:rPr/>
        <w:t xml:space="preserve">hen phenotyping costed the same as genotyping ($P:$G = 1:1), the genomic scenarios increased the genetic gain of the conventional scenario between 79% and 143%. By reducing the number of phenotype records from 11 (C11) to 10 per lactation (G10), we saved resources for genotyping 355 animals per year (310 cows and 45 male candidates). This small change increased the male selection intensity from 0.80 to 1.71 and coupled with a shorter generation interval increased the genetic gain by 79% (from 3.01 to 5.41). By reducing the phenotype records to nine or eight per lactation (G9 or G8), we respectively saved resources to genotype 800 or 1,345 animals per year, of which 100 or 165 were male candidates. This respectively increased the male selection intensity to 2.06 or 2.27, and genetic gain by 109% or 120% (from 3.01 to 6.30 or 6.62). We achieved the highest genetic gain, between 135% and 143% of the conventional scenario (between 7.07 and 7.33), when we collected </w:t>
      </w:r>
      <w:r>
        <w:rPr>
          <w:rStyle w:val="CommentReference2"/>
          <w:sz w:val="24"/>
          <w:szCs w:val="24"/>
        </w:rPr>
        <w:t>five</w:t>
      </w:r>
      <w:r>
        <w:rPr/>
        <w:t>, two, or one phenotype records per lactation. In these three scenarios we saved resources for genotyping between 3,230 and 3,850 (all) cows and between 465 and 1,125 male candidates per year, and achieved the male selection intensity between 2.63 and 2.93.</w:t>
      </w:r>
    </w:p>
    <w:p>
      <w:pPr>
        <w:pStyle w:val="Normal"/>
        <w:rPr/>
      </w:pPr>
      <w:r>
        <w:rPr/>
        <w:t xml:space="preserve">We observed a similar trend for genetic gain when phenotyping costed half or twice </w:t>
      </w:r>
      <w:r>
        <w:rPr/>
        <w:t>the</w:t>
      </w:r>
      <w:r>
        <w:rPr/>
        <w:t xml:space="preserve"> genotyping</w:t>
      </w:r>
      <w:r>
        <w:rPr>
          <w:highlight w:val="white"/>
        </w:rPr>
        <w:t xml:space="preserve">. Changing the relative cost of phenotyping to genotyping had the largest effect in the scenario with the smallest amount of genotyping (G10). In this scenario, when phenotyping costed twice or half </w:t>
      </w:r>
      <w:r>
        <w:rPr>
          <w:highlight w:val="white"/>
        </w:rPr>
        <w:t>the</w:t>
      </w:r>
      <w:r>
        <w:rPr>
          <w:highlight w:val="white"/>
        </w:rPr>
        <w:t xml:space="preserve"> genotyping, we respectively </w:t>
      </w:r>
      <w:r>
        <w:rPr/>
        <w:t xml:space="preserve">saved resources for genotyping </w:t>
      </w:r>
      <w:r>
        <w:rPr>
          <w:highlight w:val="white"/>
        </w:rPr>
        <w:t xml:space="preserve">182 or 710 animals, of which 22 or 90 were males, and increased the genetic gain </w:t>
      </w:r>
      <w:r>
        <w:rPr/>
        <w:t>for 80% (from 3.01 to 5.43) or 116% (from 3.01 to 6.50). When we maximized the investment into genotyping</w:t>
      </w:r>
      <w:r>
        <w:rPr>
          <w:highlight w:val="white"/>
        </w:rPr>
        <w:t xml:space="preserve"> (G1), we genotyped all females at all three price ratio</w:t>
      </w:r>
      <w:r>
        <w:rPr/>
        <w:t>s and between 565 and 2,245 male candidates. Correspondingly, we achieved a comparable genetic gain, between 136% and 143% of the conventional scenario, regardless of the relative cost of phenotyping to genotyping and male selection intensities.</w:t>
      </w:r>
    </w:p>
    <w:p>
      <w:pPr>
        <w:pStyle w:val="Normal"/>
        <w:rPr/>
      </w:pPr>
      <w:r>
        <w:rPr/>
        <w:t>The high</w:t>
        <w:noBreakHyphen/>
        <w:t xml:space="preserve">genotyping scenarios achieved the observed genetic gain without using all the available resources (marked bold in </w:t>
      </w:r>
      <w:r>
        <w:rPr/>
        <w:t>Additional file 2</w:t>
      </w:r>
      <w:r>
        <w:rPr/>
        <w:t>). In these scenarios the resources designated to genotyping females exceeded the cost of genotyping all females. The savings could cover between 42 and 23,800 additional phenotypes or between 85 and 11,900 additional genotypes.</w:t>
      </w:r>
    </w:p>
    <w:p>
      <w:pPr>
        <w:pStyle w:val="Normal"/>
        <w:rPr/>
      </w:pPr>
      <w:r>
        <w:rPr/>
        <w:t>In Figure 1 we also show the growth of the training population for genomic prediction. The training population started with ~10,000 individuals and grew until reaching 25,000 individuals. The increase was not linear through all generations, since the procedure for choosing the training animals changed when the training population exceed 25,000 (only latest females and male candidates included).</w:t>
      </w:r>
    </w:p>
    <w:p>
      <w:pPr>
        <w:pStyle w:val="Normal"/>
        <w:rPr/>
      </w:pPr>
      <w:r>
        <w:rPr/>
        <w:drawing>
          <wp:inline distT="0" distB="0" distL="0" distR="0">
            <wp:extent cx="6120130" cy="432054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6120130" cy="4320540"/>
                    </a:xfrm>
                    <a:prstGeom prst="rect">
                      <a:avLst/>
                    </a:prstGeom>
                  </pic:spPr>
                </pic:pic>
              </a:graphicData>
            </a:graphic>
          </wp:inline>
        </w:drawing>
      </w:r>
    </w:p>
    <w:p>
      <w:pPr>
        <w:pStyle w:val="Normal"/>
        <w:rPr/>
      </w:pPr>
      <w:r>
        <w:rPr>
          <w:b/>
          <w:bCs/>
        </w:rPr>
        <w:t xml:space="preserve">Figure 1 Genetic gain and training population size by scenario and relative cost </w:t>
      </w:r>
      <w:r>
        <w:rPr>
          <w:rFonts w:eastAsia="Wingdings"/>
          <w:b/>
          <w:bCs/>
          <w:color w:val="000000"/>
          <w:highlight w:val="white"/>
        </w:rPr>
        <w:t>of phenotyping to genotyping ($P:$G)</w:t>
      </w:r>
      <w:r>
        <w:rPr>
          <w:b/>
          <w:bCs/>
        </w:rPr>
        <w:t xml:space="preserve"> with an initial training population (TP). </w:t>
      </w:r>
      <w:r>
        <w:rPr/>
        <w:t>The figure presents the means (lines) and 95% confidence intervals (polygons) across 10 replicates for the conventional (C) and genomic (G) scenarios, with numbers indicating the number of phenotype records per lactation.</w:t>
      </w:r>
    </w:p>
    <w:p>
      <w:pPr>
        <w:pStyle w:val="Heading2"/>
        <w:numPr>
          <w:ilvl w:val="1"/>
          <w:numId w:val="6"/>
        </w:numPr>
        <w:rPr/>
      </w:pPr>
      <w:r>
        <w:rPr/>
        <w:t>Accuracy with an initial training population</w:t>
      </w:r>
    </w:p>
    <w:p>
      <w:pPr>
        <w:pStyle w:val="Normal"/>
        <w:rPr/>
      </w:pPr>
      <w:r>
        <w:rPr>
          <w:rFonts w:eastAsia="Noto Sans CJK SC Regular" w:cs="Times New Roman"/>
          <w:b/>
          <w:bCs/>
          <w:color w:val="000000"/>
          <w:kern w:val="2"/>
          <w:sz w:val="24"/>
          <w:szCs w:val="24"/>
          <w:highlight w:val="white"/>
          <w:lang w:val="en-GB" w:eastAsia="zh-CN" w:bidi="hi-IN"/>
        </w:rPr>
        <w:t xml:space="preserve">Additional file </w:t>
      </w:r>
      <w:r>
        <w:rPr>
          <w:rFonts w:eastAsia="Noto Sans CJK SC Regular" w:cs="Times New Roman"/>
          <w:b/>
          <w:bCs/>
          <w:color w:val="000000"/>
          <w:kern w:val="2"/>
          <w:sz w:val="24"/>
          <w:szCs w:val="24"/>
          <w:highlight w:val="white"/>
          <w:lang w:val="en-GB" w:eastAsia="zh-CN" w:bidi="hi-IN"/>
        </w:rPr>
        <w:t>4</w:t>
      </w:r>
      <w:r>
        <w:rPr>
          <w:b/>
          <w:bCs/>
          <w:color w:val="000000"/>
          <w:highlight w:val="white"/>
        </w:rPr>
        <w:t xml:space="preserve"> Selection accuracy by scenario, relative cost </w:t>
      </w:r>
      <w:r>
        <w:rPr>
          <w:rFonts w:eastAsia="Wingdings"/>
          <w:b/>
          <w:bCs/>
          <w:color w:val="000000"/>
          <w:highlight w:val="white"/>
        </w:rPr>
        <w:t>of phenotyping to genotyping ($P:$G)</w:t>
      </w:r>
      <w:r>
        <w:rPr>
          <w:b/>
          <w:bCs/>
          <w:color w:val="000000"/>
          <w:highlight w:val="white"/>
        </w:rPr>
        <w:t>, and the availability of an initial training population</w:t>
      </w:r>
    </w:p>
    <w:tbl>
      <w:tblPr>
        <w:tblW w:w="9173" w:type="dxa"/>
        <w:jc w:val="left"/>
        <w:tblInd w:w="0" w:type="dxa"/>
        <w:tblCellMar>
          <w:top w:w="0" w:type="dxa"/>
          <w:left w:w="0" w:type="dxa"/>
          <w:bottom w:w="0" w:type="dxa"/>
          <w:right w:w="0" w:type="dxa"/>
        </w:tblCellMar>
        <w:tblLook w:val="0000" w:noHBand="0" w:noVBand="0" w:firstColumn="0" w:lastRow="0" w:lastColumn="0" w:firstRow="0"/>
      </w:tblPr>
      <w:tblGrid>
        <w:gridCol w:w="987"/>
        <w:gridCol w:w="1287"/>
        <w:gridCol w:w="1288"/>
        <w:gridCol w:w="1286"/>
        <w:gridCol w:w="1763"/>
        <w:gridCol w:w="1287"/>
        <w:gridCol w:w="1275"/>
      </w:tblGrid>
      <w:tr>
        <w:trPr>
          <w:trHeight w:val="374" w:hRule="atLeast"/>
        </w:trPr>
        <w:tc>
          <w:tcPr>
            <w:tcW w:w="987" w:type="dxa"/>
            <w:tcBorders>
              <w:top w:val="single" w:sz="4" w:space="0" w:color="000000"/>
            </w:tcBorders>
            <w:shd w:fill="auto" w:val="clear"/>
            <w:vAlign w:val="bottom"/>
          </w:tcPr>
          <w:p>
            <w:pPr>
              <w:pStyle w:val="TableContents"/>
              <w:spacing w:before="0" w:after="0"/>
              <w:rPr/>
            </w:pPr>
            <w:r>
              <w:rPr/>
            </w:r>
          </w:p>
        </w:tc>
        <w:tc>
          <w:tcPr>
            <w:tcW w:w="3861" w:type="dxa"/>
            <w:gridSpan w:val="3"/>
            <w:tcBorders>
              <w:top w:val="single" w:sz="4" w:space="0" w:color="000000"/>
            </w:tcBorders>
            <w:shd w:fill="auto" w:val="clear"/>
            <w:vAlign w:val="center"/>
          </w:tcPr>
          <w:p>
            <w:pPr>
              <w:pStyle w:val="Standard"/>
              <w:ind w:hanging="0"/>
              <w:jc w:val="right"/>
              <w:rPr/>
            </w:pPr>
            <w:r>
              <w:rPr>
                <w:lang w:val="en-GB"/>
              </w:rPr>
              <w:t>With initial training population</w:t>
            </w:r>
          </w:p>
        </w:tc>
        <w:tc>
          <w:tcPr>
            <w:tcW w:w="4325" w:type="dxa"/>
            <w:gridSpan w:val="3"/>
            <w:tcBorders>
              <w:top w:val="single" w:sz="4" w:space="0" w:color="000000"/>
            </w:tcBorders>
            <w:shd w:fill="auto" w:val="clear"/>
            <w:vAlign w:val="center"/>
          </w:tcPr>
          <w:p>
            <w:pPr>
              <w:pStyle w:val="Standard"/>
              <w:ind w:hanging="0"/>
              <w:jc w:val="right"/>
              <w:rPr/>
            </w:pPr>
            <w:r>
              <w:rPr>
                <w:lang w:val="en-GB"/>
              </w:rPr>
              <w:t>Without initial training population</w:t>
            </w:r>
          </w:p>
        </w:tc>
      </w:tr>
      <w:tr>
        <w:trPr>
          <w:trHeight w:val="374" w:hRule="atLeast"/>
        </w:trPr>
        <w:tc>
          <w:tcPr>
            <w:tcW w:w="987" w:type="dxa"/>
            <w:tcBorders>
              <w:bottom w:val="single" w:sz="2" w:space="0" w:color="000000"/>
            </w:tcBorders>
            <w:shd w:fill="auto" w:val="clear"/>
            <w:vAlign w:val="center"/>
          </w:tcPr>
          <w:p>
            <w:pPr>
              <w:pStyle w:val="TableContents"/>
              <w:spacing w:before="0" w:after="0"/>
              <w:jc w:val="left"/>
              <w:rPr/>
            </w:pPr>
            <w:r>
              <w:rPr/>
              <w:t>Scenario</w:t>
            </w:r>
          </w:p>
        </w:tc>
        <w:tc>
          <w:tcPr>
            <w:tcW w:w="1287" w:type="dxa"/>
            <w:tcBorders>
              <w:bottom w:val="single" w:sz="2" w:space="0" w:color="000000"/>
            </w:tcBorders>
            <w:shd w:fill="auto" w:val="clear"/>
            <w:vAlign w:val="center"/>
          </w:tcPr>
          <w:p>
            <w:pPr>
              <w:pStyle w:val="Standard"/>
              <w:ind w:hanging="0"/>
              <w:jc w:val="right"/>
              <w:rPr/>
            </w:pPr>
            <w:r>
              <w:rPr>
                <w:lang w:val="en-GB"/>
              </w:rPr>
              <w:t>$P:$G=1:2</w:t>
            </w:r>
          </w:p>
        </w:tc>
        <w:tc>
          <w:tcPr>
            <w:tcW w:w="1288" w:type="dxa"/>
            <w:tcBorders>
              <w:bottom w:val="single" w:sz="2" w:space="0" w:color="000000"/>
            </w:tcBorders>
            <w:shd w:fill="auto" w:val="clear"/>
            <w:vAlign w:val="center"/>
          </w:tcPr>
          <w:p>
            <w:pPr>
              <w:pStyle w:val="Standard"/>
              <w:ind w:hanging="0"/>
              <w:jc w:val="right"/>
              <w:rPr/>
            </w:pPr>
            <w:r>
              <w:rPr>
                <w:lang w:val="en-GB"/>
              </w:rPr>
              <w:t>$P:$G=1:1</w:t>
            </w:r>
          </w:p>
        </w:tc>
        <w:tc>
          <w:tcPr>
            <w:tcW w:w="1286" w:type="dxa"/>
            <w:tcBorders>
              <w:bottom w:val="single" w:sz="2" w:space="0" w:color="000000"/>
            </w:tcBorders>
            <w:shd w:fill="auto" w:val="clear"/>
            <w:vAlign w:val="center"/>
          </w:tcPr>
          <w:p>
            <w:pPr>
              <w:pStyle w:val="Standard"/>
              <w:ind w:hanging="0"/>
              <w:jc w:val="right"/>
              <w:rPr/>
            </w:pPr>
            <w:r>
              <w:rPr>
                <w:lang w:val="en-GB"/>
              </w:rPr>
              <w:t>$P:$G=2:1</w:t>
            </w:r>
          </w:p>
        </w:tc>
        <w:tc>
          <w:tcPr>
            <w:tcW w:w="1763" w:type="dxa"/>
            <w:tcBorders>
              <w:bottom w:val="single" w:sz="2" w:space="0" w:color="000000"/>
            </w:tcBorders>
            <w:shd w:fill="auto" w:val="clear"/>
            <w:vAlign w:val="center"/>
          </w:tcPr>
          <w:p>
            <w:pPr>
              <w:pStyle w:val="Standard"/>
              <w:ind w:hanging="0"/>
              <w:jc w:val="right"/>
              <w:rPr/>
            </w:pPr>
            <w:r>
              <w:rPr>
                <w:lang w:val="en-GB"/>
              </w:rPr>
              <w:t>$P:$G=1:2</w:t>
            </w:r>
          </w:p>
        </w:tc>
        <w:tc>
          <w:tcPr>
            <w:tcW w:w="1287" w:type="dxa"/>
            <w:tcBorders>
              <w:bottom w:val="single" w:sz="2" w:space="0" w:color="000000"/>
            </w:tcBorders>
            <w:shd w:fill="auto" w:val="clear"/>
            <w:vAlign w:val="center"/>
          </w:tcPr>
          <w:p>
            <w:pPr>
              <w:pStyle w:val="Standard"/>
              <w:ind w:hanging="0"/>
              <w:jc w:val="right"/>
              <w:rPr/>
            </w:pPr>
            <w:r>
              <w:rPr>
                <w:lang w:val="en-GB"/>
              </w:rPr>
              <w:t>$P:$G=1:1</w:t>
            </w:r>
          </w:p>
        </w:tc>
        <w:tc>
          <w:tcPr>
            <w:tcW w:w="1275" w:type="dxa"/>
            <w:tcBorders>
              <w:bottom w:val="single" w:sz="2" w:space="0" w:color="000000"/>
            </w:tcBorders>
            <w:shd w:fill="auto" w:val="clear"/>
            <w:vAlign w:val="center"/>
          </w:tcPr>
          <w:p>
            <w:pPr>
              <w:pStyle w:val="Standard"/>
              <w:ind w:hanging="0"/>
              <w:jc w:val="right"/>
              <w:rPr/>
            </w:pPr>
            <w:r>
              <w:rPr>
                <w:lang w:val="en-GB"/>
              </w:rPr>
              <w:t>$P:$G=2:1</w:t>
            </w:r>
          </w:p>
        </w:tc>
      </w:tr>
      <w:tr>
        <w:trPr>
          <w:trHeight w:val="374" w:hRule="atLeast"/>
        </w:trPr>
        <w:tc>
          <w:tcPr>
            <w:tcW w:w="9173" w:type="dxa"/>
            <w:gridSpan w:val="7"/>
            <w:tcBorders/>
            <w:shd w:fill="auto" w:val="clear"/>
            <w:vAlign w:val="center"/>
          </w:tcPr>
          <w:p>
            <w:pPr>
              <w:pStyle w:val="Standard"/>
              <w:spacing w:lineRule="auto" w:line="360"/>
              <w:ind w:hanging="0"/>
              <w:jc w:val="left"/>
              <w:rPr/>
            </w:pPr>
            <w:r>
              <w:rPr>
                <w:lang w:val="en-GB"/>
              </w:rPr>
              <w:t>Male candidates</w:t>
            </w:r>
          </w:p>
        </w:tc>
      </w:tr>
      <w:tr>
        <w:trPr>
          <w:trHeight w:val="374" w:hRule="atLeast"/>
        </w:trPr>
        <w:tc>
          <w:tcPr>
            <w:tcW w:w="987" w:type="dxa"/>
            <w:tcBorders>
              <w:top w:val="single" w:sz="2" w:space="0" w:color="000000"/>
            </w:tcBorders>
            <w:shd w:fill="auto" w:val="clear"/>
            <w:vAlign w:val="bottom"/>
          </w:tcPr>
          <w:p>
            <w:pPr>
              <w:pStyle w:val="Standard"/>
              <w:spacing w:lineRule="auto" w:line="360"/>
              <w:ind w:hanging="0"/>
              <w:jc w:val="both"/>
              <w:rPr/>
            </w:pPr>
            <w:r>
              <w:rPr>
                <w:lang w:val="en-GB"/>
              </w:rPr>
              <w:t>C11, S1</w:t>
            </w:r>
          </w:p>
        </w:tc>
        <w:tc>
          <w:tcPr>
            <w:tcW w:w="1287" w:type="dxa"/>
            <w:tcBorders>
              <w:top w:val="single" w:sz="2" w:space="0" w:color="000000"/>
            </w:tcBorders>
            <w:shd w:fill="auto" w:val="clear"/>
            <w:vAlign w:val="bottom"/>
          </w:tcPr>
          <w:p>
            <w:pPr>
              <w:pStyle w:val="Standard"/>
              <w:spacing w:lineRule="auto" w:line="360"/>
              <w:ind w:hanging="0"/>
              <w:jc w:val="right"/>
              <w:rPr/>
            </w:pPr>
            <w:r>
              <w:rPr>
                <w:lang w:val="en-GB"/>
              </w:rPr>
              <w:t>0.37</w:t>
            </w:r>
            <w:r>
              <w:rPr>
                <w:vertAlign w:val="subscript"/>
                <w:lang w:val="en-GB"/>
              </w:rPr>
              <w:t>0.04</w:t>
            </w:r>
            <w:r>
              <w:rPr>
                <w:vertAlign w:val="superscript"/>
                <w:lang w:val="en-GB"/>
              </w:rPr>
              <w:t>a ,A</w:t>
            </w:r>
          </w:p>
        </w:tc>
        <w:tc>
          <w:tcPr>
            <w:tcW w:w="1288" w:type="dxa"/>
            <w:tcBorders>
              <w:top w:val="single" w:sz="2" w:space="0" w:color="000000"/>
            </w:tcBorders>
            <w:shd w:fill="auto" w:val="clear"/>
            <w:vAlign w:val="bottom"/>
          </w:tcPr>
          <w:p>
            <w:pPr>
              <w:pStyle w:val="Standard"/>
              <w:spacing w:lineRule="auto" w:line="360"/>
              <w:ind w:hanging="0"/>
              <w:jc w:val="right"/>
              <w:rPr/>
            </w:pPr>
            <w:r>
              <w:rPr>
                <w:lang w:val="en-GB"/>
              </w:rPr>
              <w:t>0.37</w:t>
            </w:r>
            <w:r>
              <w:rPr>
                <w:vertAlign w:val="subscript"/>
                <w:lang w:val="en-GB"/>
              </w:rPr>
              <w:t>0.04</w:t>
            </w:r>
            <w:r>
              <w:rPr>
                <w:vertAlign w:val="superscript"/>
                <w:lang w:val="en-GB"/>
              </w:rPr>
              <w:t>a,A</w:t>
            </w:r>
          </w:p>
        </w:tc>
        <w:tc>
          <w:tcPr>
            <w:tcW w:w="1286" w:type="dxa"/>
            <w:tcBorders>
              <w:top w:val="single" w:sz="2" w:space="0" w:color="000000"/>
            </w:tcBorders>
            <w:shd w:fill="auto" w:val="clear"/>
            <w:vAlign w:val="bottom"/>
          </w:tcPr>
          <w:p>
            <w:pPr>
              <w:pStyle w:val="Standard"/>
              <w:spacing w:lineRule="auto" w:line="360"/>
              <w:ind w:hanging="0"/>
              <w:jc w:val="right"/>
              <w:rPr/>
            </w:pPr>
            <w:r>
              <w:rPr>
                <w:lang w:val="en-GB"/>
              </w:rPr>
              <w:t>0.37</w:t>
            </w:r>
            <w:r>
              <w:rPr>
                <w:vertAlign w:val="subscript"/>
                <w:lang w:val="en-GB"/>
              </w:rPr>
              <w:t>0.04</w:t>
            </w:r>
            <w:r>
              <w:rPr>
                <w:vertAlign w:val="superscript"/>
                <w:lang w:val="en-GB"/>
              </w:rPr>
              <w:t>a,A</w:t>
            </w:r>
          </w:p>
        </w:tc>
        <w:tc>
          <w:tcPr>
            <w:tcW w:w="1763" w:type="dxa"/>
            <w:tcBorders>
              <w:top w:val="single" w:sz="2" w:space="0" w:color="000000"/>
            </w:tcBorders>
            <w:shd w:fill="auto" w:val="clear"/>
            <w:vAlign w:val="bottom"/>
          </w:tcPr>
          <w:p>
            <w:pPr>
              <w:pStyle w:val="Standard"/>
              <w:spacing w:lineRule="auto" w:line="360"/>
              <w:ind w:hanging="0"/>
              <w:jc w:val="right"/>
              <w:rPr/>
            </w:pPr>
            <w:r>
              <w:rPr>
                <w:lang w:val="en-GB"/>
              </w:rPr>
              <w:t>0.37</w:t>
            </w:r>
            <w:r>
              <w:rPr>
                <w:vertAlign w:val="subscript"/>
                <w:lang w:val="en-GB"/>
              </w:rPr>
              <w:t>0.04</w:t>
            </w:r>
            <w:r>
              <w:rPr>
                <w:vertAlign w:val="superscript"/>
                <w:lang w:val="en-GB"/>
              </w:rPr>
              <w:t>a,A</w:t>
            </w:r>
          </w:p>
        </w:tc>
        <w:tc>
          <w:tcPr>
            <w:tcW w:w="1287" w:type="dxa"/>
            <w:tcBorders>
              <w:top w:val="single" w:sz="2" w:space="0" w:color="000000"/>
            </w:tcBorders>
            <w:shd w:fill="auto" w:val="clear"/>
            <w:vAlign w:val="bottom"/>
          </w:tcPr>
          <w:p>
            <w:pPr>
              <w:pStyle w:val="Standard"/>
              <w:spacing w:lineRule="auto" w:line="360"/>
              <w:ind w:hanging="0"/>
              <w:jc w:val="right"/>
              <w:rPr/>
            </w:pPr>
            <w:r>
              <w:rPr>
                <w:lang w:val="en-GB"/>
              </w:rPr>
              <w:t>0.37</w:t>
            </w:r>
            <w:r>
              <w:rPr>
                <w:vertAlign w:val="subscript"/>
                <w:lang w:val="en-GB"/>
              </w:rPr>
              <w:t>0.04</w:t>
            </w:r>
            <w:r>
              <w:rPr>
                <w:vertAlign w:val="superscript"/>
                <w:lang w:val="en-GB"/>
              </w:rPr>
              <w:t>a,A</w:t>
            </w:r>
          </w:p>
        </w:tc>
        <w:tc>
          <w:tcPr>
            <w:tcW w:w="1275" w:type="dxa"/>
            <w:tcBorders>
              <w:top w:val="single" w:sz="2" w:space="0" w:color="000000"/>
            </w:tcBorders>
            <w:shd w:fill="auto" w:val="clear"/>
            <w:vAlign w:val="bottom"/>
          </w:tcPr>
          <w:p>
            <w:pPr>
              <w:pStyle w:val="Standard"/>
              <w:spacing w:lineRule="auto" w:line="360"/>
              <w:ind w:hanging="0"/>
              <w:jc w:val="right"/>
              <w:rPr/>
            </w:pPr>
            <w:r>
              <w:rPr>
                <w:lang w:val="en-GB"/>
              </w:rPr>
              <w:t>0.37</w:t>
            </w:r>
            <w:r>
              <w:rPr>
                <w:vertAlign w:val="subscript"/>
                <w:lang w:val="en-GB"/>
              </w:rPr>
              <w:t>0.04</w:t>
            </w:r>
            <w:r>
              <w:rPr>
                <w:vertAlign w:val="superscript"/>
                <w:lang w:val="en-GB"/>
              </w:rPr>
              <w:t>a,A</w:t>
            </w:r>
          </w:p>
        </w:tc>
      </w:tr>
      <w:tr>
        <w:trPr>
          <w:trHeight w:val="374" w:hRule="atLeast"/>
        </w:trPr>
        <w:tc>
          <w:tcPr>
            <w:tcW w:w="987" w:type="dxa"/>
            <w:tcBorders/>
            <w:shd w:fill="auto" w:val="clear"/>
            <w:vAlign w:val="bottom"/>
          </w:tcPr>
          <w:p>
            <w:pPr>
              <w:pStyle w:val="Standard"/>
              <w:spacing w:lineRule="auto" w:line="360"/>
              <w:ind w:hanging="0"/>
              <w:jc w:val="both"/>
              <w:rPr/>
            </w:pPr>
            <w:r>
              <w:rPr>
                <w:lang w:val="en-GB"/>
              </w:rPr>
              <w:t>C11, S2</w:t>
            </w:r>
          </w:p>
        </w:tc>
        <w:tc>
          <w:tcPr>
            <w:tcW w:w="1287" w:type="dxa"/>
            <w:tcBorders/>
            <w:shd w:fill="auto" w:val="clear"/>
            <w:vAlign w:val="bottom"/>
          </w:tcPr>
          <w:p>
            <w:pPr>
              <w:pStyle w:val="Standard"/>
              <w:spacing w:lineRule="auto" w:line="360"/>
              <w:ind w:hanging="0"/>
              <w:jc w:val="right"/>
              <w:rPr/>
            </w:pPr>
            <w:r>
              <w:rPr>
                <w:lang w:val="en-GB"/>
              </w:rPr>
              <w:t>0.94</w:t>
            </w:r>
            <w:r>
              <w:rPr>
                <w:vertAlign w:val="subscript"/>
                <w:lang w:val="en-GB"/>
              </w:rPr>
              <w:t>0.01</w:t>
            </w:r>
            <w:r>
              <w:rPr>
                <w:vertAlign w:val="superscript"/>
                <w:lang w:val="en-GB"/>
              </w:rPr>
              <w:t>b,A</w:t>
            </w:r>
          </w:p>
        </w:tc>
        <w:tc>
          <w:tcPr>
            <w:tcW w:w="1288" w:type="dxa"/>
            <w:tcBorders/>
            <w:shd w:fill="auto" w:val="clear"/>
            <w:vAlign w:val="bottom"/>
          </w:tcPr>
          <w:p>
            <w:pPr>
              <w:pStyle w:val="Standard"/>
              <w:spacing w:lineRule="auto" w:line="360"/>
              <w:ind w:hanging="0"/>
              <w:jc w:val="right"/>
              <w:rPr/>
            </w:pPr>
            <w:r>
              <w:rPr>
                <w:lang w:val="en-GB"/>
              </w:rPr>
              <w:t>0.94</w:t>
            </w:r>
            <w:r>
              <w:rPr>
                <w:vertAlign w:val="subscript"/>
                <w:lang w:val="en-GB"/>
              </w:rPr>
              <w:t>0.01</w:t>
            </w:r>
            <w:r>
              <w:rPr>
                <w:vertAlign w:val="superscript"/>
                <w:lang w:val="en-GB"/>
              </w:rPr>
              <w:t>b,A</w:t>
            </w:r>
          </w:p>
        </w:tc>
        <w:tc>
          <w:tcPr>
            <w:tcW w:w="1286" w:type="dxa"/>
            <w:tcBorders/>
            <w:shd w:fill="auto" w:val="clear"/>
            <w:vAlign w:val="bottom"/>
          </w:tcPr>
          <w:p>
            <w:pPr>
              <w:pStyle w:val="Standard"/>
              <w:spacing w:lineRule="auto" w:line="360"/>
              <w:ind w:hanging="0"/>
              <w:jc w:val="right"/>
              <w:rPr/>
            </w:pPr>
            <w:r>
              <w:rPr>
                <w:lang w:val="en-GB"/>
              </w:rPr>
              <w:t>0.94</w:t>
            </w:r>
            <w:r>
              <w:rPr>
                <w:vertAlign w:val="subscript"/>
                <w:lang w:val="en-GB"/>
              </w:rPr>
              <w:t>0.01</w:t>
            </w:r>
            <w:r>
              <w:rPr>
                <w:vertAlign w:val="superscript"/>
                <w:lang w:val="en-GB"/>
              </w:rPr>
              <w:t>b,A</w:t>
            </w:r>
          </w:p>
        </w:tc>
        <w:tc>
          <w:tcPr>
            <w:tcW w:w="1763" w:type="dxa"/>
            <w:tcBorders/>
            <w:shd w:fill="auto" w:val="clear"/>
            <w:vAlign w:val="bottom"/>
          </w:tcPr>
          <w:p>
            <w:pPr>
              <w:pStyle w:val="Standard"/>
              <w:spacing w:lineRule="auto" w:line="360"/>
              <w:ind w:hanging="0"/>
              <w:jc w:val="right"/>
              <w:rPr/>
            </w:pPr>
            <w:r>
              <w:rPr>
                <w:lang w:val="en-GB"/>
              </w:rPr>
              <w:t>0.94</w:t>
            </w:r>
            <w:r>
              <w:rPr>
                <w:vertAlign w:val="subscript"/>
                <w:lang w:val="en-GB"/>
              </w:rPr>
              <w:t>0.01</w:t>
            </w:r>
            <w:r>
              <w:rPr>
                <w:vertAlign w:val="superscript"/>
                <w:lang w:val="en-GB"/>
              </w:rPr>
              <w:t>b,A</w:t>
            </w:r>
          </w:p>
        </w:tc>
        <w:tc>
          <w:tcPr>
            <w:tcW w:w="1287" w:type="dxa"/>
            <w:tcBorders/>
            <w:shd w:fill="auto" w:val="clear"/>
            <w:vAlign w:val="bottom"/>
          </w:tcPr>
          <w:p>
            <w:pPr>
              <w:pStyle w:val="Standard"/>
              <w:spacing w:lineRule="auto" w:line="360"/>
              <w:ind w:hanging="0"/>
              <w:jc w:val="right"/>
              <w:rPr/>
            </w:pPr>
            <w:r>
              <w:rPr>
                <w:lang w:val="en-GB"/>
              </w:rPr>
              <w:t>0.94</w:t>
            </w:r>
            <w:r>
              <w:rPr>
                <w:vertAlign w:val="subscript"/>
                <w:lang w:val="en-GB"/>
              </w:rPr>
              <w:t>0.01</w:t>
            </w:r>
            <w:r>
              <w:rPr>
                <w:vertAlign w:val="superscript"/>
                <w:lang w:val="en-GB"/>
              </w:rPr>
              <w:t>b,A</w:t>
            </w:r>
          </w:p>
        </w:tc>
        <w:tc>
          <w:tcPr>
            <w:tcW w:w="1275" w:type="dxa"/>
            <w:tcBorders/>
            <w:shd w:fill="auto" w:val="clear"/>
            <w:vAlign w:val="bottom"/>
          </w:tcPr>
          <w:p>
            <w:pPr>
              <w:pStyle w:val="Standard"/>
              <w:spacing w:lineRule="auto" w:line="360"/>
              <w:ind w:hanging="0"/>
              <w:jc w:val="right"/>
              <w:rPr/>
            </w:pPr>
            <w:r>
              <w:rPr>
                <w:lang w:val="en-GB"/>
              </w:rPr>
              <w:t>0.94</w:t>
            </w:r>
            <w:r>
              <w:rPr>
                <w:vertAlign w:val="subscript"/>
                <w:lang w:val="en-GB"/>
              </w:rPr>
              <w:t>0.01</w:t>
            </w:r>
            <w:r>
              <w:rPr>
                <w:vertAlign w:val="superscript"/>
                <w:lang w:val="en-GB"/>
              </w:rPr>
              <w:t>b,A</w:t>
            </w:r>
          </w:p>
        </w:tc>
      </w:tr>
      <w:tr>
        <w:trPr>
          <w:trHeight w:val="374" w:hRule="atLeast"/>
        </w:trPr>
        <w:tc>
          <w:tcPr>
            <w:tcW w:w="987" w:type="dxa"/>
            <w:tcBorders/>
            <w:shd w:fill="auto" w:val="clear"/>
            <w:vAlign w:val="bottom"/>
          </w:tcPr>
          <w:p>
            <w:pPr>
              <w:pStyle w:val="Standard"/>
              <w:spacing w:lineRule="auto" w:line="360"/>
              <w:ind w:hanging="0"/>
              <w:jc w:val="both"/>
              <w:rPr/>
            </w:pPr>
            <w:r>
              <w:rPr>
                <w:color w:val="000000"/>
                <w:szCs w:val="24"/>
                <w:lang w:val="en-GB"/>
              </w:rPr>
              <w:t>G10</w:t>
            </w:r>
          </w:p>
        </w:tc>
        <w:tc>
          <w:tcPr>
            <w:tcW w:w="1287" w:type="dxa"/>
            <w:tcBorders/>
            <w:shd w:fill="auto" w:val="clear"/>
            <w:vAlign w:val="bottom"/>
          </w:tcPr>
          <w:p>
            <w:pPr>
              <w:pStyle w:val="Standard"/>
              <w:spacing w:lineRule="auto" w:line="360"/>
              <w:ind w:hanging="0"/>
              <w:jc w:val="right"/>
              <w:rPr/>
            </w:pPr>
            <w:r>
              <w:rPr>
                <w:lang w:val="en-GB"/>
              </w:rPr>
              <w:t>0.89</w:t>
            </w:r>
            <w:r>
              <w:rPr>
                <w:vertAlign w:val="subscript"/>
                <w:lang w:val="en-GB"/>
              </w:rPr>
              <w:t>0.03</w:t>
            </w:r>
            <w:r>
              <w:rPr>
                <w:vertAlign w:val="superscript"/>
                <w:lang w:val="en-GB"/>
              </w:rPr>
              <w:t>c,A</w:t>
            </w:r>
          </w:p>
        </w:tc>
        <w:tc>
          <w:tcPr>
            <w:tcW w:w="1288" w:type="dxa"/>
            <w:tcBorders/>
            <w:shd w:fill="auto" w:val="clear"/>
            <w:vAlign w:val="bottom"/>
          </w:tcPr>
          <w:p>
            <w:pPr>
              <w:pStyle w:val="Standard"/>
              <w:spacing w:lineRule="auto" w:line="360"/>
              <w:ind w:hanging="0"/>
              <w:jc w:val="right"/>
              <w:rPr/>
            </w:pPr>
            <w:r>
              <w:rPr>
                <w:lang w:val="en-GB"/>
              </w:rPr>
              <w:t>0.90</w:t>
            </w:r>
            <w:r>
              <w:rPr>
                <w:vertAlign w:val="subscript"/>
                <w:lang w:val="en-GB"/>
              </w:rPr>
              <w:t>0.02</w:t>
            </w:r>
            <w:r>
              <w:rPr>
                <w:vertAlign w:val="superscript"/>
                <w:lang w:val="en-GB"/>
              </w:rPr>
              <w:t>bc,AB</w:t>
            </w:r>
          </w:p>
        </w:tc>
        <w:tc>
          <w:tcPr>
            <w:tcW w:w="1286" w:type="dxa"/>
            <w:tcBorders/>
            <w:shd w:fill="auto" w:val="clear"/>
            <w:vAlign w:val="bottom"/>
          </w:tcPr>
          <w:p>
            <w:pPr>
              <w:pStyle w:val="Standard"/>
              <w:spacing w:lineRule="auto" w:line="360"/>
              <w:ind w:hanging="0"/>
              <w:jc w:val="right"/>
              <w:rPr/>
            </w:pPr>
            <w:r>
              <w:rPr>
                <w:lang w:val="en-GB"/>
              </w:rPr>
              <w:t>0.91</w:t>
            </w:r>
            <w:r>
              <w:rPr>
                <w:vertAlign w:val="subscript"/>
                <w:lang w:val="en-GB"/>
              </w:rPr>
              <w:t>0.01</w:t>
            </w:r>
            <w:r>
              <w:rPr>
                <w:vertAlign w:val="superscript"/>
                <w:lang w:val="en-GB"/>
              </w:rPr>
              <w:t>bc,B</w:t>
            </w:r>
          </w:p>
        </w:tc>
        <w:tc>
          <w:tcPr>
            <w:tcW w:w="1763" w:type="dxa"/>
            <w:tcBorders/>
            <w:shd w:fill="auto" w:val="clear"/>
            <w:vAlign w:val="bottom"/>
          </w:tcPr>
          <w:p>
            <w:pPr>
              <w:pStyle w:val="Standard"/>
              <w:spacing w:lineRule="auto" w:line="360"/>
              <w:ind w:hanging="0"/>
              <w:jc w:val="right"/>
              <w:rPr/>
            </w:pPr>
            <w:r>
              <w:rPr>
                <w:lang w:val="en-GB"/>
              </w:rPr>
              <w:t>0.81</w:t>
            </w:r>
            <w:r>
              <w:rPr>
                <w:vertAlign w:val="subscript"/>
                <w:lang w:val="en-GB"/>
              </w:rPr>
              <w:t>0.03</w:t>
            </w:r>
            <w:r>
              <w:rPr>
                <w:vertAlign w:val="superscript"/>
                <w:lang w:val="en-GB"/>
              </w:rPr>
              <w:t>b,A *</w:t>
            </w:r>
          </w:p>
        </w:tc>
        <w:tc>
          <w:tcPr>
            <w:tcW w:w="1287" w:type="dxa"/>
            <w:tcBorders/>
            <w:shd w:fill="auto" w:val="clear"/>
            <w:vAlign w:val="bottom"/>
          </w:tcPr>
          <w:p>
            <w:pPr>
              <w:pStyle w:val="Standard"/>
              <w:spacing w:lineRule="auto" w:line="360"/>
              <w:ind w:hanging="0"/>
              <w:jc w:val="right"/>
              <w:rPr/>
            </w:pPr>
            <w:r>
              <w:rPr>
                <w:lang w:val="en-GB"/>
              </w:rPr>
              <w:t>0.84</w:t>
            </w:r>
            <w:r>
              <w:rPr>
                <w:vertAlign w:val="subscript"/>
                <w:lang w:val="en-GB"/>
              </w:rPr>
              <w:t>0.01</w:t>
            </w:r>
            <w:r>
              <w:rPr>
                <w:vertAlign w:val="superscript"/>
                <w:lang w:val="en-GB"/>
              </w:rPr>
              <w:t>b,B *</w:t>
            </w:r>
          </w:p>
        </w:tc>
        <w:tc>
          <w:tcPr>
            <w:tcW w:w="1275" w:type="dxa"/>
            <w:tcBorders/>
            <w:shd w:fill="auto" w:val="clear"/>
            <w:vAlign w:val="bottom"/>
          </w:tcPr>
          <w:p>
            <w:pPr>
              <w:pStyle w:val="Standard"/>
              <w:spacing w:lineRule="auto" w:line="360"/>
              <w:ind w:hanging="0"/>
              <w:jc w:val="right"/>
              <w:rPr/>
            </w:pPr>
            <w:r>
              <w:rPr>
                <w:lang w:val="en-GB"/>
              </w:rPr>
              <w:t>0.87</w:t>
            </w:r>
            <w:r>
              <w:rPr>
                <w:vertAlign w:val="subscript"/>
                <w:lang w:val="en-GB"/>
              </w:rPr>
              <w:t>0.01</w:t>
            </w:r>
            <w:r>
              <w:rPr>
                <w:vertAlign w:val="superscript"/>
                <w:lang w:val="en-GB"/>
              </w:rPr>
              <w:t>b,C *</w:t>
            </w:r>
          </w:p>
        </w:tc>
      </w:tr>
      <w:tr>
        <w:trPr>
          <w:trHeight w:val="374" w:hRule="atLeast"/>
        </w:trPr>
        <w:tc>
          <w:tcPr>
            <w:tcW w:w="987" w:type="dxa"/>
            <w:tcBorders/>
            <w:shd w:fill="auto" w:val="clear"/>
            <w:vAlign w:val="bottom"/>
          </w:tcPr>
          <w:p>
            <w:pPr>
              <w:pStyle w:val="Standard"/>
              <w:spacing w:lineRule="auto" w:line="360"/>
              <w:ind w:hanging="0"/>
              <w:jc w:val="both"/>
              <w:rPr/>
            </w:pPr>
            <w:r>
              <w:rPr>
                <w:color w:val="000000"/>
                <w:szCs w:val="24"/>
                <w:lang w:val="en-GB"/>
              </w:rPr>
              <w:t>G9</w:t>
            </w:r>
          </w:p>
        </w:tc>
        <w:tc>
          <w:tcPr>
            <w:tcW w:w="1287" w:type="dxa"/>
            <w:tcBorders/>
            <w:shd w:fill="auto" w:val="clear"/>
            <w:vAlign w:val="bottom"/>
          </w:tcPr>
          <w:p>
            <w:pPr>
              <w:pStyle w:val="Standard"/>
              <w:spacing w:lineRule="auto" w:line="360"/>
              <w:ind w:hanging="0"/>
              <w:jc w:val="right"/>
              <w:rPr/>
            </w:pPr>
            <w:r>
              <w:rPr>
                <w:lang w:val="en-GB"/>
              </w:rPr>
              <w:t>0.90</w:t>
            </w:r>
            <w:r>
              <w:rPr>
                <w:vertAlign w:val="subscript"/>
                <w:lang w:val="en-GB"/>
              </w:rPr>
              <w:t>0.03</w:t>
            </w:r>
            <w:r>
              <w:rPr>
                <w:vertAlign w:val="superscript"/>
                <w:lang w:val="en-GB"/>
              </w:rPr>
              <w:t>bc,A</w:t>
            </w:r>
          </w:p>
        </w:tc>
        <w:tc>
          <w:tcPr>
            <w:tcW w:w="1288" w:type="dxa"/>
            <w:tcBorders/>
            <w:shd w:fill="auto" w:val="clear"/>
            <w:vAlign w:val="bottom"/>
          </w:tcPr>
          <w:p>
            <w:pPr>
              <w:pStyle w:val="Standard"/>
              <w:spacing w:lineRule="auto" w:line="360"/>
              <w:ind w:hanging="0"/>
              <w:jc w:val="right"/>
              <w:rPr/>
            </w:pPr>
            <w:r>
              <w:rPr>
                <w:lang w:val="en-GB"/>
              </w:rPr>
              <w:t>0.91</w:t>
            </w:r>
            <w:r>
              <w:rPr>
                <w:vertAlign w:val="subscript"/>
                <w:lang w:val="en-GB"/>
              </w:rPr>
              <w:t>0.02</w:t>
            </w:r>
            <w:r>
              <w:rPr>
                <w:vertAlign w:val="superscript"/>
                <w:lang w:val="en-GB"/>
              </w:rPr>
              <w:t>bc,A</w:t>
            </w:r>
          </w:p>
        </w:tc>
        <w:tc>
          <w:tcPr>
            <w:tcW w:w="1286" w:type="dxa"/>
            <w:tcBorders/>
            <w:shd w:fill="auto" w:val="clear"/>
            <w:vAlign w:val="bottom"/>
          </w:tcPr>
          <w:p>
            <w:pPr>
              <w:pStyle w:val="Standard"/>
              <w:spacing w:lineRule="auto" w:line="360"/>
              <w:ind w:hanging="0"/>
              <w:jc w:val="right"/>
              <w:rPr/>
            </w:pPr>
            <w:r>
              <w:rPr>
                <w:lang w:val="en-GB"/>
              </w:rPr>
              <w:t>0.91</w:t>
            </w:r>
            <w:r>
              <w:rPr>
                <w:vertAlign w:val="subscript"/>
                <w:lang w:val="en-GB"/>
              </w:rPr>
              <w:t>0.01</w:t>
            </w:r>
            <w:r>
              <w:rPr>
                <w:vertAlign w:val="superscript"/>
                <w:lang w:val="en-GB"/>
              </w:rPr>
              <w:t>bc,A</w:t>
            </w:r>
          </w:p>
        </w:tc>
        <w:tc>
          <w:tcPr>
            <w:tcW w:w="1763" w:type="dxa"/>
            <w:tcBorders/>
            <w:shd w:fill="auto" w:val="clear"/>
            <w:vAlign w:val="bottom"/>
          </w:tcPr>
          <w:p>
            <w:pPr>
              <w:pStyle w:val="Standard"/>
              <w:spacing w:lineRule="auto" w:line="360"/>
              <w:ind w:hanging="0"/>
              <w:jc w:val="right"/>
              <w:rPr/>
            </w:pPr>
            <w:r>
              <w:rPr>
                <w:lang w:val="en-GB"/>
              </w:rPr>
              <w:t>0.85</w:t>
            </w:r>
            <w:r>
              <w:rPr>
                <w:vertAlign w:val="subscript"/>
                <w:lang w:val="en-GB"/>
              </w:rPr>
              <w:t>0.02</w:t>
            </w:r>
            <w:r>
              <w:rPr>
                <w:vertAlign w:val="superscript"/>
                <w:lang w:val="en-GB"/>
              </w:rPr>
              <w:t>c,A *</w:t>
            </w:r>
          </w:p>
        </w:tc>
        <w:tc>
          <w:tcPr>
            <w:tcW w:w="1287" w:type="dxa"/>
            <w:tcBorders/>
            <w:shd w:fill="auto" w:val="clear"/>
            <w:vAlign w:val="bottom"/>
          </w:tcPr>
          <w:p>
            <w:pPr>
              <w:pStyle w:val="Standard"/>
              <w:spacing w:lineRule="auto" w:line="360"/>
              <w:ind w:hanging="0"/>
              <w:jc w:val="right"/>
              <w:rPr/>
            </w:pPr>
            <w:r>
              <w:rPr>
                <w:lang w:val="en-GB"/>
              </w:rPr>
              <w:t>0.87</w:t>
            </w:r>
            <w:r>
              <w:rPr>
                <w:vertAlign w:val="subscript"/>
                <w:lang w:val="en-GB"/>
              </w:rPr>
              <w:t>0.01</w:t>
            </w:r>
            <w:r>
              <w:rPr>
                <w:vertAlign w:val="superscript"/>
                <w:lang w:val="en-GB"/>
              </w:rPr>
              <w:t>bc,B *</w:t>
            </w:r>
          </w:p>
        </w:tc>
        <w:tc>
          <w:tcPr>
            <w:tcW w:w="1275" w:type="dxa"/>
            <w:tcBorders/>
            <w:shd w:fill="auto" w:val="clear"/>
            <w:vAlign w:val="bottom"/>
          </w:tcPr>
          <w:p>
            <w:pPr>
              <w:pStyle w:val="Standard"/>
              <w:spacing w:lineRule="auto" w:line="360"/>
              <w:ind w:hanging="0"/>
              <w:jc w:val="right"/>
              <w:rPr/>
            </w:pPr>
            <w:r>
              <w:rPr>
                <w:lang w:val="en-GB"/>
              </w:rPr>
              <w:t>0.90</w:t>
            </w:r>
            <w:r>
              <w:rPr>
                <w:vertAlign w:val="subscript"/>
                <w:lang w:val="en-GB"/>
              </w:rPr>
              <w:t>0.01</w:t>
            </w:r>
            <w:r>
              <w:rPr>
                <w:vertAlign w:val="superscript"/>
                <w:lang w:val="en-GB"/>
              </w:rPr>
              <w:t>bc,C *</w:t>
            </w:r>
          </w:p>
        </w:tc>
      </w:tr>
      <w:tr>
        <w:trPr>
          <w:trHeight w:val="374" w:hRule="atLeast"/>
        </w:trPr>
        <w:tc>
          <w:tcPr>
            <w:tcW w:w="987" w:type="dxa"/>
            <w:tcBorders/>
            <w:shd w:fill="auto" w:val="clear"/>
            <w:vAlign w:val="bottom"/>
          </w:tcPr>
          <w:p>
            <w:pPr>
              <w:pStyle w:val="Standard"/>
              <w:spacing w:lineRule="auto" w:line="360"/>
              <w:ind w:hanging="0"/>
              <w:jc w:val="both"/>
              <w:rPr/>
            </w:pPr>
            <w:r>
              <w:rPr>
                <w:color w:val="000000"/>
                <w:lang w:val="en-GB"/>
              </w:rPr>
              <w:t>G8</w:t>
            </w:r>
          </w:p>
        </w:tc>
        <w:tc>
          <w:tcPr>
            <w:tcW w:w="1287" w:type="dxa"/>
            <w:tcBorders/>
            <w:shd w:fill="auto" w:val="clear"/>
            <w:vAlign w:val="bottom"/>
          </w:tcPr>
          <w:p>
            <w:pPr>
              <w:pStyle w:val="Standard"/>
              <w:spacing w:lineRule="auto" w:line="360"/>
              <w:ind w:hanging="0"/>
              <w:jc w:val="right"/>
              <w:rPr/>
            </w:pPr>
            <w:r>
              <w:rPr>
                <w:lang w:val="en-GB"/>
              </w:rPr>
              <w:t>0.91</w:t>
            </w:r>
            <w:r>
              <w:rPr>
                <w:vertAlign w:val="subscript"/>
                <w:lang w:val="en-GB"/>
              </w:rPr>
              <w:t>0.01</w:t>
            </w:r>
            <w:r>
              <w:rPr>
                <w:vertAlign w:val="superscript"/>
                <w:lang w:val="en-GB"/>
              </w:rPr>
              <w:t>bc,A</w:t>
            </w:r>
          </w:p>
        </w:tc>
        <w:tc>
          <w:tcPr>
            <w:tcW w:w="1288" w:type="dxa"/>
            <w:tcBorders/>
            <w:shd w:fill="auto" w:val="clear"/>
            <w:vAlign w:val="bottom"/>
          </w:tcPr>
          <w:p>
            <w:pPr>
              <w:pStyle w:val="Standard"/>
              <w:spacing w:lineRule="auto" w:line="360"/>
              <w:ind w:hanging="0"/>
              <w:jc w:val="right"/>
              <w:rPr/>
            </w:pPr>
            <w:r>
              <w:rPr>
                <w:lang w:val="en-GB"/>
              </w:rPr>
              <w:t>0.91</w:t>
            </w:r>
            <w:r>
              <w:rPr>
                <w:vertAlign w:val="subscript"/>
                <w:lang w:val="en-GB"/>
              </w:rPr>
              <w:t>0.01</w:t>
            </w:r>
            <w:r>
              <w:rPr>
                <w:vertAlign w:val="superscript"/>
                <w:lang w:val="en-GB"/>
              </w:rPr>
              <w:t>bc,A</w:t>
            </w:r>
          </w:p>
        </w:tc>
        <w:tc>
          <w:tcPr>
            <w:tcW w:w="1286" w:type="dxa"/>
            <w:tcBorders/>
            <w:shd w:fill="auto" w:val="clear"/>
            <w:vAlign w:val="bottom"/>
          </w:tcPr>
          <w:p>
            <w:pPr>
              <w:pStyle w:val="Standard"/>
              <w:spacing w:lineRule="auto" w:line="360"/>
              <w:ind w:hanging="0"/>
              <w:jc w:val="right"/>
              <w:rPr/>
            </w:pPr>
            <w:r>
              <w:rPr>
                <w:lang w:val="en-GB"/>
              </w:rPr>
              <w:t>0.91</w:t>
            </w:r>
            <w:r>
              <w:rPr>
                <w:vertAlign w:val="subscript"/>
                <w:lang w:val="en-GB"/>
              </w:rPr>
              <w:t>0.01</w:t>
            </w:r>
            <w:r>
              <w:rPr>
                <w:vertAlign w:val="superscript"/>
                <w:lang w:val="en-GB"/>
              </w:rPr>
              <w:t>bc,A</w:t>
            </w:r>
          </w:p>
        </w:tc>
        <w:tc>
          <w:tcPr>
            <w:tcW w:w="1763" w:type="dxa"/>
            <w:tcBorders/>
            <w:shd w:fill="auto" w:val="clear"/>
            <w:vAlign w:val="bottom"/>
          </w:tcPr>
          <w:p>
            <w:pPr>
              <w:pStyle w:val="Standard"/>
              <w:spacing w:lineRule="auto" w:line="360"/>
              <w:ind w:hanging="0"/>
              <w:jc w:val="right"/>
              <w:rPr/>
            </w:pPr>
            <w:r>
              <w:rPr>
                <w:lang w:val="en-GB"/>
              </w:rPr>
              <w:t>0.86</w:t>
            </w:r>
            <w:r>
              <w:rPr>
                <w:vertAlign w:val="subscript"/>
                <w:lang w:val="en-GB"/>
              </w:rPr>
              <w:t>0.01</w:t>
            </w:r>
            <w:r>
              <w:rPr>
                <w:vertAlign w:val="superscript"/>
                <w:lang w:val="en-GB"/>
              </w:rPr>
              <w:t>cd,A *</w:t>
            </w:r>
          </w:p>
        </w:tc>
        <w:tc>
          <w:tcPr>
            <w:tcW w:w="1287" w:type="dxa"/>
            <w:tcBorders/>
            <w:shd w:fill="auto" w:val="clear"/>
            <w:vAlign w:val="bottom"/>
          </w:tcPr>
          <w:p>
            <w:pPr>
              <w:pStyle w:val="Standard"/>
              <w:spacing w:lineRule="auto" w:line="360"/>
              <w:ind w:hanging="0"/>
              <w:jc w:val="right"/>
              <w:rPr/>
            </w:pPr>
            <w:r>
              <w:rPr>
                <w:lang w:val="en-GB"/>
              </w:rPr>
              <w:t>0.89</w:t>
            </w:r>
            <w:r>
              <w:rPr>
                <w:vertAlign w:val="subscript"/>
                <w:lang w:val="en-GB"/>
              </w:rPr>
              <w:t>0.01</w:t>
            </w:r>
            <w:r>
              <w:rPr>
                <w:vertAlign w:val="superscript"/>
                <w:lang w:val="en-GB"/>
              </w:rPr>
              <w:t>c,B *</w:t>
            </w:r>
          </w:p>
        </w:tc>
        <w:tc>
          <w:tcPr>
            <w:tcW w:w="1275" w:type="dxa"/>
            <w:tcBorders/>
            <w:shd w:fill="auto" w:val="clear"/>
            <w:vAlign w:val="bottom"/>
          </w:tcPr>
          <w:p>
            <w:pPr>
              <w:pStyle w:val="Standard"/>
              <w:spacing w:lineRule="auto" w:line="360"/>
              <w:ind w:hanging="0"/>
              <w:jc w:val="right"/>
              <w:rPr/>
            </w:pPr>
            <w:r>
              <w:rPr>
                <w:lang w:val="en-GB"/>
              </w:rPr>
              <w:t>0.90</w:t>
            </w:r>
            <w:r>
              <w:rPr>
                <w:vertAlign w:val="subscript"/>
                <w:lang w:val="en-GB"/>
              </w:rPr>
              <w:t>0.01</w:t>
            </w:r>
            <w:r>
              <w:rPr>
                <w:vertAlign w:val="superscript"/>
                <w:lang w:val="en-GB"/>
              </w:rPr>
              <w:t>bc,B</w:t>
            </w:r>
          </w:p>
        </w:tc>
      </w:tr>
      <w:tr>
        <w:trPr>
          <w:trHeight w:val="374" w:hRule="atLeast"/>
        </w:trPr>
        <w:tc>
          <w:tcPr>
            <w:tcW w:w="987" w:type="dxa"/>
            <w:tcBorders/>
            <w:shd w:fill="auto" w:val="clear"/>
            <w:vAlign w:val="bottom"/>
          </w:tcPr>
          <w:p>
            <w:pPr>
              <w:pStyle w:val="Standard"/>
              <w:spacing w:lineRule="auto" w:line="360"/>
              <w:ind w:hanging="0"/>
              <w:jc w:val="both"/>
              <w:rPr/>
            </w:pPr>
            <w:r>
              <w:rPr>
                <w:color w:val="000000"/>
                <w:szCs w:val="24"/>
                <w:lang w:val="en-GB"/>
              </w:rPr>
              <w:t>G5</w:t>
            </w:r>
          </w:p>
        </w:tc>
        <w:tc>
          <w:tcPr>
            <w:tcW w:w="1287" w:type="dxa"/>
            <w:tcBorders/>
            <w:shd w:fill="auto" w:val="clear"/>
            <w:vAlign w:val="bottom"/>
          </w:tcPr>
          <w:p>
            <w:pPr>
              <w:pStyle w:val="Standard"/>
              <w:spacing w:lineRule="auto" w:line="360"/>
              <w:ind w:hanging="0"/>
              <w:jc w:val="right"/>
              <w:rPr/>
            </w:pPr>
            <w:r>
              <w:rPr>
                <w:lang w:val="en-GB"/>
              </w:rPr>
              <w:t>0.91</w:t>
            </w:r>
            <w:r>
              <w:rPr>
                <w:vertAlign w:val="subscript"/>
                <w:lang w:val="en-GB"/>
              </w:rPr>
              <w:t>0.01</w:t>
            </w:r>
            <w:r>
              <w:rPr>
                <w:vertAlign w:val="superscript"/>
                <w:lang w:val="en-GB"/>
              </w:rPr>
              <w:t>bc,A</w:t>
            </w:r>
          </w:p>
        </w:tc>
        <w:tc>
          <w:tcPr>
            <w:tcW w:w="1288" w:type="dxa"/>
            <w:tcBorders/>
            <w:shd w:fill="auto" w:val="clear"/>
            <w:vAlign w:val="bottom"/>
          </w:tcPr>
          <w:p>
            <w:pPr>
              <w:pStyle w:val="Standard"/>
              <w:spacing w:lineRule="auto" w:line="360"/>
              <w:ind w:hanging="0"/>
              <w:jc w:val="right"/>
              <w:rPr/>
            </w:pPr>
            <w:r>
              <w:rPr>
                <w:lang w:val="en-GB"/>
              </w:rPr>
              <w:t>0.91</w:t>
            </w:r>
            <w:r>
              <w:rPr>
                <w:vertAlign w:val="subscript"/>
                <w:lang w:val="en-GB"/>
              </w:rPr>
              <w:t>0.00</w:t>
            </w:r>
            <w:r>
              <w:rPr>
                <w:vertAlign w:val="superscript"/>
                <w:lang w:val="en-GB"/>
              </w:rPr>
              <w:t>bc,A</w:t>
            </w:r>
          </w:p>
        </w:tc>
        <w:tc>
          <w:tcPr>
            <w:tcW w:w="1286" w:type="dxa"/>
            <w:tcBorders/>
            <w:shd w:fill="auto" w:val="clear"/>
            <w:vAlign w:val="bottom"/>
          </w:tcPr>
          <w:p>
            <w:pPr>
              <w:pStyle w:val="Standard"/>
              <w:spacing w:lineRule="auto" w:line="360"/>
              <w:ind w:hanging="0"/>
              <w:jc w:val="right"/>
              <w:rPr/>
            </w:pPr>
            <w:r>
              <w:rPr>
                <w:lang w:val="en-GB"/>
              </w:rPr>
              <w:t>0.91</w:t>
            </w:r>
            <w:r>
              <w:rPr>
                <w:vertAlign w:val="subscript"/>
                <w:lang w:val="en-GB"/>
              </w:rPr>
              <w:t>0.01</w:t>
            </w:r>
            <w:r>
              <w:rPr>
                <w:vertAlign w:val="superscript"/>
                <w:lang w:val="en-GB"/>
              </w:rPr>
              <w:t>bc,A</w:t>
            </w:r>
          </w:p>
        </w:tc>
        <w:tc>
          <w:tcPr>
            <w:tcW w:w="1763" w:type="dxa"/>
            <w:tcBorders/>
            <w:shd w:fill="auto" w:val="clear"/>
            <w:vAlign w:val="bottom"/>
          </w:tcPr>
          <w:p>
            <w:pPr>
              <w:pStyle w:val="Standard"/>
              <w:spacing w:lineRule="auto" w:line="360"/>
              <w:ind w:hanging="0"/>
              <w:jc w:val="right"/>
              <w:rPr/>
            </w:pPr>
            <w:r>
              <w:rPr>
                <w:lang w:val="en-GB"/>
              </w:rPr>
              <w:t>0.90</w:t>
            </w:r>
            <w:r>
              <w:rPr>
                <w:vertAlign w:val="subscript"/>
                <w:lang w:val="en-GB"/>
              </w:rPr>
              <w:t>0.01</w:t>
            </w:r>
            <w:r>
              <w:rPr>
                <w:vertAlign w:val="superscript"/>
                <w:lang w:val="en-GB"/>
              </w:rPr>
              <w:t>d,A</w:t>
            </w:r>
          </w:p>
        </w:tc>
        <w:tc>
          <w:tcPr>
            <w:tcW w:w="1287" w:type="dxa"/>
            <w:tcBorders/>
            <w:shd w:fill="auto" w:val="clear"/>
            <w:vAlign w:val="bottom"/>
          </w:tcPr>
          <w:p>
            <w:pPr>
              <w:pStyle w:val="Standard"/>
              <w:spacing w:lineRule="auto" w:line="360"/>
              <w:ind w:hanging="0"/>
              <w:jc w:val="right"/>
              <w:rPr/>
            </w:pPr>
            <w:r>
              <w:rPr>
                <w:lang w:val="en-GB"/>
              </w:rPr>
              <w:t>0.91</w:t>
            </w:r>
            <w:r>
              <w:rPr>
                <w:vertAlign w:val="subscript"/>
                <w:lang w:val="en-GB"/>
              </w:rPr>
              <w:t>0.01</w:t>
            </w:r>
            <w:r>
              <w:rPr>
                <w:vertAlign w:val="superscript"/>
                <w:lang w:val="en-GB"/>
              </w:rPr>
              <w:t>c,A</w:t>
            </w:r>
          </w:p>
        </w:tc>
        <w:tc>
          <w:tcPr>
            <w:tcW w:w="1275" w:type="dxa"/>
            <w:tcBorders/>
            <w:shd w:fill="auto" w:val="clear"/>
            <w:vAlign w:val="bottom"/>
          </w:tcPr>
          <w:p>
            <w:pPr>
              <w:pStyle w:val="Standard"/>
              <w:spacing w:lineRule="auto" w:line="360"/>
              <w:ind w:hanging="0"/>
              <w:jc w:val="right"/>
              <w:rPr/>
            </w:pPr>
            <w:r>
              <w:rPr>
                <w:lang w:val="en-GB"/>
              </w:rPr>
              <w:t>0.91</w:t>
            </w:r>
            <w:r>
              <w:rPr>
                <w:vertAlign w:val="subscript"/>
                <w:lang w:val="en-GB"/>
              </w:rPr>
              <w:t>0.01</w:t>
            </w:r>
            <w:r>
              <w:rPr>
                <w:vertAlign w:val="superscript"/>
                <w:lang w:val="en-GB"/>
              </w:rPr>
              <w:t>c,A</w:t>
            </w:r>
          </w:p>
        </w:tc>
      </w:tr>
      <w:tr>
        <w:trPr>
          <w:trHeight w:val="374" w:hRule="atLeast"/>
        </w:trPr>
        <w:tc>
          <w:tcPr>
            <w:tcW w:w="987" w:type="dxa"/>
            <w:tcBorders/>
            <w:shd w:fill="auto" w:val="clear"/>
            <w:vAlign w:val="bottom"/>
          </w:tcPr>
          <w:p>
            <w:pPr>
              <w:pStyle w:val="Standard"/>
              <w:spacing w:lineRule="auto" w:line="360"/>
              <w:ind w:hanging="0"/>
              <w:jc w:val="both"/>
              <w:rPr/>
            </w:pPr>
            <w:r>
              <w:rPr>
                <w:lang w:val="en-GB"/>
              </w:rPr>
              <w:t>G2</w:t>
            </w:r>
          </w:p>
        </w:tc>
        <w:tc>
          <w:tcPr>
            <w:tcW w:w="1287" w:type="dxa"/>
            <w:tcBorders/>
            <w:shd w:fill="auto" w:val="clear"/>
            <w:vAlign w:val="bottom"/>
          </w:tcPr>
          <w:p>
            <w:pPr>
              <w:pStyle w:val="Standard"/>
              <w:spacing w:lineRule="auto" w:line="360"/>
              <w:ind w:hanging="0"/>
              <w:jc w:val="right"/>
              <w:rPr/>
            </w:pPr>
            <w:r>
              <w:rPr>
                <w:lang w:val="en-GB"/>
              </w:rPr>
              <w:t>0.91</w:t>
            </w:r>
            <w:r>
              <w:rPr>
                <w:vertAlign w:val="subscript"/>
                <w:lang w:val="en-GB"/>
              </w:rPr>
              <w:t>0.01</w:t>
            </w:r>
            <w:r>
              <w:rPr>
                <w:vertAlign w:val="superscript"/>
                <w:lang w:val="en-GB"/>
              </w:rPr>
              <w:t>bc,A</w:t>
            </w:r>
          </w:p>
        </w:tc>
        <w:tc>
          <w:tcPr>
            <w:tcW w:w="1288" w:type="dxa"/>
            <w:tcBorders/>
            <w:shd w:fill="auto" w:val="clear"/>
            <w:vAlign w:val="bottom"/>
          </w:tcPr>
          <w:p>
            <w:pPr>
              <w:pStyle w:val="Standard"/>
              <w:spacing w:lineRule="auto" w:line="360"/>
              <w:ind w:hanging="0"/>
              <w:jc w:val="right"/>
              <w:rPr/>
            </w:pPr>
            <w:r>
              <w:rPr>
                <w:lang w:val="en-GB"/>
              </w:rPr>
              <w:t>0.91</w:t>
            </w:r>
            <w:r>
              <w:rPr>
                <w:vertAlign w:val="subscript"/>
                <w:lang w:val="en-GB"/>
              </w:rPr>
              <w:t>0.00</w:t>
            </w:r>
            <w:r>
              <w:rPr>
                <w:vertAlign w:val="superscript"/>
                <w:lang w:val="en-GB"/>
              </w:rPr>
              <w:t>bc,A</w:t>
            </w:r>
          </w:p>
        </w:tc>
        <w:tc>
          <w:tcPr>
            <w:tcW w:w="1286" w:type="dxa"/>
            <w:tcBorders/>
            <w:shd w:fill="auto" w:val="clear"/>
            <w:vAlign w:val="bottom"/>
          </w:tcPr>
          <w:p>
            <w:pPr>
              <w:pStyle w:val="Standard"/>
              <w:spacing w:lineRule="auto" w:line="360"/>
              <w:ind w:hanging="0"/>
              <w:jc w:val="right"/>
              <w:rPr/>
            </w:pPr>
            <w:r>
              <w:rPr>
                <w:lang w:val="en-GB"/>
              </w:rPr>
              <w:t>0.90</w:t>
            </w:r>
            <w:r>
              <w:rPr>
                <w:vertAlign w:val="subscript"/>
                <w:lang w:val="en-GB"/>
              </w:rPr>
              <w:t>0.01</w:t>
            </w:r>
            <w:r>
              <w:rPr>
                <w:vertAlign w:val="superscript"/>
                <w:lang w:val="en-GB"/>
              </w:rPr>
              <w:t>bc,A</w:t>
            </w:r>
          </w:p>
        </w:tc>
        <w:tc>
          <w:tcPr>
            <w:tcW w:w="1763" w:type="dxa"/>
            <w:tcBorders/>
            <w:shd w:fill="auto" w:val="clear"/>
            <w:vAlign w:val="bottom"/>
          </w:tcPr>
          <w:p>
            <w:pPr>
              <w:pStyle w:val="Standard"/>
              <w:spacing w:lineRule="auto" w:line="360"/>
              <w:ind w:hanging="0"/>
              <w:jc w:val="right"/>
              <w:rPr/>
            </w:pPr>
            <w:r>
              <w:rPr>
                <w:lang w:val="en-GB"/>
              </w:rPr>
              <w:t>0.90</w:t>
            </w:r>
            <w:r>
              <w:rPr>
                <w:vertAlign w:val="subscript"/>
                <w:lang w:val="en-GB"/>
              </w:rPr>
              <w:t>0.01</w:t>
            </w:r>
            <w:r>
              <w:rPr>
                <w:vertAlign w:val="superscript"/>
                <w:lang w:val="en-GB"/>
              </w:rPr>
              <w:t>d,A</w:t>
            </w:r>
          </w:p>
        </w:tc>
        <w:tc>
          <w:tcPr>
            <w:tcW w:w="1287" w:type="dxa"/>
            <w:tcBorders/>
            <w:shd w:fill="auto" w:val="clear"/>
            <w:vAlign w:val="bottom"/>
          </w:tcPr>
          <w:p>
            <w:pPr>
              <w:pStyle w:val="Standard"/>
              <w:spacing w:lineRule="auto" w:line="360"/>
              <w:ind w:hanging="0"/>
              <w:jc w:val="right"/>
              <w:rPr/>
            </w:pPr>
            <w:r>
              <w:rPr>
                <w:lang w:val="en-GB"/>
              </w:rPr>
              <w:t>0.90</w:t>
            </w:r>
            <w:r>
              <w:rPr>
                <w:vertAlign w:val="subscript"/>
                <w:lang w:val="en-GB"/>
              </w:rPr>
              <w:t>0.01</w:t>
            </w:r>
            <w:r>
              <w:rPr>
                <w:vertAlign w:val="superscript"/>
                <w:lang w:val="en-GB"/>
              </w:rPr>
              <w:t>c,A</w:t>
            </w:r>
          </w:p>
        </w:tc>
        <w:tc>
          <w:tcPr>
            <w:tcW w:w="1275" w:type="dxa"/>
            <w:tcBorders/>
            <w:shd w:fill="auto" w:val="clear"/>
            <w:vAlign w:val="bottom"/>
          </w:tcPr>
          <w:p>
            <w:pPr>
              <w:pStyle w:val="Standard"/>
              <w:spacing w:lineRule="auto" w:line="360"/>
              <w:ind w:hanging="0"/>
              <w:jc w:val="right"/>
              <w:rPr/>
            </w:pPr>
            <w:r>
              <w:rPr>
                <w:lang w:val="en-GB"/>
              </w:rPr>
              <w:t>0.90</w:t>
            </w:r>
            <w:r>
              <w:rPr>
                <w:vertAlign w:val="subscript"/>
                <w:lang w:val="en-GB"/>
              </w:rPr>
              <w:t>0.01</w:t>
            </w:r>
            <w:r>
              <w:rPr>
                <w:vertAlign w:val="superscript"/>
                <w:lang w:val="en-GB"/>
              </w:rPr>
              <w:t>bc,A</w:t>
            </w:r>
          </w:p>
        </w:tc>
      </w:tr>
      <w:tr>
        <w:trPr>
          <w:trHeight w:val="374" w:hRule="atLeast"/>
        </w:trPr>
        <w:tc>
          <w:tcPr>
            <w:tcW w:w="987" w:type="dxa"/>
            <w:tcBorders>
              <w:bottom w:val="single" w:sz="2" w:space="0" w:color="000000"/>
            </w:tcBorders>
            <w:shd w:fill="auto" w:val="clear"/>
            <w:vAlign w:val="bottom"/>
          </w:tcPr>
          <w:p>
            <w:pPr>
              <w:pStyle w:val="Standard"/>
              <w:spacing w:lineRule="auto" w:line="360"/>
              <w:ind w:hanging="0"/>
              <w:jc w:val="both"/>
              <w:rPr/>
            </w:pPr>
            <w:r>
              <w:rPr>
                <w:lang w:val="en-GB"/>
              </w:rPr>
              <w:t>G1</w:t>
            </w:r>
          </w:p>
        </w:tc>
        <w:tc>
          <w:tcPr>
            <w:tcW w:w="1287" w:type="dxa"/>
            <w:tcBorders>
              <w:bottom w:val="single" w:sz="2" w:space="0" w:color="000000"/>
            </w:tcBorders>
            <w:shd w:fill="auto" w:val="clear"/>
            <w:vAlign w:val="bottom"/>
          </w:tcPr>
          <w:p>
            <w:pPr>
              <w:pStyle w:val="Standard"/>
              <w:spacing w:lineRule="auto" w:line="360"/>
              <w:ind w:hanging="0"/>
              <w:jc w:val="right"/>
              <w:rPr/>
            </w:pPr>
            <w:r>
              <w:rPr>
                <w:lang w:val="en-GB"/>
              </w:rPr>
              <w:t>0.89</w:t>
            </w:r>
            <w:r>
              <w:rPr>
                <w:vertAlign w:val="subscript"/>
                <w:lang w:val="en-GB"/>
              </w:rPr>
              <w:t>0.01</w:t>
            </w:r>
            <w:r>
              <w:rPr>
                <w:vertAlign w:val="superscript"/>
                <w:lang w:val="en-GB"/>
              </w:rPr>
              <w:t>c,A</w:t>
            </w:r>
          </w:p>
        </w:tc>
        <w:tc>
          <w:tcPr>
            <w:tcW w:w="1288" w:type="dxa"/>
            <w:tcBorders>
              <w:bottom w:val="single" w:sz="2" w:space="0" w:color="000000"/>
            </w:tcBorders>
            <w:shd w:fill="auto" w:val="clear"/>
            <w:vAlign w:val="bottom"/>
          </w:tcPr>
          <w:p>
            <w:pPr>
              <w:pStyle w:val="Standard"/>
              <w:spacing w:lineRule="auto" w:line="360"/>
              <w:ind w:hanging="0"/>
              <w:jc w:val="right"/>
              <w:rPr/>
            </w:pPr>
            <w:r>
              <w:rPr>
                <w:lang w:val="en-GB"/>
              </w:rPr>
              <w:t>0.90</w:t>
            </w:r>
            <w:r>
              <w:rPr>
                <w:vertAlign w:val="subscript"/>
                <w:lang w:val="en-GB"/>
              </w:rPr>
              <w:t>0.01</w:t>
            </w:r>
            <w:r>
              <w:rPr>
                <w:vertAlign w:val="superscript"/>
                <w:lang w:val="en-GB"/>
              </w:rPr>
              <w:t>c,A</w:t>
            </w:r>
          </w:p>
        </w:tc>
        <w:tc>
          <w:tcPr>
            <w:tcW w:w="1286" w:type="dxa"/>
            <w:tcBorders>
              <w:bottom w:val="single" w:sz="2" w:space="0" w:color="000000"/>
            </w:tcBorders>
            <w:shd w:fill="auto" w:val="clear"/>
            <w:vAlign w:val="bottom"/>
          </w:tcPr>
          <w:p>
            <w:pPr>
              <w:pStyle w:val="Standard"/>
              <w:spacing w:lineRule="auto" w:line="360"/>
              <w:ind w:hanging="0"/>
              <w:jc w:val="right"/>
              <w:rPr/>
            </w:pPr>
            <w:r>
              <w:rPr>
                <w:lang w:val="en-GB"/>
              </w:rPr>
              <w:t>0.89</w:t>
            </w:r>
            <w:r>
              <w:rPr>
                <w:vertAlign w:val="subscript"/>
                <w:lang w:val="en-GB"/>
              </w:rPr>
              <w:t>0.01</w:t>
            </w:r>
            <w:r>
              <w:rPr>
                <w:vertAlign w:val="superscript"/>
                <w:lang w:val="en-GB"/>
              </w:rPr>
              <w:t>c,A</w:t>
            </w:r>
          </w:p>
        </w:tc>
        <w:tc>
          <w:tcPr>
            <w:tcW w:w="1763" w:type="dxa"/>
            <w:tcBorders>
              <w:bottom w:val="single" w:sz="2" w:space="0" w:color="000000"/>
            </w:tcBorders>
            <w:shd w:fill="auto" w:val="clear"/>
            <w:vAlign w:val="bottom"/>
          </w:tcPr>
          <w:p>
            <w:pPr>
              <w:pStyle w:val="Standard"/>
              <w:spacing w:lineRule="auto" w:line="360"/>
              <w:ind w:hanging="0"/>
              <w:jc w:val="right"/>
              <w:rPr/>
            </w:pPr>
            <w:r>
              <w:rPr>
                <w:lang w:val="en-GB"/>
              </w:rPr>
              <w:t>0.89</w:t>
            </w:r>
            <w:r>
              <w:rPr>
                <w:vertAlign w:val="subscript"/>
                <w:lang w:val="en-GB"/>
              </w:rPr>
              <w:t>0.01</w:t>
            </w:r>
            <w:r>
              <w:rPr>
                <w:vertAlign w:val="superscript"/>
                <w:lang w:val="en-GB"/>
              </w:rPr>
              <w:t>cd,A</w:t>
            </w:r>
          </w:p>
        </w:tc>
        <w:tc>
          <w:tcPr>
            <w:tcW w:w="1287" w:type="dxa"/>
            <w:tcBorders>
              <w:bottom w:val="single" w:sz="2" w:space="0" w:color="000000"/>
            </w:tcBorders>
            <w:shd w:fill="auto" w:val="clear"/>
            <w:vAlign w:val="bottom"/>
          </w:tcPr>
          <w:p>
            <w:pPr>
              <w:pStyle w:val="Standard"/>
              <w:spacing w:lineRule="auto" w:line="360"/>
              <w:ind w:hanging="0"/>
              <w:jc w:val="right"/>
              <w:rPr/>
            </w:pPr>
            <w:r>
              <w:rPr>
                <w:lang w:val="en-GB"/>
              </w:rPr>
              <w:t>0.89</w:t>
            </w:r>
            <w:r>
              <w:rPr>
                <w:vertAlign w:val="subscript"/>
                <w:lang w:val="en-GB"/>
              </w:rPr>
              <w:t>0.01</w:t>
            </w:r>
            <w:r>
              <w:rPr>
                <w:vertAlign w:val="superscript"/>
                <w:lang w:val="en-GB"/>
              </w:rPr>
              <w:t>c,A</w:t>
            </w:r>
          </w:p>
        </w:tc>
        <w:tc>
          <w:tcPr>
            <w:tcW w:w="1275" w:type="dxa"/>
            <w:tcBorders>
              <w:bottom w:val="single" w:sz="2" w:space="0" w:color="000000"/>
            </w:tcBorders>
            <w:shd w:fill="auto" w:val="clear"/>
            <w:vAlign w:val="bottom"/>
          </w:tcPr>
          <w:p>
            <w:pPr>
              <w:pStyle w:val="Standard"/>
              <w:spacing w:lineRule="auto" w:line="360"/>
              <w:ind w:hanging="0"/>
              <w:jc w:val="right"/>
              <w:rPr/>
            </w:pPr>
            <w:r>
              <w:rPr>
                <w:lang w:val="en-GB"/>
              </w:rPr>
              <w:t>0.89</w:t>
            </w:r>
            <w:r>
              <w:rPr>
                <w:vertAlign w:val="subscript"/>
                <w:lang w:val="en-GB"/>
              </w:rPr>
              <w:t>0.01</w:t>
            </w:r>
            <w:r>
              <w:rPr>
                <w:vertAlign w:val="superscript"/>
                <w:lang w:val="en-GB"/>
              </w:rPr>
              <w:t>bc,A</w:t>
            </w:r>
          </w:p>
        </w:tc>
      </w:tr>
      <w:tr>
        <w:trPr>
          <w:trHeight w:val="374" w:hRule="atLeast"/>
        </w:trPr>
        <w:tc>
          <w:tcPr>
            <w:tcW w:w="9173" w:type="dxa"/>
            <w:gridSpan w:val="7"/>
            <w:tcBorders/>
            <w:shd w:fill="auto" w:val="clear"/>
            <w:vAlign w:val="center"/>
          </w:tcPr>
          <w:p>
            <w:pPr>
              <w:pStyle w:val="TableContents"/>
              <w:spacing w:before="0" w:after="0"/>
              <w:jc w:val="left"/>
              <w:pPrChange w:id="0" w:author="GORJANC Gregor" w:date="2020-08-05T21:59:00Z">
                <w:pPr>
                  <w:spacing w:before="0" w:after="0"/>
                </w:pPr>
              </w:pPrChange>
              <w:rPr/>
            </w:pPr>
            <w:r>
              <w:rPr/>
              <w:t>Sires</w:t>
            </w:r>
          </w:p>
        </w:tc>
      </w:tr>
      <w:tr>
        <w:trPr>
          <w:trHeight w:val="374" w:hRule="atLeast"/>
        </w:trPr>
        <w:tc>
          <w:tcPr>
            <w:tcW w:w="987" w:type="dxa"/>
            <w:tcBorders>
              <w:top w:val="single" w:sz="2" w:space="0" w:color="000000"/>
            </w:tcBorders>
            <w:shd w:fill="auto" w:val="clear"/>
            <w:vAlign w:val="bottom"/>
          </w:tcPr>
          <w:p>
            <w:pPr>
              <w:pStyle w:val="Standard"/>
              <w:spacing w:lineRule="auto" w:line="360"/>
              <w:ind w:hanging="0"/>
              <w:jc w:val="both"/>
              <w:rPr/>
            </w:pPr>
            <w:r>
              <w:rPr>
                <w:lang w:val="en-GB"/>
              </w:rPr>
              <w:t>C11</w:t>
            </w:r>
          </w:p>
        </w:tc>
        <w:tc>
          <w:tcPr>
            <w:tcW w:w="1287" w:type="dxa"/>
            <w:tcBorders>
              <w:top w:val="single" w:sz="2" w:space="0" w:color="000000"/>
            </w:tcBorders>
            <w:shd w:fill="auto" w:val="clear"/>
            <w:vAlign w:val="bottom"/>
          </w:tcPr>
          <w:p>
            <w:pPr>
              <w:pStyle w:val="Standard"/>
              <w:spacing w:lineRule="auto" w:line="360"/>
              <w:ind w:hanging="0"/>
              <w:jc w:val="right"/>
              <w:rPr/>
            </w:pPr>
            <w:r>
              <w:rPr>
                <w:lang w:val="en-GB"/>
              </w:rPr>
              <w:t>0.86</w:t>
            </w:r>
            <w:r>
              <w:rPr>
                <w:vertAlign w:val="subscript"/>
                <w:lang w:val="en-GB"/>
              </w:rPr>
              <w:t>0.05</w:t>
            </w:r>
            <w:r>
              <w:rPr>
                <w:vertAlign w:val="superscript"/>
                <w:lang w:val="en-GB"/>
              </w:rPr>
              <w:t>a,A</w:t>
            </w:r>
          </w:p>
        </w:tc>
        <w:tc>
          <w:tcPr>
            <w:tcW w:w="1288" w:type="dxa"/>
            <w:tcBorders>
              <w:top w:val="single" w:sz="2" w:space="0" w:color="000000"/>
            </w:tcBorders>
            <w:shd w:fill="auto" w:val="clear"/>
            <w:vAlign w:val="bottom"/>
          </w:tcPr>
          <w:p>
            <w:pPr>
              <w:pStyle w:val="Standard"/>
              <w:spacing w:lineRule="auto" w:line="360"/>
              <w:ind w:hanging="0"/>
              <w:jc w:val="right"/>
              <w:rPr/>
            </w:pPr>
            <w:r>
              <w:rPr>
                <w:lang w:val="en-GB"/>
              </w:rPr>
              <w:t>0.86</w:t>
            </w:r>
            <w:r>
              <w:rPr>
                <w:vertAlign w:val="subscript"/>
                <w:lang w:val="en-GB"/>
              </w:rPr>
              <w:t>0.05</w:t>
            </w:r>
            <w:r>
              <w:rPr>
                <w:vertAlign w:val="superscript"/>
                <w:lang w:val="en-GB"/>
              </w:rPr>
              <w:t>a,A</w:t>
            </w:r>
          </w:p>
        </w:tc>
        <w:tc>
          <w:tcPr>
            <w:tcW w:w="1286" w:type="dxa"/>
            <w:tcBorders>
              <w:top w:val="single" w:sz="2" w:space="0" w:color="000000"/>
            </w:tcBorders>
            <w:shd w:fill="auto" w:val="clear"/>
            <w:vAlign w:val="bottom"/>
          </w:tcPr>
          <w:p>
            <w:pPr>
              <w:pStyle w:val="Standard"/>
              <w:spacing w:lineRule="auto" w:line="360"/>
              <w:ind w:hanging="0"/>
              <w:jc w:val="right"/>
              <w:rPr/>
            </w:pPr>
            <w:r>
              <w:rPr>
                <w:lang w:val="en-GB"/>
              </w:rPr>
              <w:t>0.86</w:t>
            </w:r>
            <w:r>
              <w:rPr>
                <w:vertAlign w:val="subscript"/>
                <w:lang w:val="en-GB"/>
              </w:rPr>
              <w:t>0.05</w:t>
            </w:r>
            <w:r>
              <w:rPr>
                <w:vertAlign w:val="superscript"/>
                <w:lang w:val="en-GB"/>
              </w:rPr>
              <w:t>a,A</w:t>
            </w:r>
          </w:p>
        </w:tc>
        <w:tc>
          <w:tcPr>
            <w:tcW w:w="1763" w:type="dxa"/>
            <w:tcBorders>
              <w:top w:val="single" w:sz="2" w:space="0" w:color="000000"/>
            </w:tcBorders>
            <w:shd w:fill="auto" w:val="clear"/>
            <w:vAlign w:val="bottom"/>
          </w:tcPr>
          <w:p>
            <w:pPr>
              <w:pStyle w:val="Standard"/>
              <w:spacing w:lineRule="auto" w:line="360"/>
              <w:ind w:hanging="0"/>
              <w:jc w:val="right"/>
              <w:rPr/>
            </w:pPr>
            <w:r>
              <w:rPr>
                <w:lang w:val="en-GB"/>
              </w:rPr>
              <w:t>0.86</w:t>
            </w:r>
            <w:r>
              <w:rPr>
                <w:vertAlign w:val="subscript"/>
                <w:lang w:val="en-GB"/>
              </w:rPr>
              <w:t>0.05</w:t>
            </w:r>
            <w:r>
              <w:rPr>
                <w:vertAlign w:val="superscript"/>
                <w:lang w:val="en-GB"/>
              </w:rPr>
              <w:t>a,A</w:t>
            </w:r>
          </w:p>
        </w:tc>
        <w:tc>
          <w:tcPr>
            <w:tcW w:w="1287" w:type="dxa"/>
            <w:tcBorders>
              <w:top w:val="single" w:sz="2" w:space="0" w:color="000000"/>
            </w:tcBorders>
            <w:shd w:fill="auto" w:val="clear"/>
            <w:vAlign w:val="bottom"/>
          </w:tcPr>
          <w:p>
            <w:pPr>
              <w:pStyle w:val="Standard"/>
              <w:spacing w:lineRule="auto" w:line="360"/>
              <w:ind w:hanging="0"/>
              <w:jc w:val="right"/>
              <w:rPr/>
            </w:pPr>
            <w:r>
              <w:rPr>
                <w:lang w:val="en-GB"/>
              </w:rPr>
              <w:t>0.86</w:t>
            </w:r>
            <w:r>
              <w:rPr>
                <w:vertAlign w:val="subscript"/>
                <w:lang w:val="en-GB"/>
              </w:rPr>
              <w:t>0.05</w:t>
            </w:r>
            <w:r>
              <w:rPr>
                <w:vertAlign w:val="superscript"/>
                <w:lang w:val="en-GB"/>
              </w:rPr>
              <w:t>a,A</w:t>
            </w:r>
          </w:p>
        </w:tc>
        <w:tc>
          <w:tcPr>
            <w:tcW w:w="1275" w:type="dxa"/>
            <w:tcBorders>
              <w:top w:val="single" w:sz="2" w:space="0" w:color="000000"/>
            </w:tcBorders>
            <w:shd w:fill="auto" w:val="clear"/>
            <w:vAlign w:val="bottom"/>
          </w:tcPr>
          <w:p>
            <w:pPr>
              <w:pStyle w:val="Standard"/>
              <w:spacing w:lineRule="auto" w:line="360"/>
              <w:ind w:hanging="0"/>
              <w:jc w:val="right"/>
              <w:rPr/>
            </w:pPr>
            <w:r>
              <w:rPr>
                <w:lang w:val="en-GB"/>
              </w:rPr>
              <w:t>0.86</w:t>
            </w:r>
            <w:r>
              <w:rPr>
                <w:vertAlign w:val="subscript"/>
                <w:lang w:val="en-GB"/>
              </w:rPr>
              <w:t>0.05</w:t>
            </w:r>
            <w:r>
              <w:rPr>
                <w:vertAlign w:val="superscript"/>
                <w:lang w:val="en-GB"/>
              </w:rPr>
              <w:t>a,A</w:t>
            </w:r>
          </w:p>
        </w:tc>
      </w:tr>
      <w:tr>
        <w:trPr>
          <w:trHeight w:val="374" w:hRule="atLeast"/>
        </w:trPr>
        <w:tc>
          <w:tcPr>
            <w:tcW w:w="987" w:type="dxa"/>
            <w:tcBorders/>
            <w:shd w:fill="auto" w:val="clear"/>
            <w:vAlign w:val="bottom"/>
          </w:tcPr>
          <w:p>
            <w:pPr>
              <w:pStyle w:val="Standard"/>
              <w:spacing w:lineRule="auto" w:line="360"/>
              <w:ind w:hanging="0"/>
              <w:jc w:val="both"/>
              <w:rPr/>
            </w:pPr>
            <w:r>
              <w:rPr>
                <w:color w:val="000000"/>
                <w:szCs w:val="24"/>
                <w:lang w:val="en-GB"/>
              </w:rPr>
              <w:t>G10</w:t>
            </w:r>
          </w:p>
        </w:tc>
        <w:tc>
          <w:tcPr>
            <w:tcW w:w="1287" w:type="dxa"/>
            <w:tcBorders/>
            <w:shd w:fill="auto" w:val="clear"/>
            <w:vAlign w:val="bottom"/>
          </w:tcPr>
          <w:p>
            <w:pPr>
              <w:pStyle w:val="Standard"/>
              <w:spacing w:lineRule="auto" w:line="360"/>
              <w:ind w:hanging="0"/>
              <w:jc w:val="right"/>
              <w:rPr/>
            </w:pPr>
            <w:r>
              <w:rPr>
                <w:lang w:val="en-GB"/>
              </w:rPr>
              <w:t>0.75</w:t>
            </w:r>
            <w:r>
              <w:rPr>
                <w:vertAlign w:val="subscript"/>
                <w:lang w:val="en-GB"/>
              </w:rPr>
              <w:t>0.04</w:t>
            </w:r>
            <w:r>
              <w:rPr>
                <w:vertAlign w:val="superscript"/>
                <w:lang w:val="en-GB"/>
              </w:rPr>
              <w:t>b,A</w:t>
            </w:r>
          </w:p>
        </w:tc>
        <w:tc>
          <w:tcPr>
            <w:tcW w:w="1288" w:type="dxa"/>
            <w:tcBorders/>
            <w:shd w:fill="auto" w:val="clear"/>
            <w:vAlign w:val="bottom"/>
          </w:tcPr>
          <w:p>
            <w:pPr>
              <w:pStyle w:val="Standard"/>
              <w:spacing w:lineRule="auto" w:line="360"/>
              <w:ind w:hanging="0"/>
              <w:jc w:val="right"/>
              <w:rPr/>
            </w:pPr>
            <w:r>
              <w:rPr>
                <w:lang w:val="en-GB"/>
              </w:rPr>
              <w:t>0.75</w:t>
            </w:r>
            <w:r>
              <w:rPr>
                <w:vertAlign w:val="subscript"/>
                <w:lang w:val="en-GB"/>
              </w:rPr>
              <w:t>0.03</w:t>
            </w:r>
            <w:r>
              <w:rPr>
                <w:vertAlign w:val="superscript"/>
                <w:lang w:val="en-GB"/>
              </w:rPr>
              <w:t>b,A</w:t>
            </w:r>
          </w:p>
        </w:tc>
        <w:tc>
          <w:tcPr>
            <w:tcW w:w="1286" w:type="dxa"/>
            <w:tcBorders/>
            <w:shd w:fill="auto" w:val="clear"/>
            <w:vAlign w:val="bottom"/>
          </w:tcPr>
          <w:p>
            <w:pPr>
              <w:pStyle w:val="Standard"/>
              <w:spacing w:lineRule="auto" w:line="360"/>
              <w:ind w:hanging="0"/>
              <w:jc w:val="right"/>
              <w:rPr/>
            </w:pPr>
            <w:r>
              <w:rPr>
                <w:lang w:val="en-GB"/>
              </w:rPr>
              <w:t>0.73</w:t>
            </w:r>
            <w:r>
              <w:rPr>
                <w:vertAlign w:val="subscript"/>
                <w:lang w:val="en-GB"/>
              </w:rPr>
              <w:t>0.05</w:t>
            </w:r>
            <w:r>
              <w:rPr>
                <w:vertAlign w:val="superscript"/>
                <w:lang w:val="en-GB"/>
              </w:rPr>
              <w:t>b,A</w:t>
            </w:r>
          </w:p>
        </w:tc>
        <w:tc>
          <w:tcPr>
            <w:tcW w:w="1763" w:type="dxa"/>
            <w:tcBorders/>
            <w:shd w:fill="auto" w:val="clear"/>
            <w:vAlign w:val="bottom"/>
          </w:tcPr>
          <w:p>
            <w:pPr>
              <w:pStyle w:val="Standard"/>
              <w:spacing w:lineRule="auto" w:line="360"/>
              <w:ind w:hanging="0"/>
              <w:jc w:val="right"/>
              <w:rPr/>
            </w:pPr>
            <w:r>
              <w:rPr>
                <w:lang w:val="en-GB"/>
              </w:rPr>
              <w:t>0.67</w:t>
            </w:r>
            <w:r>
              <w:rPr>
                <w:vertAlign w:val="subscript"/>
                <w:lang w:val="en-GB"/>
              </w:rPr>
              <w:t>0.08</w:t>
            </w:r>
            <w:r>
              <w:rPr>
                <w:vertAlign w:val="superscript"/>
                <w:lang w:val="en-GB"/>
              </w:rPr>
              <w:t>bc,A *</w:t>
            </w:r>
          </w:p>
        </w:tc>
        <w:tc>
          <w:tcPr>
            <w:tcW w:w="1287" w:type="dxa"/>
            <w:tcBorders/>
            <w:shd w:fill="auto" w:val="clear"/>
            <w:vAlign w:val="bottom"/>
          </w:tcPr>
          <w:p>
            <w:pPr>
              <w:pStyle w:val="Standard"/>
              <w:spacing w:lineRule="auto" w:line="360"/>
              <w:ind w:hanging="0"/>
              <w:jc w:val="right"/>
              <w:rPr/>
            </w:pPr>
            <w:r>
              <w:rPr>
                <w:lang w:val="en-GB"/>
              </w:rPr>
              <w:t>0.68</w:t>
            </w:r>
            <w:r>
              <w:rPr>
                <w:vertAlign w:val="subscript"/>
                <w:lang w:val="en-GB"/>
              </w:rPr>
              <w:t>0.05</w:t>
            </w:r>
            <w:r>
              <w:rPr>
                <w:vertAlign w:val="superscript"/>
                <w:lang w:val="en-GB"/>
              </w:rPr>
              <w:t>cde,A *</w:t>
            </w:r>
          </w:p>
        </w:tc>
        <w:tc>
          <w:tcPr>
            <w:tcW w:w="1275" w:type="dxa"/>
            <w:tcBorders/>
            <w:shd w:fill="auto" w:val="clear"/>
            <w:vAlign w:val="bottom"/>
          </w:tcPr>
          <w:p>
            <w:pPr>
              <w:pStyle w:val="Standard"/>
              <w:spacing w:lineRule="auto" w:line="360"/>
              <w:ind w:hanging="0"/>
              <w:jc w:val="right"/>
              <w:rPr/>
            </w:pPr>
            <w:r>
              <w:rPr>
                <w:lang w:val="en-GB"/>
              </w:rPr>
              <w:t>0.67</w:t>
            </w:r>
            <w:r>
              <w:rPr>
                <w:vertAlign w:val="subscript"/>
                <w:lang w:val="en-GB"/>
              </w:rPr>
              <w:t>0.06</w:t>
            </w:r>
            <w:r>
              <w:rPr>
                <w:vertAlign w:val="superscript"/>
                <w:lang w:val="en-GB"/>
              </w:rPr>
              <w:t>b,A *</w:t>
            </w:r>
          </w:p>
        </w:tc>
      </w:tr>
      <w:tr>
        <w:trPr>
          <w:trHeight w:val="374" w:hRule="atLeast"/>
        </w:trPr>
        <w:tc>
          <w:tcPr>
            <w:tcW w:w="987" w:type="dxa"/>
            <w:tcBorders/>
            <w:shd w:fill="auto" w:val="clear"/>
            <w:vAlign w:val="bottom"/>
          </w:tcPr>
          <w:p>
            <w:pPr>
              <w:pStyle w:val="Standard"/>
              <w:spacing w:lineRule="auto" w:line="360"/>
              <w:ind w:hanging="0"/>
              <w:jc w:val="both"/>
              <w:rPr/>
            </w:pPr>
            <w:r>
              <w:rPr>
                <w:color w:val="000000"/>
                <w:szCs w:val="24"/>
                <w:lang w:val="en-GB"/>
              </w:rPr>
              <w:t>G9</w:t>
            </w:r>
          </w:p>
        </w:tc>
        <w:tc>
          <w:tcPr>
            <w:tcW w:w="1287" w:type="dxa"/>
            <w:tcBorders/>
            <w:shd w:fill="auto" w:val="clear"/>
            <w:vAlign w:val="bottom"/>
          </w:tcPr>
          <w:p>
            <w:pPr>
              <w:pStyle w:val="Standard"/>
              <w:spacing w:lineRule="auto" w:line="360"/>
              <w:ind w:hanging="0"/>
              <w:jc w:val="right"/>
              <w:rPr/>
            </w:pPr>
            <w:r>
              <w:rPr>
                <w:lang w:val="en-GB"/>
              </w:rPr>
              <w:t>0.76</w:t>
            </w:r>
            <w:r>
              <w:rPr>
                <w:vertAlign w:val="subscript"/>
                <w:lang w:val="en-GB"/>
              </w:rPr>
              <w:t>0.04</w:t>
            </w:r>
            <w:r>
              <w:rPr>
                <w:vertAlign w:val="superscript"/>
                <w:lang w:val="en-GB"/>
              </w:rPr>
              <w:t>b,A</w:t>
            </w:r>
          </w:p>
        </w:tc>
        <w:tc>
          <w:tcPr>
            <w:tcW w:w="1288" w:type="dxa"/>
            <w:tcBorders/>
            <w:shd w:fill="auto" w:val="clear"/>
            <w:vAlign w:val="bottom"/>
          </w:tcPr>
          <w:p>
            <w:pPr>
              <w:pStyle w:val="Standard"/>
              <w:spacing w:lineRule="auto" w:line="360"/>
              <w:ind w:hanging="0"/>
              <w:jc w:val="right"/>
              <w:rPr/>
            </w:pPr>
            <w:r>
              <w:rPr>
                <w:lang w:val="en-GB"/>
              </w:rPr>
              <w:t>0.72</w:t>
            </w:r>
            <w:r>
              <w:rPr>
                <w:vertAlign w:val="subscript"/>
                <w:lang w:val="en-GB"/>
              </w:rPr>
              <w:t>0.06</w:t>
            </w:r>
            <w:r>
              <w:rPr>
                <w:vertAlign w:val="superscript"/>
                <w:lang w:val="en-GB"/>
              </w:rPr>
              <w:t>bc,AB</w:t>
            </w:r>
          </w:p>
        </w:tc>
        <w:tc>
          <w:tcPr>
            <w:tcW w:w="1286" w:type="dxa"/>
            <w:tcBorders/>
            <w:shd w:fill="auto" w:val="clear"/>
            <w:vAlign w:val="bottom"/>
          </w:tcPr>
          <w:p>
            <w:pPr>
              <w:pStyle w:val="Standard"/>
              <w:spacing w:lineRule="auto" w:line="360"/>
              <w:ind w:hanging="0"/>
              <w:jc w:val="right"/>
              <w:rPr/>
            </w:pPr>
            <w:r>
              <w:rPr>
                <w:lang w:val="en-GB"/>
              </w:rPr>
              <w:t>0.69</w:t>
            </w:r>
            <w:r>
              <w:rPr>
                <w:vertAlign w:val="subscript"/>
                <w:lang w:val="en-GB"/>
              </w:rPr>
              <w:t>0.05</w:t>
            </w:r>
            <w:r>
              <w:rPr>
                <w:vertAlign w:val="superscript"/>
                <w:lang w:val="en-GB"/>
              </w:rPr>
              <w:t>c,A</w:t>
            </w:r>
          </w:p>
        </w:tc>
        <w:tc>
          <w:tcPr>
            <w:tcW w:w="1763" w:type="dxa"/>
            <w:tcBorders/>
            <w:shd w:fill="auto" w:val="clear"/>
            <w:vAlign w:val="bottom"/>
          </w:tcPr>
          <w:p>
            <w:pPr>
              <w:pStyle w:val="Standard"/>
              <w:spacing w:lineRule="auto" w:line="360"/>
              <w:ind w:hanging="0"/>
              <w:jc w:val="right"/>
              <w:rPr/>
            </w:pPr>
            <w:r>
              <w:rPr>
                <w:lang w:val="en-GB"/>
              </w:rPr>
              <w:t>0.70</w:t>
            </w:r>
            <w:r>
              <w:rPr>
                <w:vertAlign w:val="subscript"/>
                <w:lang w:val="en-GB"/>
              </w:rPr>
              <w:t>0.05</w:t>
            </w:r>
            <w:r>
              <w:rPr>
                <w:vertAlign w:val="superscript"/>
                <w:lang w:val="en-GB"/>
              </w:rPr>
              <w:t>b,A *</w:t>
            </w:r>
          </w:p>
        </w:tc>
        <w:tc>
          <w:tcPr>
            <w:tcW w:w="1287" w:type="dxa"/>
            <w:tcBorders/>
            <w:shd w:fill="auto" w:val="clear"/>
            <w:vAlign w:val="bottom"/>
          </w:tcPr>
          <w:p>
            <w:pPr>
              <w:pStyle w:val="Standard"/>
              <w:spacing w:lineRule="auto" w:line="360"/>
              <w:ind w:hanging="0"/>
              <w:jc w:val="right"/>
              <w:rPr/>
            </w:pPr>
            <w:r>
              <w:rPr>
                <w:lang w:val="en-GB"/>
              </w:rPr>
              <w:t>0.72</w:t>
            </w:r>
            <w:r>
              <w:rPr>
                <w:vertAlign w:val="subscript"/>
                <w:lang w:val="en-GB"/>
              </w:rPr>
              <w:t>0.05</w:t>
            </w:r>
            <w:r>
              <w:rPr>
                <w:vertAlign w:val="superscript"/>
                <w:lang w:val="en-GB"/>
              </w:rPr>
              <w:t>bc,A</w:t>
            </w:r>
          </w:p>
        </w:tc>
        <w:tc>
          <w:tcPr>
            <w:tcW w:w="1275" w:type="dxa"/>
            <w:tcBorders/>
            <w:shd w:fill="auto" w:val="clear"/>
            <w:vAlign w:val="bottom"/>
          </w:tcPr>
          <w:p>
            <w:pPr>
              <w:pStyle w:val="Standard"/>
              <w:spacing w:lineRule="auto" w:line="360"/>
              <w:ind w:hanging="0"/>
              <w:jc w:val="right"/>
              <w:rPr/>
            </w:pPr>
            <w:r>
              <w:rPr>
                <w:lang w:val="en-GB"/>
              </w:rPr>
              <w:t>0.71</w:t>
            </w:r>
            <w:r>
              <w:rPr>
                <w:vertAlign w:val="subscript"/>
                <w:lang w:val="en-GB"/>
              </w:rPr>
              <w:t>0.05</w:t>
            </w:r>
            <w:r>
              <w:rPr>
                <w:vertAlign w:val="superscript"/>
                <w:lang w:val="en-GB"/>
              </w:rPr>
              <w:t>b,A</w:t>
            </w:r>
          </w:p>
        </w:tc>
      </w:tr>
      <w:tr>
        <w:trPr>
          <w:trHeight w:val="374" w:hRule="atLeast"/>
        </w:trPr>
        <w:tc>
          <w:tcPr>
            <w:tcW w:w="987" w:type="dxa"/>
            <w:tcBorders/>
            <w:shd w:fill="auto" w:val="clear"/>
            <w:vAlign w:val="bottom"/>
          </w:tcPr>
          <w:p>
            <w:pPr>
              <w:pStyle w:val="Standard"/>
              <w:spacing w:lineRule="auto" w:line="360"/>
              <w:ind w:hanging="0"/>
              <w:jc w:val="both"/>
              <w:rPr/>
            </w:pPr>
            <w:r>
              <w:rPr>
                <w:color w:val="000000"/>
                <w:lang w:val="en-GB"/>
              </w:rPr>
              <w:t>G8</w:t>
            </w:r>
          </w:p>
        </w:tc>
        <w:tc>
          <w:tcPr>
            <w:tcW w:w="1287" w:type="dxa"/>
            <w:tcBorders/>
            <w:shd w:fill="auto" w:val="clear"/>
            <w:vAlign w:val="bottom"/>
          </w:tcPr>
          <w:p>
            <w:pPr>
              <w:pStyle w:val="Standard"/>
              <w:spacing w:lineRule="auto" w:line="360"/>
              <w:ind w:hanging="0"/>
              <w:jc w:val="right"/>
              <w:rPr/>
            </w:pPr>
            <w:r>
              <w:rPr>
                <w:lang w:val="en-GB"/>
              </w:rPr>
              <w:t>0.76</w:t>
            </w:r>
            <w:r>
              <w:rPr>
                <w:vertAlign w:val="subscript"/>
                <w:lang w:val="en-GB"/>
              </w:rPr>
              <w:t>0.03</w:t>
            </w:r>
            <w:r>
              <w:rPr>
                <w:vertAlign w:val="superscript"/>
                <w:lang w:val="en-GB"/>
              </w:rPr>
              <w:t>b,A</w:t>
            </w:r>
          </w:p>
        </w:tc>
        <w:tc>
          <w:tcPr>
            <w:tcW w:w="1288" w:type="dxa"/>
            <w:tcBorders/>
            <w:shd w:fill="auto" w:val="clear"/>
            <w:vAlign w:val="bottom"/>
          </w:tcPr>
          <w:p>
            <w:pPr>
              <w:pStyle w:val="Standard"/>
              <w:spacing w:lineRule="auto" w:line="360"/>
              <w:ind w:hanging="0"/>
              <w:jc w:val="right"/>
              <w:rPr/>
            </w:pPr>
            <w:r>
              <w:rPr>
                <w:lang w:val="en-GB"/>
              </w:rPr>
              <w:t>0.69</w:t>
            </w:r>
            <w:r>
              <w:rPr>
                <w:vertAlign w:val="subscript"/>
                <w:lang w:val="en-GB"/>
              </w:rPr>
              <w:t>0.05</w:t>
            </w:r>
            <w:r>
              <w:rPr>
                <w:vertAlign w:val="superscript"/>
                <w:lang w:val="en-GB"/>
              </w:rPr>
              <w:t>cd,B</w:t>
            </w:r>
          </w:p>
        </w:tc>
        <w:tc>
          <w:tcPr>
            <w:tcW w:w="1286" w:type="dxa"/>
            <w:tcBorders/>
            <w:shd w:fill="auto" w:val="clear"/>
            <w:vAlign w:val="bottom"/>
          </w:tcPr>
          <w:p>
            <w:pPr>
              <w:pStyle w:val="Standard"/>
              <w:spacing w:lineRule="auto" w:line="360"/>
              <w:ind w:hanging="0"/>
              <w:jc w:val="right"/>
              <w:rPr/>
            </w:pPr>
            <w:r>
              <w:rPr>
                <w:lang w:val="en-GB"/>
              </w:rPr>
              <w:t>0.68</w:t>
            </w:r>
            <w:r>
              <w:rPr>
                <w:vertAlign w:val="subscript"/>
                <w:lang w:val="en-GB"/>
              </w:rPr>
              <w:t>0.06</w:t>
            </w:r>
            <w:r>
              <w:rPr>
                <w:vertAlign w:val="superscript"/>
                <w:lang w:val="en-GB"/>
              </w:rPr>
              <w:t>c,B</w:t>
            </w:r>
          </w:p>
        </w:tc>
        <w:tc>
          <w:tcPr>
            <w:tcW w:w="1763" w:type="dxa"/>
            <w:tcBorders/>
            <w:shd w:fill="auto" w:val="clear"/>
            <w:vAlign w:val="bottom"/>
          </w:tcPr>
          <w:p>
            <w:pPr>
              <w:pStyle w:val="Standard"/>
              <w:spacing w:lineRule="auto" w:line="360"/>
              <w:ind w:hanging="0"/>
              <w:jc w:val="right"/>
              <w:rPr/>
            </w:pPr>
            <w:r>
              <w:rPr>
                <w:lang w:val="en-GB"/>
              </w:rPr>
              <w:t>0.71</w:t>
            </w:r>
            <w:r>
              <w:rPr>
                <w:vertAlign w:val="subscript"/>
                <w:lang w:val="en-GB"/>
              </w:rPr>
              <w:t>0.05</w:t>
            </w:r>
            <w:r>
              <w:rPr>
                <w:vertAlign w:val="superscript"/>
                <w:lang w:val="en-GB"/>
              </w:rPr>
              <w:t>b,A *</w:t>
            </w:r>
          </w:p>
        </w:tc>
        <w:tc>
          <w:tcPr>
            <w:tcW w:w="1287" w:type="dxa"/>
            <w:tcBorders/>
            <w:shd w:fill="auto" w:val="clear"/>
            <w:vAlign w:val="bottom"/>
          </w:tcPr>
          <w:p>
            <w:pPr>
              <w:pStyle w:val="Standard"/>
              <w:spacing w:lineRule="auto" w:line="360"/>
              <w:ind w:hanging="0"/>
              <w:jc w:val="right"/>
              <w:rPr/>
            </w:pPr>
            <w:r>
              <w:rPr>
                <w:lang w:val="en-GB"/>
              </w:rPr>
              <w:t>0.74</w:t>
            </w:r>
            <w:r>
              <w:rPr>
                <w:vertAlign w:val="subscript"/>
                <w:lang w:val="en-GB"/>
              </w:rPr>
              <w:t>0.05</w:t>
            </w:r>
            <w:r>
              <w:rPr>
                <w:vertAlign w:val="superscript"/>
                <w:lang w:val="en-GB"/>
              </w:rPr>
              <w:t>b,A *</w:t>
            </w:r>
          </w:p>
        </w:tc>
        <w:tc>
          <w:tcPr>
            <w:tcW w:w="1275" w:type="dxa"/>
            <w:tcBorders/>
            <w:shd w:fill="auto" w:val="clear"/>
            <w:vAlign w:val="bottom"/>
          </w:tcPr>
          <w:p>
            <w:pPr>
              <w:pStyle w:val="Standard"/>
              <w:spacing w:lineRule="auto" w:line="360"/>
              <w:ind w:hanging="0"/>
              <w:jc w:val="right"/>
              <w:rPr/>
            </w:pPr>
            <w:r>
              <w:rPr>
                <w:lang w:val="en-GB"/>
              </w:rPr>
              <w:t>0.70</w:t>
            </w:r>
            <w:r>
              <w:rPr>
                <w:vertAlign w:val="subscript"/>
                <w:lang w:val="en-GB"/>
              </w:rPr>
              <w:t>0.07</w:t>
            </w:r>
            <w:r>
              <w:rPr>
                <w:vertAlign w:val="superscript"/>
                <w:lang w:val="en-GB"/>
              </w:rPr>
              <w:t>b,A</w:t>
            </w:r>
          </w:p>
        </w:tc>
      </w:tr>
      <w:tr>
        <w:trPr>
          <w:trHeight w:val="374" w:hRule="atLeast"/>
        </w:trPr>
        <w:tc>
          <w:tcPr>
            <w:tcW w:w="987" w:type="dxa"/>
            <w:tcBorders/>
            <w:shd w:fill="auto" w:val="clear"/>
            <w:vAlign w:val="bottom"/>
          </w:tcPr>
          <w:p>
            <w:pPr>
              <w:pStyle w:val="Standard"/>
              <w:spacing w:lineRule="auto" w:line="360"/>
              <w:ind w:hanging="0"/>
              <w:jc w:val="both"/>
              <w:rPr/>
            </w:pPr>
            <w:r>
              <w:rPr>
                <w:color w:val="000000"/>
                <w:szCs w:val="24"/>
                <w:lang w:val="en-GB"/>
              </w:rPr>
              <w:t>G5</w:t>
            </w:r>
          </w:p>
        </w:tc>
        <w:tc>
          <w:tcPr>
            <w:tcW w:w="1287" w:type="dxa"/>
            <w:tcBorders/>
            <w:shd w:fill="auto" w:val="clear"/>
            <w:vAlign w:val="bottom"/>
          </w:tcPr>
          <w:p>
            <w:pPr>
              <w:pStyle w:val="Standard"/>
              <w:spacing w:lineRule="auto" w:line="360"/>
              <w:ind w:hanging="0"/>
              <w:jc w:val="right"/>
              <w:rPr/>
            </w:pPr>
            <w:r>
              <w:rPr>
                <w:lang w:val="en-GB"/>
              </w:rPr>
              <w:t>0.68</w:t>
            </w:r>
            <w:r>
              <w:rPr>
                <w:vertAlign w:val="subscript"/>
                <w:lang w:val="en-GB"/>
              </w:rPr>
              <w:t>0.07</w:t>
            </w:r>
            <w:r>
              <w:rPr>
                <w:vertAlign w:val="superscript"/>
                <w:lang w:val="en-GB"/>
              </w:rPr>
              <w:t>c,A</w:t>
            </w:r>
          </w:p>
        </w:tc>
        <w:tc>
          <w:tcPr>
            <w:tcW w:w="1288" w:type="dxa"/>
            <w:tcBorders/>
            <w:shd w:fill="auto" w:val="clear"/>
            <w:vAlign w:val="bottom"/>
          </w:tcPr>
          <w:p>
            <w:pPr>
              <w:pStyle w:val="Standard"/>
              <w:spacing w:lineRule="auto" w:line="360"/>
              <w:ind w:hanging="0"/>
              <w:jc w:val="right"/>
              <w:rPr/>
            </w:pPr>
            <w:r>
              <w:rPr>
                <w:lang w:val="en-GB"/>
              </w:rPr>
              <w:t>0.67</w:t>
            </w:r>
            <w:r>
              <w:rPr>
                <w:vertAlign w:val="subscript"/>
                <w:lang w:val="en-GB"/>
              </w:rPr>
              <w:t>0.08</w:t>
            </w:r>
            <w:r>
              <w:rPr>
                <w:vertAlign w:val="superscript"/>
                <w:lang w:val="en-GB"/>
              </w:rPr>
              <w:t>de,A</w:t>
            </w:r>
          </w:p>
        </w:tc>
        <w:tc>
          <w:tcPr>
            <w:tcW w:w="1286" w:type="dxa"/>
            <w:tcBorders/>
            <w:shd w:fill="auto" w:val="clear"/>
            <w:vAlign w:val="bottom"/>
          </w:tcPr>
          <w:p>
            <w:pPr>
              <w:pStyle w:val="Standard"/>
              <w:spacing w:lineRule="auto" w:line="360"/>
              <w:ind w:hanging="0"/>
              <w:jc w:val="right"/>
              <w:rPr/>
            </w:pPr>
            <w:r>
              <w:rPr>
                <w:lang w:val="en-GB"/>
              </w:rPr>
              <w:t>0.69</w:t>
            </w:r>
            <w:r>
              <w:rPr>
                <w:vertAlign w:val="subscript"/>
                <w:lang w:val="en-GB"/>
              </w:rPr>
              <w:t>0.04</w:t>
            </w:r>
            <w:r>
              <w:rPr>
                <w:vertAlign w:val="superscript"/>
                <w:lang w:val="en-GB"/>
              </w:rPr>
              <w:t>c,A</w:t>
            </w:r>
          </w:p>
        </w:tc>
        <w:tc>
          <w:tcPr>
            <w:tcW w:w="1763" w:type="dxa"/>
            <w:tcBorders/>
            <w:shd w:fill="auto" w:val="clear"/>
            <w:vAlign w:val="bottom"/>
          </w:tcPr>
          <w:p>
            <w:pPr>
              <w:pStyle w:val="Standard"/>
              <w:spacing w:lineRule="auto" w:line="360"/>
              <w:ind w:hanging="0"/>
              <w:jc w:val="right"/>
              <w:rPr/>
            </w:pPr>
            <w:r>
              <w:rPr>
                <w:lang w:val="en-GB"/>
              </w:rPr>
              <w:t>0.68</w:t>
            </w:r>
            <w:r>
              <w:rPr>
                <w:vertAlign w:val="subscript"/>
                <w:lang w:val="en-GB"/>
              </w:rPr>
              <w:t>0.05</w:t>
            </w:r>
            <w:r>
              <w:rPr>
                <w:vertAlign w:val="superscript"/>
                <w:lang w:val="en-GB"/>
              </w:rPr>
              <w:t>bc,A</w:t>
            </w:r>
          </w:p>
        </w:tc>
        <w:tc>
          <w:tcPr>
            <w:tcW w:w="1287" w:type="dxa"/>
            <w:tcBorders/>
            <w:shd w:fill="auto" w:val="clear"/>
            <w:vAlign w:val="bottom"/>
          </w:tcPr>
          <w:p>
            <w:pPr>
              <w:pStyle w:val="Standard"/>
              <w:spacing w:lineRule="auto" w:line="360"/>
              <w:ind w:hanging="0"/>
              <w:jc w:val="right"/>
              <w:rPr/>
            </w:pPr>
            <w:r>
              <w:rPr>
                <w:lang w:val="en-GB"/>
              </w:rPr>
              <w:t>0.69</w:t>
            </w:r>
            <w:r>
              <w:rPr>
                <w:vertAlign w:val="subscript"/>
                <w:lang w:val="en-GB"/>
              </w:rPr>
              <w:t>0.05</w:t>
            </w:r>
            <w:r>
              <w:rPr>
                <w:vertAlign w:val="superscript"/>
                <w:lang w:val="en-GB"/>
              </w:rPr>
              <w:t>cd,A</w:t>
            </w:r>
          </w:p>
        </w:tc>
        <w:tc>
          <w:tcPr>
            <w:tcW w:w="1275" w:type="dxa"/>
            <w:tcBorders/>
            <w:shd w:fill="auto" w:val="clear"/>
            <w:vAlign w:val="bottom"/>
          </w:tcPr>
          <w:p>
            <w:pPr>
              <w:pStyle w:val="Standard"/>
              <w:spacing w:lineRule="auto" w:line="360"/>
              <w:ind w:hanging="0"/>
              <w:jc w:val="right"/>
              <w:rPr/>
            </w:pPr>
            <w:r>
              <w:rPr>
                <w:lang w:val="en-GB"/>
              </w:rPr>
              <w:t>0.69</w:t>
            </w:r>
            <w:r>
              <w:rPr>
                <w:vertAlign w:val="subscript"/>
                <w:lang w:val="en-GB"/>
              </w:rPr>
              <w:t>0.03</w:t>
            </w:r>
            <w:r>
              <w:rPr>
                <w:vertAlign w:val="superscript"/>
                <w:lang w:val="en-GB"/>
              </w:rPr>
              <w:t>b,A</w:t>
            </w:r>
          </w:p>
        </w:tc>
      </w:tr>
      <w:tr>
        <w:trPr>
          <w:trHeight w:val="374" w:hRule="atLeast"/>
        </w:trPr>
        <w:tc>
          <w:tcPr>
            <w:tcW w:w="987" w:type="dxa"/>
            <w:tcBorders/>
            <w:shd w:fill="auto" w:val="clear"/>
            <w:vAlign w:val="bottom"/>
          </w:tcPr>
          <w:p>
            <w:pPr>
              <w:pStyle w:val="Standard"/>
              <w:spacing w:lineRule="auto" w:line="360"/>
              <w:ind w:hanging="0"/>
              <w:jc w:val="both"/>
              <w:rPr/>
            </w:pPr>
            <w:r>
              <w:rPr>
                <w:lang w:val="en-GB"/>
              </w:rPr>
              <w:t>G2</w:t>
            </w:r>
          </w:p>
        </w:tc>
        <w:tc>
          <w:tcPr>
            <w:tcW w:w="1287" w:type="dxa"/>
            <w:tcBorders/>
            <w:shd w:fill="auto" w:val="clear"/>
            <w:vAlign w:val="bottom"/>
          </w:tcPr>
          <w:p>
            <w:pPr>
              <w:pStyle w:val="Standard"/>
              <w:spacing w:lineRule="auto" w:line="360"/>
              <w:ind w:hanging="0"/>
              <w:jc w:val="right"/>
              <w:rPr/>
            </w:pPr>
            <w:r>
              <w:rPr>
                <w:lang w:val="en-GB"/>
              </w:rPr>
              <w:t>0.67</w:t>
            </w:r>
            <w:r>
              <w:rPr>
                <w:vertAlign w:val="subscript"/>
                <w:lang w:val="en-GB"/>
              </w:rPr>
              <w:t>0.05</w:t>
            </w:r>
            <w:r>
              <w:rPr>
                <w:vertAlign w:val="superscript"/>
                <w:lang w:val="en-GB"/>
              </w:rPr>
              <w:t>c,A</w:t>
            </w:r>
          </w:p>
        </w:tc>
        <w:tc>
          <w:tcPr>
            <w:tcW w:w="1288" w:type="dxa"/>
            <w:tcBorders/>
            <w:shd w:fill="auto" w:val="clear"/>
            <w:vAlign w:val="bottom"/>
          </w:tcPr>
          <w:p>
            <w:pPr>
              <w:pStyle w:val="Standard"/>
              <w:spacing w:lineRule="auto" w:line="360"/>
              <w:ind w:hanging="0"/>
              <w:jc w:val="right"/>
              <w:rPr/>
            </w:pPr>
            <w:r>
              <w:rPr>
                <w:lang w:val="en-GB"/>
              </w:rPr>
              <w:t>0.67</w:t>
            </w:r>
            <w:r>
              <w:rPr>
                <w:vertAlign w:val="subscript"/>
                <w:lang w:val="en-GB"/>
              </w:rPr>
              <w:t>0.05</w:t>
            </w:r>
            <w:r>
              <w:rPr>
                <w:vertAlign w:val="superscript"/>
                <w:lang w:val="en-GB"/>
              </w:rPr>
              <w:t>de,A</w:t>
            </w:r>
          </w:p>
        </w:tc>
        <w:tc>
          <w:tcPr>
            <w:tcW w:w="1286" w:type="dxa"/>
            <w:tcBorders/>
            <w:shd w:fill="auto" w:val="clear"/>
            <w:vAlign w:val="bottom"/>
          </w:tcPr>
          <w:p>
            <w:pPr>
              <w:pStyle w:val="Standard"/>
              <w:spacing w:lineRule="auto" w:line="360"/>
              <w:ind w:hanging="0"/>
              <w:jc w:val="right"/>
              <w:rPr/>
            </w:pPr>
            <w:r>
              <w:rPr>
                <w:lang w:val="en-GB"/>
              </w:rPr>
              <w:t>0.67</w:t>
            </w:r>
            <w:r>
              <w:rPr>
                <w:vertAlign w:val="subscript"/>
                <w:lang w:val="en-GB"/>
              </w:rPr>
              <w:t>0.04</w:t>
            </w:r>
            <w:r>
              <w:rPr>
                <w:vertAlign w:val="superscript"/>
                <w:lang w:val="en-GB"/>
              </w:rPr>
              <w:t>c,A</w:t>
            </w:r>
          </w:p>
        </w:tc>
        <w:tc>
          <w:tcPr>
            <w:tcW w:w="1763" w:type="dxa"/>
            <w:tcBorders/>
            <w:shd w:fill="auto" w:val="clear"/>
            <w:vAlign w:val="bottom"/>
          </w:tcPr>
          <w:p>
            <w:pPr>
              <w:pStyle w:val="Standard"/>
              <w:spacing w:lineRule="auto" w:line="360"/>
              <w:ind w:hanging="0"/>
              <w:jc w:val="right"/>
              <w:rPr/>
            </w:pPr>
            <w:r>
              <w:rPr>
                <w:lang w:val="en-GB"/>
              </w:rPr>
              <w:t>0.65</w:t>
            </w:r>
            <w:r>
              <w:rPr>
                <w:vertAlign w:val="subscript"/>
                <w:lang w:val="en-GB"/>
              </w:rPr>
              <w:t>0.06</w:t>
            </w:r>
            <w:r>
              <w:rPr>
                <w:vertAlign w:val="superscript"/>
                <w:lang w:val="en-GB"/>
              </w:rPr>
              <w:t>c,A</w:t>
            </w:r>
          </w:p>
        </w:tc>
        <w:tc>
          <w:tcPr>
            <w:tcW w:w="1287" w:type="dxa"/>
            <w:tcBorders/>
            <w:shd w:fill="auto" w:val="clear"/>
            <w:vAlign w:val="bottom"/>
          </w:tcPr>
          <w:p>
            <w:pPr>
              <w:pStyle w:val="Standard"/>
              <w:spacing w:lineRule="auto" w:line="360"/>
              <w:ind w:hanging="0"/>
              <w:jc w:val="right"/>
              <w:rPr/>
            </w:pPr>
            <w:r>
              <w:rPr>
                <w:lang w:val="en-GB"/>
              </w:rPr>
              <w:t>0.64</w:t>
            </w:r>
            <w:r>
              <w:rPr>
                <w:vertAlign w:val="subscript"/>
                <w:lang w:val="en-GB"/>
              </w:rPr>
              <w:t>0.07</w:t>
            </w:r>
            <w:r>
              <w:rPr>
                <w:vertAlign w:val="superscript"/>
                <w:lang w:val="en-GB"/>
              </w:rPr>
              <w:t>e,A</w:t>
            </w:r>
          </w:p>
        </w:tc>
        <w:tc>
          <w:tcPr>
            <w:tcW w:w="1275" w:type="dxa"/>
            <w:tcBorders/>
            <w:shd w:fill="auto" w:val="clear"/>
            <w:vAlign w:val="bottom"/>
          </w:tcPr>
          <w:p>
            <w:pPr>
              <w:pStyle w:val="Standard"/>
              <w:spacing w:lineRule="auto" w:line="360"/>
              <w:ind w:hanging="0"/>
              <w:jc w:val="right"/>
              <w:rPr/>
            </w:pPr>
            <w:r>
              <w:rPr>
                <w:lang w:val="en-GB"/>
              </w:rPr>
              <w:t>0.69</w:t>
            </w:r>
            <w:r>
              <w:rPr>
                <w:vertAlign w:val="subscript"/>
                <w:lang w:val="en-GB"/>
              </w:rPr>
              <w:t>0.05</w:t>
            </w:r>
            <w:r>
              <w:rPr>
                <w:vertAlign w:val="superscript"/>
                <w:lang w:val="en-GB"/>
              </w:rPr>
              <w:t>b,A</w:t>
            </w:r>
          </w:p>
        </w:tc>
      </w:tr>
      <w:tr>
        <w:trPr>
          <w:trHeight w:val="374" w:hRule="atLeast"/>
        </w:trPr>
        <w:tc>
          <w:tcPr>
            <w:tcW w:w="987" w:type="dxa"/>
            <w:tcBorders>
              <w:bottom w:val="single" w:sz="2" w:space="0" w:color="000000"/>
            </w:tcBorders>
            <w:shd w:fill="auto" w:val="clear"/>
            <w:vAlign w:val="bottom"/>
          </w:tcPr>
          <w:p>
            <w:pPr>
              <w:pStyle w:val="Standard"/>
              <w:spacing w:lineRule="auto" w:line="360"/>
              <w:ind w:hanging="0"/>
              <w:jc w:val="both"/>
              <w:rPr/>
            </w:pPr>
            <w:r>
              <w:rPr>
                <w:lang w:val="en-GB"/>
              </w:rPr>
              <w:t>G1</w:t>
            </w:r>
          </w:p>
        </w:tc>
        <w:tc>
          <w:tcPr>
            <w:tcW w:w="1287" w:type="dxa"/>
            <w:tcBorders>
              <w:bottom w:val="single" w:sz="2" w:space="0" w:color="000000"/>
            </w:tcBorders>
            <w:shd w:fill="auto" w:val="clear"/>
            <w:vAlign w:val="bottom"/>
          </w:tcPr>
          <w:p>
            <w:pPr>
              <w:pStyle w:val="Standard"/>
              <w:spacing w:lineRule="auto" w:line="360"/>
              <w:ind w:hanging="0"/>
              <w:jc w:val="right"/>
              <w:rPr/>
            </w:pPr>
            <w:r>
              <w:rPr>
                <w:lang w:val="en-GB"/>
              </w:rPr>
              <w:t>0.66</w:t>
            </w:r>
            <w:r>
              <w:rPr>
                <w:vertAlign w:val="subscript"/>
                <w:lang w:val="en-GB"/>
              </w:rPr>
              <w:t>0.06</w:t>
            </w:r>
            <w:r>
              <w:rPr>
                <w:vertAlign w:val="superscript"/>
                <w:lang w:val="en-GB"/>
              </w:rPr>
              <w:t>c,A</w:t>
            </w:r>
          </w:p>
        </w:tc>
        <w:tc>
          <w:tcPr>
            <w:tcW w:w="1288" w:type="dxa"/>
            <w:tcBorders>
              <w:bottom w:val="single" w:sz="2" w:space="0" w:color="000000"/>
            </w:tcBorders>
            <w:shd w:fill="auto" w:val="clear"/>
            <w:vAlign w:val="bottom"/>
          </w:tcPr>
          <w:p>
            <w:pPr>
              <w:pStyle w:val="Standard"/>
              <w:spacing w:lineRule="auto" w:line="360"/>
              <w:ind w:hanging="0"/>
              <w:jc w:val="right"/>
              <w:rPr/>
            </w:pPr>
            <w:r>
              <w:rPr>
                <w:lang w:val="en-GB"/>
              </w:rPr>
              <w:t>0.63</w:t>
            </w:r>
            <w:r>
              <w:rPr>
                <w:vertAlign w:val="subscript"/>
                <w:lang w:val="en-GB"/>
              </w:rPr>
              <w:t>0.05</w:t>
            </w:r>
            <w:r>
              <w:rPr>
                <w:vertAlign w:val="superscript"/>
                <w:lang w:val="en-GB"/>
              </w:rPr>
              <w:t>e,A</w:t>
            </w:r>
          </w:p>
        </w:tc>
        <w:tc>
          <w:tcPr>
            <w:tcW w:w="1286" w:type="dxa"/>
            <w:tcBorders>
              <w:bottom w:val="single" w:sz="2" w:space="0" w:color="000000"/>
            </w:tcBorders>
            <w:shd w:fill="auto" w:val="clear"/>
            <w:vAlign w:val="bottom"/>
          </w:tcPr>
          <w:p>
            <w:pPr>
              <w:pStyle w:val="Standard"/>
              <w:spacing w:lineRule="auto" w:line="360"/>
              <w:ind w:hanging="0"/>
              <w:jc w:val="right"/>
              <w:rPr/>
            </w:pPr>
            <w:r>
              <w:rPr>
                <w:lang w:val="en-GB"/>
              </w:rPr>
              <w:t>0.67</w:t>
            </w:r>
            <w:r>
              <w:rPr>
                <w:vertAlign w:val="subscript"/>
                <w:lang w:val="en-GB"/>
              </w:rPr>
              <w:t>0.04</w:t>
            </w:r>
            <w:r>
              <w:rPr>
                <w:vertAlign w:val="superscript"/>
                <w:lang w:val="en-GB"/>
              </w:rPr>
              <w:t>c,A</w:t>
            </w:r>
          </w:p>
        </w:tc>
        <w:tc>
          <w:tcPr>
            <w:tcW w:w="1763" w:type="dxa"/>
            <w:tcBorders>
              <w:bottom w:val="single" w:sz="2" w:space="0" w:color="000000"/>
            </w:tcBorders>
            <w:shd w:fill="auto" w:val="clear"/>
            <w:vAlign w:val="bottom"/>
          </w:tcPr>
          <w:p>
            <w:pPr>
              <w:pStyle w:val="Standard"/>
              <w:spacing w:lineRule="auto" w:line="360"/>
              <w:ind w:hanging="0"/>
              <w:jc w:val="right"/>
              <w:rPr/>
            </w:pPr>
            <w:r>
              <w:rPr>
                <w:lang w:val="en-GB"/>
              </w:rPr>
              <w:t>0.67</w:t>
            </w:r>
            <w:r>
              <w:rPr>
                <w:vertAlign w:val="subscript"/>
                <w:lang w:val="en-GB"/>
              </w:rPr>
              <w:t>0.04</w:t>
            </w:r>
            <w:r>
              <w:rPr>
                <w:vertAlign w:val="superscript"/>
                <w:lang w:val="en-GB"/>
              </w:rPr>
              <w:t>bc,A</w:t>
            </w:r>
          </w:p>
        </w:tc>
        <w:tc>
          <w:tcPr>
            <w:tcW w:w="1287" w:type="dxa"/>
            <w:tcBorders>
              <w:bottom w:val="single" w:sz="2" w:space="0" w:color="000000"/>
            </w:tcBorders>
            <w:shd w:fill="auto" w:val="clear"/>
            <w:vAlign w:val="bottom"/>
          </w:tcPr>
          <w:p>
            <w:pPr>
              <w:pStyle w:val="Standard"/>
              <w:spacing w:lineRule="auto" w:line="360"/>
              <w:ind w:hanging="0"/>
              <w:jc w:val="right"/>
              <w:rPr/>
            </w:pPr>
            <w:r>
              <w:rPr>
                <w:lang w:val="en-GB"/>
              </w:rPr>
              <w:t>0.67</w:t>
            </w:r>
            <w:r>
              <w:rPr>
                <w:vertAlign w:val="subscript"/>
                <w:lang w:val="en-GB"/>
              </w:rPr>
              <w:t>0.03</w:t>
            </w:r>
            <w:r>
              <w:rPr>
                <w:vertAlign w:val="superscript"/>
                <w:lang w:val="en-GB"/>
              </w:rPr>
              <w:t>de,A</w:t>
            </w:r>
          </w:p>
        </w:tc>
        <w:tc>
          <w:tcPr>
            <w:tcW w:w="1275" w:type="dxa"/>
            <w:tcBorders>
              <w:bottom w:val="single" w:sz="2" w:space="0" w:color="000000"/>
            </w:tcBorders>
            <w:shd w:fill="auto" w:val="clear"/>
            <w:vAlign w:val="bottom"/>
          </w:tcPr>
          <w:p>
            <w:pPr>
              <w:pStyle w:val="Standard"/>
              <w:spacing w:lineRule="auto" w:line="360"/>
              <w:ind w:hanging="0"/>
              <w:jc w:val="right"/>
              <w:rPr/>
            </w:pPr>
            <w:r>
              <w:rPr>
                <w:lang w:val="en-GB"/>
              </w:rPr>
              <w:t>0.69</w:t>
            </w:r>
            <w:r>
              <w:rPr>
                <w:vertAlign w:val="subscript"/>
                <w:lang w:val="en-GB"/>
              </w:rPr>
              <w:t>0.05</w:t>
            </w:r>
            <w:r>
              <w:rPr>
                <w:vertAlign w:val="superscript"/>
                <w:lang w:val="en-GB"/>
              </w:rPr>
              <w:t>b,A</w:t>
            </w:r>
          </w:p>
        </w:tc>
      </w:tr>
      <w:tr>
        <w:trPr>
          <w:trHeight w:val="374" w:hRule="atLeast"/>
        </w:trPr>
        <w:tc>
          <w:tcPr>
            <w:tcW w:w="9173" w:type="dxa"/>
            <w:gridSpan w:val="7"/>
            <w:tcBorders/>
            <w:shd w:fill="auto" w:val="clear"/>
            <w:vAlign w:val="bottom"/>
          </w:tcPr>
          <w:p>
            <w:pPr>
              <w:pStyle w:val="TableContents"/>
              <w:spacing w:before="0" w:after="0"/>
              <w:jc w:val="left"/>
              <w:rPr/>
            </w:pPr>
            <w:r>
              <w:rPr/>
              <w:t>Female candidates</w:t>
            </w:r>
          </w:p>
        </w:tc>
      </w:tr>
      <w:tr>
        <w:trPr>
          <w:trHeight w:val="374" w:hRule="atLeast"/>
        </w:trPr>
        <w:tc>
          <w:tcPr>
            <w:tcW w:w="987" w:type="dxa"/>
            <w:tcBorders>
              <w:top w:val="single" w:sz="2" w:space="0" w:color="000000"/>
            </w:tcBorders>
            <w:shd w:fill="auto" w:val="clear"/>
            <w:vAlign w:val="bottom"/>
          </w:tcPr>
          <w:p>
            <w:pPr>
              <w:pStyle w:val="Standard"/>
              <w:spacing w:lineRule="auto" w:line="360"/>
              <w:ind w:hanging="0"/>
              <w:jc w:val="both"/>
              <w:rPr/>
            </w:pPr>
            <w:r>
              <w:rPr>
                <w:lang w:val="en-GB"/>
              </w:rPr>
              <w:t>C11</w:t>
            </w:r>
          </w:p>
        </w:tc>
        <w:tc>
          <w:tcPr>
            <w:tcW w:w="1287" w:type="dxa"/>
            <w:tcBorders>
              <w:top w:val="single" w:sz="2" w:space="0" w:color="000000"/>
            </w:tcBorders>
            <w:shd w:fill="auto" w:val="clear"/>
            <w:vAlign w:val="bottom"/>
          </w:tcPr>
          <w:p>
            <w:pPr>
              <w:pStyle w:val="Standard"/>
              <w:spacing w:lineRule="auto" w:line="360"/>
              <w:ind w:hanging="0"/>
              <w:jc w:val="right"/>
              <w:rPr/>
            </w:pPr>
            <w:r>
              <w:rPr>
                <w:lang w:val="en-GB"/>
              </w:rPr>
              <w:t>0.45</w:t>
            </w:r>
            <w:r>
              <w:rPr>
                <w:vertAlign w:val="subscript"/>
                <w:lang w:val="en-GB"/>
              </w:rPr>
              <w:t>0.02</w:t>
            </w:r>
            <w:r>
              <w:rPr>
                <w:vertAlign w:val="superscript"/>
                <w:lang w:val="en-GB"/>
              </w:rPr>
              <w:t>a,A</w:t>
            </w:r>
          </w:p>
        </w:tc>
        <w:tc>
          <w:tcPr>
            <w:tcW w:w="1288" w:type="dxa"/>
            <w:tcBorders>
              <w:top w:val="single" w:sz="2" w:space="0" w:color="000000"/>
            </w:tcBorders>
            <w:shd w:fill="auto" w:val="clear"/>
            <w:vAlign w:val="bottom"/>
          </w:tcPr>
          <w:p>
            <w:pPr>
              <w:pStyle w:val="Standard"/>
              <w:spacing w:lineRule="auto" w:line="360"/>
              <w:ind w:hanging="0"/>
              <w:jc w:val="right"/>
              <w:rPr/>
            </w:pPr>
            <w:r>
              <w:rPr>
                <w:lang w:val="en-GB"/>
              </w:rPr>
              <w:t>0.45</w:t>
            </w:r>
            <w:r>
              <w:rPr>
                <w:vertAlign w:val="subscript"/>
                <w:lang w:val="en-GB"/>
              </w:rPr>
              <w:t>0.02</w:t>
            </w:r>
            <w:r>
              <w:rPr>
                <w:vertAlign w:val="superscript"/>
                <w:lang w:val="en-GB"/>
              </w:rPr>
              <w:t>a,A</w:t>
            </w:r>
          </w:p>
        </w:tc>
        <w:tc>
          <w:tcPr>
            <w:tcW w:w="1286" w:type="dxa"/>
            <w:tcBorders>
              <w:top w:val="single" w:sz="2" w:space="0" w:color="000000"/>
            </w:tcBorders>
            <w:shd w:fill="auto" w:val="clear"/>
            <w:vAlign w:val="bottom"/>
          </w:tcPr>
          <w:p>
            <w:pPr>
              <w:pStyle w:val="Standard"/>
              <w:spacing w:lineRule="auto" w:line="360"/>
              <w:ind w:hanging="0"/>
              <w:jc w:val="right"/>
              <w:rPr/>
            </w:pPr>
            <w:r>
              <w:rPr>
                <w:lang w:val="en-GB"/>
              </w:rPr>
              <w:t>0.45</w:t>
            </w:r>
            <w:r>
              <w:rPr>
                <w:vertAlign w:val="subscript"/>
                <w:lang w:val="en-GB"/>
              </w:rPr>
              <w:t>0.02</w:t>
            </w:r>
            <w:r>
              <w:rPr>
                <w:vertAlign w:val="superscript"/>
                <w:lang w:val="en-GB"/>
              </w:rPr>
              <w:t>a,A</w:t>
            </w:r>
          </w:p>
        </w:tc>
        <w:tc>
          <w:tcPr>
            <w:tcW w:w="1763" w:type="dxa"/>
            <w:tcBorders>
              <w:top w:val="single" w:sz="2" w:space="0" w:color="000000"/>
            </w:tcBorders>
            <w:shd w:fill="auto" w:val="clear"/>
            <w:vAlign w:val="bottom"/>
          </w:tcPr>
          <w:p>
            <w:pPr>
              <w:pStyle w:val="Standard"/>
              <w:spacing w:lineRule="auto" w:line="360"/>
              <w:ind w:hanging="0"/>
              <w:jc w:val="right"/>
              <w:rPr/>
            </w:pPr>
            <w:r>
              <w:rPr>
                <w:lang w:val="en-GB"/>
              </w:rPr>
              <w:t>0.45</w:t>
            </w:r>
            <w:r>
              <w:rPr>
                <w:vertAlign w:val="subscript"/>
                <w:lang w:val="en-GB"/>
              </w:rPr>
              <w:t>0.02</w:t>
            </w:r>
            <w:r>
              <w:rPr>
                <w:vertAlign w:val="superscript"/>
                <w:lang w:val="en-GB"/>
              </w:rPr>
              <w:t>a,A</w:t>
            </w:r>
          </w:p>
        </w:tc>
        <w:tc>
          <w:tcPr>
            <w:tcW w:w="1287" w:type="dxa"/>
            <w:tcBorders>
              <w:top w:val="single" w:sz="2" w:space="0" w:color="000000"/>
            </w:tcBorders>
            <w:shd w:fill="auto" w:val="clear"/>
            <w:vAlign w:val="bottom"/>
          </w:tcPr>
          <w:p>
            <w:pPr>
              <w:pStyle w:val="Standard"/>
              <w:spacing w:lineRule="auto" w:line="360"/>
              <w:ind w:hanging="0"/>
              <w:jc w:val="right"/>
              <w:rPr/>
            </w:pPr>
            <w:r>
              <w:rPr>
                <w:lang w:val="en-GB"/>
              </w:rPr>
              <w:t>0.45</w:t>
            </w:r>
            <w:r>
              <w:rPr>
                <w:vertAlign w:val="subscript"/>
                <w:lang w:val="en-GB"/>
              </w:rPr>
              <w:t>0.02</w:t>
            </w:r>
            <w:r>
              <w:rPr>
                <w:vertAlign w:val="superscript"/>
                <w:lang w:val="en-GB"/>
              </w:rPr>
              <w:t>a,A</w:t>
            </w:r>
          </w:p>
        </w:tc>
        <w:tc>
          <w:tcPr>
            <w:tcW w:w="1275" w:type="dxa"/>
            <w:tcBorders>
              <w:top w:val="single" w:sz="2" w:space="0" w:color="000000"/>
            </w:tcBorders>
            <w:shd w:fill="auto" w:val="clear"/>
            <w:vAlign w:val="bottom"/>
          </w:tcPr>
          <w:p>
            <w:pPr>
              <w:pStyle w:val="Standard"/>
              <w:spacing w:lineRule="auto" w:line="360"/>
              <w:ind w:hanging="0"/>
              <w:jc w:val="right"/>
              <w:rPr/>
            </w:pPr>
            <w:r>
              <w:rPr>
                <w:lang w:val="en-GB"/>
              </w:rPr>
              <w:t>0.45</w:t>
            </w:r>
            <w:r>
              <w:rPr>
                <w:vertAlign w:val="subscript"/>
                <w:lang w:val="en-GB"/>
              </w:rPr>
              <w:t>0.02</w:t>
            </w:r>
            <w:r>
              <w:rPr>
                <w:vertAlign w:val="superscript"/>
                <w:lang w:val="en-GB"/>
              </w:rPr>
              <w:t>a,A</w:t>
            </w:r>
          </w:p>
        </w:tc>
      </w:tr>
      <w:tr>
        <w:trPr>
          <w:trHeight w:val="374" w:hRule="atLeast"/>
        </w:trPr>
        <w:tc>
          <w:tcPr>
            <w:tcW w:w="987" w:type="dxa"/>
            <w:tcBorders/>
            <w:shd w:fill="auto" w:val="clear"/>
            <w:vAlign w:val="bottom"/>
          </w:tcPr>
          <w:p>
            <w:pPr>
              <w:pStyle w:val="Standard"/>
              <w:spacing w:lineRule="auto" w:line="360"/>
              <w:ind w:hanging="0"/>
              <w:jc w:val="both"/>
              <w:rPr/>
            </w:pPr>
            <w:r>
              <w:rPr>
                <w:color w:val="000000"/>
                <w:szCs w:val="24"/>
                <w:lang w:val="en-GB"/>
              </w:rPr>
              <w:t>G10</w:t>
            </w:r>
          </w:p>
        </w:tc>
        <w:tc>
          <w:tcPr>
            <w:tcW w:w="1287" w:type="dxa"/>
            <w:tcBorders/>
            <w:shd w:fill="auto" w:val="clear"/>
            <w:vAlign w:val="bottom"/>
          </w:tcPr>
          <w:p>
            <w:pPr>
              <w:pStyle w:val="Standard"/>
              <w:spacing w:lineRule="auto" w:line="360"/>
              <w:ind w:hanging="0"/>
              <w:jc w:val="right"/>
              <w:rPr/>
            </w:pPr>
            <w:r>
              <w:rPr>
                <w:lang w:val="en-GB"/>
              </w:rPr>
              <w:t>0.48</w:t>
            </w:r>
            <w:r>
              <w:rPr>
                <w:vertAlign w:val="subscript"/>
                <w:lang w:val="en-GB"/>
              </w:rPr>
              <w:t>0.01</w:t>
            </w:r>
            <w:r>
              <w:rPr>
                <w:vertAlign w:val="superscript"/>
                <w:lang w:val="en-GB"/>
              </w:rPr>
              <w:t>ab,A</w:t>
            </w:r>
          </w:p>
        </w:tc>
        <w:tc>
          <w:tcPr>
            <w:tcW w:w="1288" w:type="dxa"/>
            <w:tcBorders/>
            <w:shd w:fill="auto" w:val="clear"/>
            <w:vAlign w:val="bottom"/>
          </w:tcPr>
          <w:p>
            <w:pPr>
              <w:pStyle w:val="Standard"/>
              <w:spacing w:lineRule="auto" w:line="360"/>
              <w:ind w:hanging="0"/>
              <w:jc w:val="right"/>
              <w:rPr/>
            </w:pPr>
            <w:r>
              <w:rPr>
                <w:lang w:val="en-GB"/>
              </w:rPr>
              <w:t>0.48</w:t>
            </w:r>
            <w:r>
              <w:rPr>
                <w:vertAlign w:val="subscript"/>
                <w:lang w:val="en-GB"/>
              </w:rPr>
              <w:t>0.01</w:t>
            </w:r>
            <w:r>
              <w:rPr>
                <w:vertAlign w:val="superscript"/>
                <w:lang w:val="en-GB"/>
              </w:rPr>
              <w:t>ab,A</w:t>
            </w:r>
          </w:p>
        </w:tc>
        <w:tc>
          <w:tcPr>
            <w:tcW w:w="1286" w:type="dxa"/>
            <w:tcBorders/>
            <w:shd w:fill="auto" w:val="clear"/>
            <w:vAlign w:val="bottom"/>
          </w:tcPr>
          <w:p>
            <w:pPr>
              <w:pStyle w:val="Standard"/>
              <w:spacing w:lineRule="auto" w:line="360"/>
              <w:ind w:hanging="0"/>
              <w:jc w:val="right"/>
              <w:rPr/>
            </w:pPr>
            <w:r>
              <w:rPr>
                <w:lang w:val="en-GB"/>
              </w:rPr>
              <w:t>0.51</w:t>
            </w:r>
            <w:r>
              <w:rPr>
                <w:vertAlign w:val="subscript"/>
                <w:lang w:val="en-GB"/>
              </w:rPr>
              <w:t>0.01</w:t>
            </w:r>
            <w:r>
              <w:rPr>
                <w:vertAlign w:val="superscript"/>
                <w:lang w:val="en-GB"/>
              </w:rPr>
              <w:t>b,B</w:t>
            </w:r>
          </w:p>
        </w:tc>
        <w:tc>
          <w:tcPr>
            <w:tcW w:w="1763" w:type="dxa"/>
            <w:tcBorders/>
            <w:shd w:fill="auto" w:val="clear"/>
            <w:vAlign w:val="bottom"/>
          </w:tcPr>
          <w:p>
            <w:pPr>
              <w:pStyle w:val="Standard"/>
              <w:spacing w:lineRule="auto" w:line="360"/>
              <w:ind w:hanging="0"/>
              <w:jc w:val="right"/>
              <w:rPr/>
            </w:pPr>
            <w:r>
              <w:rPr>
                <w:lang w:val="en-GB"/>
              </w:rPr>
              <w:t>0.46</w:t>
            </w:r>
            <w:r>
              <w:rPr>
                <w:vertAlign w:val="subscript"/>
                <w:lang w:val="en-GB"/>
              </w:rPr>
              <w:t>0.02</w:t>
            </w:r>
            <w:r>
              <w:rPr>
                <w:vertAlign w:val="superscript"/>
                <w:lang w:val="en-GB"/>
              </w:rPr>
              <w:t>ab,A *</w:t>
            </w:r>
          </w:p>
        </w:tc>
        <w:tc>
          <w:tcPr>
            <w:tcW w:w="1287" w:type="dxa"/>
            <w:tcBorders/>
            <w:shd w:fill="auto" w:val="clear"/>
            <w:vAlign w:val="bottom"/>
          </w:tcPr>
          <w:p>
            <w:pPr>
              <w:pStyle w:val="Standard"/>
              <w:spacing w:lineRule="auto" w:line="360"/>
              <w:ind w:hanging="0"/>
              <w:jc w:val="right"/>
              <w:rPr/>
            </w:pPr>
            <w:r>
              <w:rPr>
                <w:lang w:val="en-GB"/>
              </w:rPr>
              <w:t>0.47</w:t>
            </w:r>
            <w:r>
              <w:rPr>
                <w:vertAlign w:val="subscript"/>
                <w:lang w:val="en-GB"/>
              </w:rPr>
              <w:t>0.02</w:t>
            </w:r>
            <w:r>
              <w:rPr>
                <w:vertAlign w:val="superscript"/>
                <w:lang w:val="en-GB"/>
              </w:rPr>
              <w:t>ab,AB</w:t>
            </w:r>
          </w:p>
        </w:tc>
        <w:tc>
          <w:tcPr>
            <w:tcW w:w="1275" w:type="dxa"/>
            <w:tcBorders/>
            <w:shd w:fill="auto" w:val="clear"/>
            <w:vAlign w:val="bottom"/>
          </w:tcPr>
          <w:p>
            <w:pPr>
              <w:pStyle w:val="Standard"/>
              <w:spacing w:lineRule="auto" w:line="360"/>
              <w:ind w:hanging="0"/>
              <w:jc w:val="right"/>
              <w:rPr/>
            </w:pPr>
            <w:r>
              <w:rPr>
                <w:lang w:val="en-GB"/>
              </w:rPr>
              <w:t>0.49</w:t>
            </w:r>
            <w:r>
              <w:rPr>
                <w:vertAlign w:val="subscript"/>
                <w:lang w:val="en-GB"/>
              </w:rPr>
              <w:t>0.01</w:t>
            </w:r>
            <w:r>
              <w:rPr>
                <w:vertAlign w:val="superscript"/>
                <w:lang w:val="en-GB"/>
              </w:rPr>
              <w:t>b,B *</w:t>
            </w:r>
          </w:p>
        </w:tc>
      </w:tr>
      <w:tr>
        <w:trPr>
          <w:trHeight w:val="374" w:hRule="atLeast"/>
        </w:trPr>
        <w:tc>
          <w:tcPr>
            <w:tcW w:w="987" w:type="dxa"/>
            <w:tcBorders/>
            <w:shd w:fill="auto" w:val="clear"/>
            <w:vAlign w:val="bottom"/>
          </w:tcPr>
          <w:p>
            <w:pPr>
              <w:pStyle w:val="Standard"/>
              <w:spacing w:lineRule="auto" w:line="360"/>
              <w:ind w:hanging="0"/>
              <w:jc w:val="both"/>
              <w:rPr/>
            </w:pPr>
            <w:r>
              <w:rPr>
                <w:color w:val="000000"/>
                <w:szCs w:val="24"/>
                <w:lang w:val="en-GB"/>
              </w:rPr>
              <w:t>G9</w:t>
            </w:r>
          </w:p>
        </w:tc>
        <w:tc>
          <w:tcPr>
            <w:tcW w:w="1287" w:type="dxa"/>
            <w:tcBorders/>
            <w:shd w:fill="auto" w:val="clear"/>
            <w:vAlign w:val="bottom"/>
          </w:tcPr>
          <w:p>
            <w:pPr>
              <w:pStyle w:val="Standard"/>
              <w:spacing w:lineRule="auto" w:line="360"/>
              <w:ind w:hanging="0"/>
              <w:jc w:val="right"/>
              <w:rPr/>
            </w:pPr>
            <w:r>
              <w:rPr>
                <w:lang w:val="en-GB"/>
              </w:rPr>
              <w:t>0.49</w:t>
            </w:r>
            <w:r>
              <w:rPr>
                <w:vertAlign w:val="subscript"/>
                <w:lang w:val="en-GB"/>
              </w:rPr>
              <w:t>0.02</w:t>
            </w:r>
            <w:r>
              <w:rPr>
                <w:vertAlign w:val="superscript"/>
                <w:lang w:val="en-GB"/>
              </w:rPr>
              <w:t>b,A</w:t>
            </w:r>
          </w:p>
        </w:tc>
        <w:tc>
          <w:tcPr>
            <w:tcW w:w="1288" w:type="dxa"/>
            <w:tcBorders/>
            <w:shd w:fill="auto" w:val="clear"/>
            <w:vAlign w:val="bottom"/>
          </w:tcPr>
          <w:p>
            <w:pPr>
              <w:pStyle w:val="Standard"/>
              <w:spacing w:lineRule="auto" w:line="360"/>
              <w:ind w:hanging="0"/>
              <w:jc w:val="right"/>
              <w:rPr/>
            </w:pPr>
            <w:r>
              <w:rPr>
                <w:lang w:val="en-GB"/>
              </w:rPr>
              <w:t>0.50</w:t>
            </w:r>
            <w:r>
              <w:rPr>
                <w:vertAlign w:val="subscript"/>
                <w:lang w:val="en-GB"/>
              </w:rPr>
              <w:t>0.01</w:t>
            </w:r>
            <w:r>
              <w:rPr>
                <w:vertAlign w:val="superscript"/>
                <w:lang w:val="en-GB"/>
              </w:rPr>
              <w:t>b,B</w:t>
            </w:r>
          </w:p>
        </w:tc>
        <w:tc>
          <w:tcPr>
            <w:tcW w:w="1286" w:type="dxa"/>
            <w:tcBorders/>
            <w:shd w:fill="auto" w:val="clear"/>
            <w:vAlign w:val="bottom"/>
          </w:tcPr>
          <w:p>
            <w:pPr>
              <w:pStyle w:val="Standard"/>
              <w:spacing w:lineRule="auto" w:line="360"/>
              <w:ind w:hanging="0"/>
              <w:jc w:val="right"/>
              <w:rPr/>
            </w:pPr>
            <w:r>
              <w:rPr>
                <w:lang w:val="en-GB"/>
              </w:rPr>
              <w:t>0.52</w:t>
            </w:r>
            <w:r>
              <w:rPr>
                <w:vertAlign w:val="subscript"/>
                <w:lang w:val="en-GB"/>
              </w:rPr>
              <w:t>0.01</w:t>
            </w:r>
            <w:r>
              <w:rPr>
                <w:vertAlign w:val="superscript"/>
                <w:lang w:val="en-GB"/>
              </w:rPr>
              <w:t>b,C</w:t>
            </w:r>
          </w:p>
        </w:tc>
        <w:tc>
          <w:tcPr>
            <w:tcW w:w="1763" w:type="dxa"/>
            <w:tcBorders/>
            <w:shd w:fill="auto" w:val="clear"/>
            <w:vAlign w:val="bottom"/>
          </w:tcPr>
          <w:p>
            <w:pPr>
              <w:pStyle w:val="Standard"/>
              <w:spacing w:lineRule="auto" w:line="360"/>
              <w:ind w:hanging="0"/>
              <w:jc w:val="right"/>
              <w:rPr/>
            </w:pPr>
            <w:r>
              <w:rPr>
                <w:lang w:val="en-GB"/>
              </w:rPr>
              <w:t>0.47</w:t>
            </w:r>
            <w:r>
              <w:rPr>
                <w:vertAlign w:val="subscript"/>
                <w:lang w:val="en-GB"/>
              </w:rPr>
              <w:t>0.02</w:t>
            </w:r>
            <w:r>
              <w:rPr>
                <w:vertAlign w:val="superscript"/>
                <w:lang w:val="en-GB"/>
              </w:rPr>
              <w:t>ab,A *</w:t>
            </w:r>
          </w:p>
        </w:tc>
        <w:tc>
          <w:tcPr>
            <w:tcW w:w="1287" w:type="dxa"/>
            <w:tcBorders/>
            <w:shd w:fill="auto" w:val="clear"/>
            <w:vAlign w:val="bottom"/>
          </w:tcPr>
          <w:p>
            <w:pPr>
              <w:pStyle w:val="Standard"/>
              <w:spacing w:lineRule="auto" w:line="360"/>
              <w:ind w:hanging="0"/>
              <w:jc w:val="right"/>
              <w:rPr/>
            </w:pPr>
            <w:r>
              <w:rPr>
                <w:lang w:val="en-GB"/>
              </w:rPr>
              <w:t>0.49</w:t>
            </w:r>
            <w:r>
              <w:rPr>
                <w:vertAlign w:val="subscript"/>
                <w:lang w:val="en-GB"/>
              </w:rPr>
              <w:t>0.02</w:t>
            </w:r>
            <w:r>
              <w:rPr>
                <w:vertAlign w:val="superscript"/>
                <w:lang w:val="en-GB"/>
              </w:rPr>
              <w:t>bc,B</w:t>
            </w:r>
          </w:p>
        </w:tc>
        <w:tc>
          <w:tcPr>
            <w:tcW w:w="1275" w:type="dxa"/>
            <w:tcBorders/>
            <w:shd w:fill="auto" w:val="clear"/>
            <w:vAlign w:val="bottom"/>
          </w:tcPr>
          <w:p>
            <w:pPr>
              <w:pStyle w:val="Standard"/>
              <w:spacing w:lineRule="auto" w:line="360"/>
              <w:ind w:hanging="0"/>
              <w:jc w:val="right"/>
              <w:rPr/>
            </w:pPr>
            <w:r>
              <w:rPr>
                <w:lang w:val="en-GB"/>
              </w:rPr>
              <w:t>0.52</w:t>
            </w:r>
            <w:r>
              <w:rPr>
                <w:vertAlign w:val="subscript"/>
                <w:lang w:val="en-GB"/>
              </w:rPr>
              <w:t>0.01</w:t>
            </w:r>
            <w:r>
              <w:rPr>
                <w:vertAlign w:val="superscript"/>
                <w:lang w:val="en-GB"/>
              </w:rPr>
              <w:t>bc,C</w:t>
            </w:r>
          </w:p>
        </w:tc>
      </w:tr>
      <w:tr>
        <w:trPr>
          <w:trHeight w:val="374" w:hRule="atLeast"/>
        </w:trPr>
        <w:tc>
          <w:tcPr>
            <w:tcW w:w="987" w:type="dxa"/>
            <w:tcBorders/>
            <w:shd w:fill="auto" w:val="clear"/>
            <w:vAlign w:val="bottom"/>
          </w:tcPr>
          <w:p>
            <w:pPr>
              <w:pStyle w:val="Standard"/>
              <w:spacing w:lineRule="auto" w:line="360"/>
              <w:ind w:hanging="0"/>
              <w:jc w:val="both"/>
              <w:rPr/>
            </w:pPr>
            <w:r>
              <w:rPr>
                <w:color w:val="000000"/>
                <w:lang w:val="en-GB"/>
              </w:rPr>
              <w:t>G8</w:t>
            </w:r>
          </w:p>
        </w:tc>
        <w:tc>
          <w:tcPr>
            <w:tcW w:w="1287" w:type="dxa"/>
            <w:tcBorders/>
            <w:shd w:fill="auto" w:val="clear"/>
            <w:vAlign w:val="bottom"/>
          </w:tcPr>
          <w:p>
            <w:pPr>
              <w:pStyle w:val="Standard"/>
              <w:spacing w:lineRule="auto" w:line="360"/>
              <w:ind w:hanging="0"/>
              <w:jc w:val="right"/>
              <w:rPr/>
            </w:pPr>
            <w:r>
              <w:rPr>
                <w:lang w:val="en-GB"/>
              </w:rPr>
              <w:t>0.51</w:t>
            </w:r>
            <w:r>
              <w:rPr>
                <w:vertAlign w:val="subscript"/>
                <w:lang w:val="en-GB"/>
              </w:rPr>
              <w:t>0.01</w:t>
            </w:r>
            <w:r>
              <w:rPr>
                <w:vertAlign w:val="superscript"/>
                <w:lang w:val="en-GB"/>
              </w:rPr>
              <w:t>b,A</w:t>
            </w:r>
          </w:p>
        </w:tc>
        <w:tc>
          <w:tcPr>
            <w:tcW w:w="1288" w:type="dxa"/>
            <w:tcBorders/>
            <w:shd w:fill="auto" w:val="clear"/>
            <w:vAlign w:val="bottom"/>
          </w:tcPr>
          <w:p>
            <w:pPr>
              <w:pStyle w:val="Standard"/>
              <w:spacing w:lineRule="auto" w:line="360"/>
              <w:ind w:hanging="0"/>
              <w:jc w:val="right"/>
              <w:rPr/>
            </w:pPr>
            <w:r>
              <w:rPr>
                <w:lang w:val="en-GB"/>
              </w:rPr>
              <w:t>0.51</w:t>
            </w:r>
            <w:r>
              <w:rPr>
                <w:vertAlign w:val="subscript"/>
                <w:lang w:val="en-GB"/>
              </w:rPr>
              <w:t>0.01</w:t>
            </w:r>
            <w:r>
              <w:rPr>
                <w:vertAlign w:val="superscript"/>
                <w:lang w:val="en-GB"/>
              </w:rPr>
              <w:t>b,A</w:t>
            </w:r>
          </w:p>
        </w:tc>
        <w:tc>
          <w:tcPr>
            <w:tcW w:w="1286" w:type="dxa"/>
            <w:tcBorders/>
            <w:shd w:fill="auto" w:val="clear"/>
            <w:vAlign w:val="bottom"/>
          </w:tcPr>
          <w:p>
            <w:pPr>
              <w:pStyle w:val="Standard"/>
              <w:spacing w:lineRule="auto" w:line="360"/>
              <w:ind w:hanging="0"/>
              <w:jc w:val="right"/>
              <w:rPr/>
            </w:pPr>
            <w:r>
              <w:rPr>
                <w:lang w:val="en-GB"/>
              </w:rPr>
              <w:t>0.54</w:t>
            </w:r>
            <w:r>
              <w:rPr>
                <w:vertAlign w:val="subscript"/>
                <w:lang w:val="en-GB"/>
              </w:rPr>
              <w:t>0.01</w:t>
            </w:r>
            <w:r>
              <w:rPr>
                <w:vertAlign w:val="superscript"/>
                <w:lang w:val="en-GB"/>
              </w:rPr>
              <w:t>bc,B</w:t>
            </w:r>
          </w:p>
        </w:tc>
        <w:tc>
          <w:tcPr>
            <w:tcW w:w="1763" w:type="dxa"/>
            <w:tcBorders/>
            <w:shd w:fill="auto" w:val="clear"/>
            <w:vAlign w:val="bottom"/>
          </w:tcPr>
          <w:p>
            <w:pPr>
              <w:pStyle w:val="Standard"/>
              <w:spacing w:lineRule="auto" w:line="360"/>
              <w:ind w:hanging="0"/>
              <w:jc w:val="right"/>
              <w:rPr/>
            </w:pPr>
            <w:r>
              <w:rPr>
                <w:lang w:val="en-GB"/>
              </w:rPr>
              <w:t>0.49</w:t>
            </w:r>
            <w:r>
              <w:rPr>
                <w:vertAlign w:val="subscript"/>
                <w:lang w:val="en-GB"/>
              </w:rPr>
              <w:t>0.02</w:t>
            </w:r>
            <w:r>
              <w:rPr>
                <w:vertAlign w:val="superscript"/>
                <w:lang w:val="en-GB"/>
              </w:rPr>
              <w:t>bc,A *</w:t>
            </w:r>
          </w:p>
        </w:tc>
        <w:tc>
          <w:tcPr>
            <w:tcW w:w="1287" w:type="dxa"/>
            <w:tcBorders/>
            <w:shd w:fill="auto" w:val="clear"/>
            <w:vAlign w:val="bottom"/>
          </w:tcPr>
          <w:p>
            <w:pPr>
              <w:pStyle w:val="Standard"/>
              <w:spacing w:lineRule="auto" w:line="360"/>
              <w:ind w:hanging="0"/>
              <w:jc w:val="right"/>
              <w:rPr/>
            </w:pPr>
            <w:r>
              <w:rPr>
                <w:lang w:val="en-GB"/>
              </w:rPr>
              <w:t>0.52</w:t>
            </w:r>
            <w:r>
              <w:rPr>
                <w:vertAlign w:val="subscript"/>
                <w:lang w:val="en-GB"/>
              </w:rPr>
              <w:t>0.01</w:t>
            </w:r>
            <w:r>
              <w:rPr>
                <w:vertAlign w:val="superscript"/>
                <w:lang w:val="en-GB"/>
              </w:rPr>
              <w:t>cd,B</w:t>
            </w:r>
          </w:p>
        </w:tc>
        <w:tc>
          <w:tcPr>
            <w:tcW w:w="1275" w:type="dxa"/>
            <w:tcBorders/>
            <w:shd w:fill="auto" w:val="clear"/>
            <w:vAlign w:val="bottom"/>
          </w:tcPr>
          <w:p>
            <w:pPr>
              <w:pStyle w:val="Standard"/>
              <w:spacing w:lineRule="auto" w:line="360"/>
              <w:ind w:hanging="0"/>
              <w:jc w:val="right"/>
              <w:rPr/>
            </w:pPr>
            <w:r>
              <w:rPr>
                <w:lang w:val="en-GB"/>
              </w:rPr>
              <w:t>0.53</w:t>
            </w:r>
            <w:r>
              <w:rPr>
                <w:vertAlign w:val="subscript"/>
                <w:lang w:val="en-GB"/>
              </w:rPr>
              <w:t>0.01</w:t>
            </w:r>
            <w:r>
              <w:rPr>
                <w:vertAlign w:val="superscript"/>
                <w:lang w:val="en-GB"/>
              </w:rPr>
              <w:t>cd,C</w:t>
            </w:r>
          </w:p>
        </w:tc>
      </w:tr>
      <w:tr>
        <w:trPr>
          <w:trHeight w:val="374" w:hRule="atLeast"/>
        </w:trPr>
        <w:tc>
          <w:tcPr>
            <w:tcW w:w="987" w:type="dxa"/>
            <w:tcBorders/>
            <w:shd w:fill="auto" w:val="clear"/>
            <w:vAlign w:val="bottom"/>
          </w:tcPr>
          <w:p>
            <w:pPr>
              <w:pStyle w:val="Standard"/>
              <w:spacing w:lineRule="auto" w:line="360"/>
              <w:ind w:hanging="0"/>
              <w:jc w:val="both"/>
              <w:rPr/>
            </w:pPr>
            <w:r>
              <w:rPr>
                <w:color w:val="000000"/>
                <w:szCs w:val="24"/>
                <w:lang w:val="en-GB"/>
              </w:rPr>
              <w:t>G5</w:t>
            </w:r>
          </w:p>
        </w:tc>
        <w:tc>
          <w:tcPr>
            <w:tcW w:w="1287" w:type="dxa"/>
            <w:tcBorders/>
            <w:shd w:fill="auto" w:val="clear"/>
            <w:vAlign w:val="bottom"/>
          </w:tcPr>
          <w:p>
            <w:pPr>
              <w:pStyle w:val="Standard"/>
              <w:spacing w:lineRule="auto" w:line="360"/>
              <w:ind w:hanging="0"/>
              <w:jc w:val="right"/>
              <w:rPr/>
            </w:pPr>
            <w:r>
              <w:rPr>
                <w:lang w:val="en-GB"/>
              </w:rPr>
              <w:t>0.51</w:t>
            </w:r>
            <w:r>
              <w:rPr>
                <w:vertAlign w:val="subscript"/>
                <w:lang w:val="en-GB"/>
              </w:rPr>
              <w:t>0.01</w:t>
            </w:r>
            <w:r>
              <w:rPr>
                <w:vertAlign w:val="superscript"/>
                <w:lang w:val="en-GB"/>
              </w:rPr>
              <w:t>bc,A</w:t>
            </w:r>
          </w:p>
        </w:tc>
        <w:tc>
          <w:tcPr>
            <w:tcW w:w="1288" w:type="dxa"/>
            <w:tcBorders/>
            <w:shd w:fill="auto" w:val="clear"/>
            <w:vAlign w:val="bottom"/>
          </w:tcPr>
          <w:p>
            <w:pPr>
              <w:pStyle w:val="Standard"/>
              <w:spacing w:lineRule="auto" w:line="360"/>
              <w:ind w:hanging="0"/>
              <w:jc w:val="right"/>
              <w:rPr/>
            </w:pPr>
            <w:r>
              <w:rPr>
                <w:lang w:val="en-GB"/>
              </w:rPr>
              <w:t>0.55</w:t>
            </w:r>
            <w:r>
              <w:rPr>
                <w:vertAlign w:val="subscript"/>
                <w:lang w:val="en-GB"/>
              </w:rPr>
              <w:t>0.01</w:t>
            </w:r>
            <w:r>
              <w:rPr>
                <w:vertAlign w:val="superscript"/>
                <w:lang w:val="en-GB"/>
              </w:rPr>
              <w:t>c,B</w:t>
            </w:r>
          </w:p>
        </w:tc>
        <w:tc>
          <w:tcPr>
            <w:tcW w:w="1286" w:type="dxa"/>
            <w:tcBorders/>
            <w:shd w:fill="auto" w:val="clear"/>
            <w:vAlign w:val="bottom"/>
          </w:tcPr>
          <w:p>
            <w:pPr>
              <w:pStyle w:val="Standard"/>
              <w:spacing w:lineRule="auto" w:line="360"/>
              <w:ind w:hanging="0"/>
              <w:jc w:val="right"/>
              <w:rPr/>
            </w:pPr>
            <w:r>
              <w:rPr>
                <w:lang w:val="en-GB"/>
              </w:rPr>
              <w:t>0.57</w:t>
            </w:r>
            <w:r>
              <w:rPr>
                <w:vertAlign w:val="subscript"/>
                <w:lang w:val="en-GB"/>
              </w:rPr>
              <w:t>0.01</w:t>
            </w:r>
            <w:r>
              <w:rPr>
                <w:vertAlign w:val="superscript"/>
                <w:lang w:val="en-GB"/>
              </w:rPr>
              <w:t>c,C</w:t>
            </w:r>
          </w:p>
        </w:tc>
        <w:tc>
          <w:tcPr>
            <w:tcW w:w="1763" w:type="dxa"/>
            <w:tcBorders/>
            <w:shd w:fill="auto" w:val="clear"/>
            <w:vAlign w:val="bottom"/>
          </w:tcPr>
          <w:p>
            <w:pPr>
              <w:pStyle w:val="Standard"/>
              <w:spacing w:lineRule="auto" w:line="360"/>
              <w:ind w:hanging="0"/>
              <w:jc w:val="right"/>
              <w:rPr/>
            </w:pPr>
            <w:r>
              <w:rPr>
                <w:lang w:val="en-GB"/>
              </w:rPr>
              <w:t>0.52</w:t>
            </w:r>
            <w:r>
              <w:rPr>
                <w:vertAlign w:val="subscript"/>
                <w:lang w:val="en-GB"/>
              </w:rPr>
              <w:t>0.01</w:t>
            </w:r>
            <w:r>
              <w:rPr>
                <w:vertAlign w:val="superscript"/>
                <w:lang w:val="en-GB"/>
              </w:rPr>
              <w:t>cd,A</w:t>
            </w:r>
          </w:p>
        </w:tc>
        <w:tc>
          <w:tcPr>
            <w:tcW w:w="1287" w:type="dxa"/>
            <w:tcBorders/>
            <w:shd w:fill="auto" w:val="clear"/>
            <w:vAlign w:val="bottom"/>
          </w:tcPr>
          <w:p>
            <w:pPr>
              <w:pStyle w:val="Standard"/>
              <w:spacing w:lineRule="auto" w:line="360"/>
              <w:ind w:hanging="0"/>
              <w:jc w:val="right"/>
              <w:rPr/>
            </w:pPr>
            <w:r>
              <w:rPr>
                <w:lang w:val="en-GB"/>
              </w:rPr>
              <w:t>0.55</w:t>
            </w:r>
            <w:r>
              <w:rPr>
                <w:vertAlign w:val="subscript"/>
                <w:lang w:val="en-GB"/>
              </w:rPr>
              <w:t>0.01</w:t>
            </w:r>
            <w:r>
              <w:rPr>
                <w:vertAlign w:val="superscript"/>
                <w:lang w:val="en-GB"/>
              </w:rPr>
              <w:t>de,B</w:t>
            </w:r>
          </w:p>
        </w:tc>
        <w:tc>
          <w:tcPr>
            <w:tcW w:w="1275" w:type="dxa"/>
            <w:tcBorders/>
            <w:shd w:fill="auto" w:val="clear"/>
            <w:vAlign w:val="bottom"/>
          </w:tcPr>
          <w:p>
            <w:pPr>
              <w:pStyle w:val="Standard"/>
              <w:spacing w:lineRule="auto" w:line="360"/>
              <w:ind w:hanging="0"/>
              <w:jc w:val="right"/>
              <w:rPr/>
            </w:pPr>
            <w:r>
              <w:rPr>
                <w:lang w:val="en-GB"/>
              </w:rPr>
              <w:t>0.57</w:t>
            </w:r>
            <w:r>
              <w:rPr>
                <w:vertAlign w:val="subscript"/>
                <w:lang w:val="en-GB"/>
              </w:rPr>
              <w:t>0.01</w:t>
            </w:r>
            <w:r>
              <w:rPr>
                <w:vertAlign w:val="superscript"/>
                <w:lang w:val="en-GB"/>
              </w:rPr>
              <w:t>d,C</w:t>
            </w:r>
          </w:p>
        </w:tc>
      </w:tr>
      <w:tr>
        <w:trPr>
          <w:trHeight w:val="374" w:hRule="atLeast"/>
        </w:trPr>
        <w:tc>
          <w:tcPr>
            <w:tcW w:w="987" w:type="dxa"/>
            <w:tcBorders/>
            <w:shd w:fill="auto" w:val="clear"/>
            <w:vAlign w:val="bottom"/>
          </w:tcPr>
          <w:p>
            <w:pPr>
              <w:pStyle w:val="Standard"/>
              <w:spacing w:lineRule="auto" w:line="360"/>
              <w:ind w:hanging="0"/>
              <w:jc w:val="both"/>
              <w:rPr/>
            </w:pPr>
            <w:r>
              <w:rPr>
                <w:lang w:val="en-GB"/>
              </w:rPr>
              <w:t>G2</w:t>
            </w:r>
          </w:p>
        </w:tc>
        <w:tc>
          <w:tcPr>
            <w:tcW w:w="1287" w:type="dxa"/>
            <w:tcBorders/>
            <w:shd w:fill="auto" w:val="clear"/>
            <w:vAlign w:val="bottom"/>
          </w:tcPr>
          <w:p>
            <w:pPr>
              <w:pStyle w:val="Standard"/>
              <w:spacing w:lineRule="auto" w:line="360"/>
              <w:ind w:hanging="0"/>
              <w:jc w:val="right"/>
              <w:rPr/>
            </w:pPr>
            <w:r>
              <w:rPr>
                <w:lang w:val="en-GB"/>
              </w:rPr>
              <w:t>0.55</w:t>
            </w:r>
            <w:r>
              <w:rPr>
                <w:vertAlign w:val="subscript"/>
                <w:lang w:val="en-GB"/>
              </w:rPr>
              <w:t>0.01</w:t>
            </w:r>
            <w:r>
              <w:rPr>
                <w:vertAlign w:val="superscript"/>
                <w:lang w:val="en-GB"/>
              </w:rPr>
              <w:t>cd,A</w:t>
            </w:r>
          </w:p>
        </w:tc>
        <w:tc>
          <w:tcPr>
            <w:tcW w:w="1288" w:type="dxa"/>
            <w:tcBorders/>
            <w:shd w:fill="auto" w:val="clear"/>
            <w:vAlign w:val="bottom"/>
          </w:tcPr>
          <w:p>
            <w:pPr>
              <w:pStyle w:val="Standard"/>
              <w:spacing w:lineRule="auto" w:line="360"/>
              <w:ind w:hanging="0"/>
              <w:jc w:val="right"/>
              <w:rPr/>
            </w:pPr>
            <w:r>
              <w:rPr>
                <w:lang w:val="en-GB"/>
              </w:rPr>
              <w:t>0.57</w:t>
            </w:r>
            <w:r>
              <w:rPr>
                <w:vertAlign w:val="subscript"/>
                <w:lang w:val="en-GB"/>
              </w:rPr>
              <w:t>0.01</w:t>
            </w:r>
            <w:r>
              <w:rPr>
                <w:vertAlign w:val="superscript"/>
                <w:lang w:val="en-GB"/>
              </w:rPr>
              <w:t>c,B</w:t>
            </w:r>
          </w:p>
        </w:tc>
        <w:tc>
          <w:tcPr>
            <w:tcW w:w="1286" w:type="dxa"/>
            <w:tcBorders/>
            <w:shd w:fill="auto" w:val="clear"/>
            <w:vAlign w:val="bottom"/>
          </w:tcPr>
          <w:p>
            <w:pPr>
              <w:pStyle w:val="Standard"/>
              <w:spacing w:lineRule="auto" w:line="360"/>
              <w:ind w:hanging="0"/>
              <w:jc w:val="right"/>
              <w:rPr/>
            </w:pPr>
            <w:r>
              <w:rPr>
                <w:lang w:val="en-GB"/>
              </w:rPr>
              <w:t>0.57</w:t>
            </w:r>
            <w:r>
              <w:rPr>
                <w:vertAlign w:val="subscript"/>
                <w:lang w:val="en-GB"/>
              </w:rPr>
              <w:t>0.01</w:t>
            </w:r>
            <w:r>
              <w:rPr>
                <w:vertAlign w:val="superscript"/>
                <w:lang w:val="en-GB"/>
              </w:rPr>
              <w:t>c,B</w:t>
            </w:r>
          </w:p>
        </w:tc>
        <w:tc>
          <w:tcPr>
            <w:tcW w:w="1763" w:type="dxa"/>
            <w:tcBorders/>
            <w:shd w:fill="auto" w:val="clear"/>
            <w:vAlign w:val="bottom"/>
          </w:tcPr>
          <w:p>
            <w:pPr>
              <w:pStyle w:val="Standard"/>
              <w:spacing w:lineRule="auto" w:line="360"/>
              <w:ind w:hanging="0"/>
              <w:jc w:val="right"/>
              <w:rPr/>
            </w:pPr>
            <w:r>
              <w:rPr>
                <w:lang w:val="en-GB"/>
              </w:rPr>
              <w:t>0.55</w:t>
            </w:r>
            <w:r>
              <w:rPr>
                <w:vertAlign w:val="subscript"/>
                <w:lang w:val="en-GB"/>
              </w:rPr>
              <w:t>0.01</w:t>
            </w:r>
            <w:r>
              <w:rPr>
                <w:vertAlign w:val="superscript"/>
                <w:lang w:val="en-GB"/>
              </w:rPr>
              <w:t>d,A</w:t>
            </w:r>
          </w:p>
        </w:tc>
        <w:tc>
          <w:tcPr>
            <w:tcW w:w="1287" w:type="dxa"/>
            <w:tcBorders/>
            <w:shd w:fill="auto" w:val="clear"/>
            <w:vAlign w:val="bottom"/>
          </w:tcPr>
          <w:p>
            <w:pPr>
              <w:pStyle w:val="Standard"/>
              <w:spacing w:lineRule="auto" w:line="360"/>
              <w:ind w:hanging="0"/>
              <w:jc w:val="right"/>
              <w:rPr/>
            </w:pPr>
            <w:r>
              <w:rPr>
                <w:lang w:val="en-GB"/>
              </w:rPr>
              <w:t>0.56</w:t>
            </w:r>
            <w:r>
              <w:rPr>
                <w:vertAlign w:val="subscript"/>
                <w:lang w:val="en-GB"/>
              </w:rPr>
              <w:t>0.02</w:t>
            </w:r>
            <w:r>
              <w:rPr>
                <w:vertAlign w:val="superscript"/>
                <w:lang w:val="en-GB"/>
              </w:rPr>
              <w:t>e,AB</w:t>
            </w:r>
          </w:p>
        </w:tc>
        <w:tc>
          <w:tcPr>
            <w:tcW w:w="1275" w:type="dxa"/>
            <w:tcBorders/>
            <w:shd w:fill="auto" w:val="clear"/>
            <w:vAlign w:val="bottom"/>
          </w:tcPr>
          <w:p>
            <w:pPr>
              <w:pStyle w:val="Standard"/>
              <w:spacing w:lineRule="auto" w:line="360"/>
              <w:ind w:hanging="0"/>
              <w:jc w:val="right"/>
              <w:rPr/>
            </w:pPr>
            <w:r>
              <w:rPr>
                <w:lang w:val="en-GB"/>
              </w:rPr>
              <w:t>0.57</w:t>
            </w:r>
            <w:r>
              <w:rPr>
                <w:vertAlign w:val="subscript"/>
                <w:lang w:val="en-GB"/>
              </w:rPr>
              <w:t>0.01</w:t>
            </w:r>
            <w:r>
              <w:rPr>
                <w:vertAlign w:val="superscript"/>
                <w:lang w:val="en-GB"/>
              </w:rPr>
              <w:t>d,B</w:t>
            </w:r>
          </w:p>
        </w:tc>
      </w:tr>
      <w:tr>
        <w:trPr>
          <w:trHeight w:val="374" w:hRule="atLeast"/>
        </w:trPr>
        <w:tc>
          <w:tcPr>
            <w:tcW w:w="987" w:type="dxa"/>
            <w:tcBorders>
              <w:bottom w:val="single" w:sz="2" w:space="0" w:color="000000"/>
            </w:tcBorders>
            <w:shd w:fill="auto" w:val="clear"/>
            <w:vAlign w:val="bottom"/>
          </w:tcPr>
          <w:p>
            <w:pPr>
              <w:pStyle w:val="Standard"/>
              <w:spacing w:lineRule="auto" w:line="360"/>
              <w:ind w:hanging="0"/>
              <w:jc w:val="both"/>
              <w:rPr/>
            </w:pPr>
            <w:r>
              <w:rPr>
                <w:lang w:val="en-GB"/>
              </w:rPr>
              <w:t>G1</w:t>
            </w:r>
          </w:p>
        </w:tc>
        <w:tc>
          <w:tcPr>
            <w:tcW w:w="1287" w:type="dxa"/>
            <w:tcBorders>
              <w:bottom w:val="single" w:sz="2" w:space="0" w:color="000000"/>
            </w:tcBorders>
            <w:shd w:fill="auto" w:val="clear"/>
            <w:vAlign w:val="bottom"/>
          </w:tcPr>
          <w:p>
            <w:pPr>
              <w:pStyle w:val="Standard"/>
              <w:spacing w:lineRule="auto" w:line="360"/>
              <w:ind w:hanging="0"/>
              <w:jc w:val="right"/>
              <w:rPr/>
            </w:pPr>
            <w:r>
              <w:rPr>
                <w:lang w:val="en-GB"/>
              </w:rPr>
              <w:t>0.56</w:t>
            </w:r>
            <w:r>
              <w:rPr>
                <w:vertAlign w:val="subscript"/>
                <w:lang w:val="en-GB"/>
              </w:rPr>
              <w:t>0.01</w:t>
            </w:r>
            <w:r>
              <w:rPr>
                <w:vertAlign w:val="superscript"/>
                <w:lang w:val="en-GB"/>
              </w:rPr>
              <w:t>d,A</w:t>
            </w:r>
          </w:p>
        </w:tc>
        <w:tc>
          <w:tcPr>
            <w:tcW w:w="1288" w:type="dxa"/>
            <w:tcBorders>
              <w:bottom w:val="single" w:sz="2" w:space="0" w:color="000000"/>
            </w:tcBorders>
            <w:shd w:fill="auto" w:val="clear"/>
            <w:vAlign w:val="bottom"/>
          </w:tcPr>
          <w:p>
            <w:pPr>
              <w:pStyle w:val="Standard"/>
              <w:spacing w:lineRule="auto" w:line="360"/>
              <w:ind w:hanging="0"/>
              <w:jc w:val="right"/>
              <w:rPr/>
            </w:pPr>
            <w:r>
              <w:rPr>
                <w:lang w:val="en-GB"/>
              </w:rPr>
              <w:t>0.56</w:t>
            </w:r>
            <w:r>
              <w:rPr>
                <w:vertAlign w:val="subscript"/>
                <w:lang w:val="en-GB"/>
              </w:rPr>
              <w:t>0.01</w:t>
            </w:r>
            <w:r>
              <w:rPr>
                <w:vertAlign w:val="superscript"/>
                <w:lang w:val="en-GB"/>
              </w:rPr>
              <w:t>c,A</w:t>
            </w:r>
          </w:p>
        </w:tc>
        <w:tc>
          <w:tcPr>
            <w:tcW w:w="1286" w:type="dxa"/>
            <w:tcBorders>
              <w:bottom w:val="single" w:sz="2" w:space="0" w:color="000000"/>
            </w:tcBorders>
            <w:shd w:fill="auto" w:val="clear"/>
            <w:vAlign w:val="bottom"/>
          </w:tcPr>
          <w:p>
            <w:pPr>
              <w:pStyle w:val="Standard"/>
              <w:spacing w:lineRule="auto" w:line="360"/>
              <w:ind w:hanging="0"/>
              <w:jc w:val="right"/>
              <w:rPr/>
            </w:pPr>
            <w:r>
              <w:rPr>
                <w:lang w:val="en-GB"/>
              </w:rPr>
              <w:t>0.56</w:t>
            </w:r>
            <w:r>
              <w:rPr>
                <w:vertAlign w:val="subscript"/>
                <w:lang w:val="en-GB"/>
              </w:rPr>
              <w:t>0.01</w:t>
            </w:r>
            <w:r>
              <w:rPr>
                <w:vertAlign w:val="superscript"/>
                <w:lang w:val="en-GB"/>
              </w:rPr>
              <w:t>c,A</w:t>
            </w:r>
          </w:p>
        </w:tc>
        <w:tc>
          <w:tcPr>
            <w:tcW w:w="1763" w:type="dxa"/>
            <w:tcBorders>
              <w:bottom w:val="single" w:sz="2" w:space="0" w:color="000000"/>
            </w:tcBorders>
            <w:shd w:fill="auto" w:val="clear"/>
            <w:vAlign w:val="bottom"/>
          </w:tcPr>
          <w:p>
            <w:pPr>
              <w:pStyle w:val="Standard"/>
              <w:spacing w:lineRule="auto" w:line="360"/>
              <w:ind w:hanging="0"/>
              <w:jc w:val="right"/>
              <w:rPr/>
            </w:pPr>
            <w:r>
              <w:rPr>
                <w:lang w:val="en-GB"/>
              </w:rPr>
              <w:t>0.55</w:t>
            </w:r>
            <w:r>
              <w:rPr>
                <w:vertAlign w:val="subscript"/>
                <w:lang w:val="en-GB"/>
              </w:rPr>
              <w:t>0.01</w:t>
            </w:r>
            <w:r>
              <w:rPr>
                <w:vertAlign w:val="superscript"/>
                <w:lang w:val="en-GB"/>
              </w:rPr>
              <w:t>d,A</w:t>
            </w:r>
          </w:p>
        </w:tc>
        <w:tc>
          <w:tcPr>
            <w:tcW w:w="1287" w:type="dxa"/>
            <w:tcBorders>
              <w:bottom w:val="single" w:sz="2" w:space="0" w:color="000000"/>
            </w:tcBorders>
            <w:shd w:fill="auto" w:val="clear"/>
            <w:vAlign w:val="bottom"/>
          </w:tcPr>
          <w:p>
            <w:pPr>
              <w:pStyle w:val="Standard"/>
              <w:spacing w:lineRule="auto" w:line="360"/>
              <w:ind w:hanging="0"/>
              <w:jc w:val="right"/>
              <w:rPr/>
            </w:pPr>
            <w:r>
              <w:rPr>
                <w:lang w:val="en-GB"/>
              </w:rPr>
              <w:t>0.56</w:t>
            </w:r>
            <w:r>
              <w:rPr>
                <w:vertAlign w:val="subscript"/>
                <w:lang w:val="en-GB"/>
              </w:rPr>
              <w:t>0.01</w:t>
            </w:r>
            <w:r>
              <w:rPr>
                <w:vertAlign w:val="superscript"/>
                <w:lang w:val="en-GB"/>
              </w:rPr>
              <w:t>e,A</w:t>
            </w:r>
          </w:p>
        </w:tc>
        <w:tc>
          <w:tcPr>
            <w:tcW w:w="1275" w:type="dxa"/>
            <w:tcBorders>
              <w:bottom w:val="single" w:sz="2" w:space="0" w:color="000000"/>
            </w:tcBorders>
            <w:shd w:fill="auto" w:val="clear"/>
            <w:vAlign w:val="bottom"/>
          </w:tcPr>
          <w:p>
            <w:pPr>
              <w:pStyle w:val="Standard"/>
              <w:spacing w:lineRule="auto" w:line="360"/>
              <w:ind w:hanging="0"/>
              <w:jc w:val="right"/>
              <w:rPr/>
            </w:pPr>
            <w:r>
              <w:rPr>
                <w:lang w:val="en-GB"/>
              </w:rPr>
              <w:t>0.56</w:t>
            </w:r>
            <w:r>
              <w:rPr>
                <w:vertAlign w:val="subscript"/>
                <w:lang w:val="en-GB"/>
              </w:rPr>
              <w:t>0.01</w:t>
            </w:r>
            <w:r>
              <w:rPr>
                <w:vertAlign w:val="superscript"/>
                <w:lang w:val="en-GB"/>
              </w:rPr>
              <w:t>d,A</w:t>
            </w:r>
          </w:p>
        </w:tc>
      </w:tr>
      <w:tr>
        <w:trPr>
          <w:trHeight w:val="374" w:hRule="atLeast"/>
        </w:trPr>
        <w:tc>
          <w:tcPr>
            <w:tcW w:w="9173" w:type="dxa"/>
            <w:gridSpan w:val="7"/>
            <w:tcBorders/>
            <w:shd w:fill="auto" w:val="clear"/>
            <w:vAlign w:val="center"/>
          </w:tcPr>
          <w:p>
            <w:pPr>
              <w:pStyle w:val="TableContents"/>
              <w:spacing w:before="0" w:after="0"/>
              <w:jc w:val="left"/>
              <w:rPr/>
            </w:pPr>
            <w:r>
              <w:rPr/>
              <w:t>Cows</w:t>
            </w:r>
          </w:p>
        </w:tc>
      </w:tr>
      <w:tr>
        <w:trPr>
          <w:trHeight w:val="374" w:hRule="atLeast"/>
        </w:trPr>
        <w:tc>
          <w:tcPr>
            <w:tcW w:w="987" w:type="dxa"/>
            <w:tcBorders>
              <w:top w:val="single" w:sz="4" w:space="0" w:color="000000"/>
            </w:tcBorders>
            <w:shd w:fill="auto" w:val="clear"/>
            <w:vAlign w:val="bottom"/>
          </w:tcPr>
          <w:p>
            <w:pPr>
              <w:pStyle w:val="Standard"/>
              <w:spacing w:lineRule="auto" w:line="360"/>
              <w:ind w:hanging="0"/>
              <w:jc w:val="both"/>
              <w:rPr/>
            </w:pPr>
            <w:r>
              <w:rPr>
                <w:lang w:val="en-GB"/>
              </w:rPr>
              <w:t>C11</w:t>
            </w:r>
          </w:p>
        </w:tc>
        <w:tc>
          <w:tcPr>
            <w:tcW w:w="1287" w:type="dxa"/>
            <w:tcBorders>
              <w:top w:val="single" w:sz="4" w:space="0" w:color="000000"/>
            </w:tcBorders>
            <w:shd w:fill="auto" w:val="clear"/>
            <w:vAlign w:val="bottom"/>
          </w:tcPr>
          <w:p>
            <w:pPr>
              <w:pStyle w:val="Standard"/>
              <w:spacing w:lineRule="auto" w:line="360"/>
              <w:ind w:hanging="0"/>
              <w:jc w:val="right"/>
              <w:rPr/>
            </w:pPr>
            <w:r>
              <w:rPr>
                <w:lang w:val="en-GB"/>
              </w:rPr>
              <w:t>0.48</w:t>
            </w:r>
            <w:r>
              <w:rPr>
                <w:vertAlign w:val="subscript"/>
                <w:lang w:val="en-GB"/>
              </w:rPr>
              <w:t>0.03</w:t>
            </w:r>
            <w:r>
              <w:rPr>
                <w:vertAlign w:val="superscript"/>
                <w:lang w:val="en-GB"/>
              </w:rPr>
              <w:t>a,A</w:t>
            </w:r>
          </w:p>
        </w:tc>
        <w:tc>
          <w:tcPr>
            <w:tcW w:w="1288" w:type="dxa"/>
            <w:tcBorders>
              <w:top w:val="single" w:sz="4" w:space="0" w:color="000000"/>
            </w:tcBorders>
            <w:shd w:fill="auto" w:val="clear"/>
            <w:vAlign w:val="bottom"/>
          </w:tcPr>
          <w:p>
            <w:pPr>
              <w:pStyle w:val="Standard"/>
              <w:spacing w:lineRule="auto" w:line="360"/>
              <w:ind w:hanging="0"/>
              <w:jc w:val="right"/>
              <w:rPr/>
            </w:pPr>
            <w:r>
              <w:rPr>
                <w:lang w:val="en-GB"/>
              </w:rPr>
              <w:t>0.48</w:t>
            </w:r>
            <w:r>
              <w:rPr>
                <w:vertAlign w:val="subscript"/>
                <w:lang w:val="en-GB"/>
              </w:rPr>
              <w:t>0.03</w:t>
            </w:r>
            <w:r>
              <w:rPr>
                <w:vertAlign w:val="superscript"/>
                <w:lang w:val="en-GB"/>
              </w:rPr>
              <w:t>a,A</w:t>
            </w:r>
          </w:p>
        </w:tc>
        <w:tc>
          <w:tcPr>
            <w:tcW w:w="1286" w:type="dxa"/>
            <w:tcBorders>
              <w:top w:val="single" w:sz="4" w:space="0" w:color="000000"/>
            </w:tcBorders>
            <w:shd w:fill="auto" w:val="clear"/>
            <w:vAlign w:val="bottom"/>
          </w:tcPr>
          <w:p>
            <w:pPr>
              <w:pStyle w:val="Standard"/>
              <w:spacing w:lineRule="auto" w:line="360"/>
              <w:ind w:hanging="0"/>
              <w:jc w:val="right"/>
              <w:rPr/>
            </w:pPr>
            <w:r>
              <w:rPr>
                <w:lang w:val="en-GB"/>
              </w:rPr>
              <w:t>0.48</w:t>
            </w:r>
            <w:r>
              <w:rPr>
                <w:vertAlign w:val="subscript"/>
                <w:lang w:val="en-GB"/>
              </w:rPr>
              <w:t>0.03</w:t>
            </w:r>
            <w:r>
              <w:rPr>
                <w:vertAlign w:val="superscript"/>
                <w:lang w:val="en-GB"/>
              </w:rPr>
              <w:t>a,A</w:t>
            </w:r>
          </w:p>
        </w:tc>
        <w:tc>
          <w:tcPr>
            <w:tcW w:w="1763" w:type="dxa"/>
            <w:tcBorders>
              <w:top w:val="single" w:sz="4" w:space="0" w:color="000000"/>
            </w:tcBorders>
            <w:shd w:fill="auto" w:val="clear"/>
            <w:vAlign w:val="bottom"/>
          </w:tcPr>
          <w:p>
            <w:pPr>
              <w:pStyle w:val="Standard"/>
              <w:spacing w:lineRule="auto" w:line="360"/>
              <w:ind w:hanging="0"/>
              <w:jc w:val="right"/>
              <w:rPr/>
            </w:pPr>
            <w:r>
              <w:rPr>
                <w:lang w:val="en-GB"/>
              </w:rPr>
              <w:t>0.48</w:t>
            </w:r>
            <w:r>
              <w:rPr>
                <w:vertAlign w:val="subscript"/>
                <w:lang w:val="en-GB"/>
              </w:rPr>
              <w:t>0.03</w:t>
            </w:r>
            <w:r>
              <w:rPr>
                <w:vertAlign w:val="superscript"/>
                <w:lang w:val="en-GB"/>
              </w:rPr>
              <w:t>a,A</w:t>
            </w:r>
          </w:p>
        </w:tc>
        <w:tc>
          <w:tcPr>
            <w:tcW w:w="1287" w:type="dxa"/>
            <w:tcBorders>
              <w:top w:val="single" w:sz="4" w:space="0" w:color="000000"/>
            </w:tcBorders>
            <w:shd w:fill="auto" w:val="clear"/>
            <w:vAlign w:val="bottom"/>
          </w:tcPr>
          <w:p>
            <w:pPr>
              <w:pStyle w:val="Standard"/>
              <w:spacing w:lineRule="auto" w:line="360"/>
              <w:ind w:hanging="0"/>
              <w:jc w:val="right"/>
              <w:rPr/>
            </w:pPr>
            <w:r>
              <w:rPr>
                <w:lang w:val="en-GB"/>
              </w:rPr>
              <w:t>0.48</w:t>
            </w:r>
            <w:r>
              <w:rPr>
                <w:vertAlign w:val="subscript"/>
                <w:lang w:val="en-GB"/>
              </w:rPr>
              <w:t>0.03</w:t>
            </w:r>
            <w:r>
              <w:rPr>
                <w:vertAlign w:val="superscript"/>
                <w:lang w:val="en-GB"/>
              </w:rPr>
              <w:t>a,A</w:t>
            </w:r>
          </w:p>
        </w:tc>
        <w:tc>
          <w:tcPr>
            <w:tcW w:w="1275" w:type="dxa"/>
            <w:tcBorders>
              <w:top w:val="single" w:sz="4" w:space="0" w:color="000000"/>
            </w:tcBorders>
            <w:shd w:fill="auto" w:val="clear"/>
            <w:vAlign w:val="bottom"/>
          </w:tcPr>
          <w:p>
            <w:pPr>
              <w:pStyle w:val="Standard"/>
              <w:spacing w:lineRule="auto" w:line="360"/>
              <w:ind w:hanging="0"/>
              <w:jc w:val="right"/>
              <w:rPr/>
            </w:pPr>
            <w:r>
              <w:rPr>
                <w:lang w:val="en-GB"/>
              </w:rPr>
              <w:t>0.48</w:t>
            </w:r>
            <w:r>
              <w:rPr>
                <w:vertAlign w:val="subscript"/>
                <w:lang w:val="en-GB"/>
              </w:rPr>
              <w:t>0.03</w:t>
            </w:r>
            <w:r>
              <w:rPr>
                <w:vertAlign w:val="superscript"/>
                <w:lang w:val="en-GB"/>
              </w:rPr>
              <w:t>a,A</w:t>
            </w:r>
          </w:p>
        </w:tc>
      </w:tr>
      <w:tr>
        <w:trPr>
          <w:trHeight w:val="374" w:hRule="atLeast"/>
        </w:trPr>
        <w:tc>
          <w:tcPr>
            <w:tcW w:w="987" w:type="dxa"/>
            <w:tcBorders/>
            <w:shd w:fill="auto" w:val="clear"/>
            <w:vAlign w:val="bottom"/>
          </w:tcPr>
          <w:p>
            <w:pPr>
              <w:pStyle w:val="Standard"/>
              <w:spacing w:lineRule="auto" w:line="360"/>
              <w:ind w:hanging="0"/>
              <w:jc w:val="both"/>
              <w:rPr/>
            </w:pPr>
            <w:r>
              <w:rPr>
                <w:color w:val="000000"/>
                <w:szCs w:val="24"/>
                <w:lang w:val="en-GB"/>
              </w:rPr>
              <w:t>G10</w:t>
            </w:r>
          </w:p>
        </w:tc>
        <w:tc>
          <w:tcPr>
            <w:tcW w:w="1287" w:type="dxa"/>
            <w:tcBorders/>
            <w:shd w:fill="auto" w:val="clear"/>
            <w:vAlign w:val="bottom"/>
          </w:tcPr>
          <w:p>
            <w:pPr>
              <w:pStyle w:val="Standard"/>
              <w:spacing w:lineRule="auto" w:line="360"/>
              <w:ind w:hanging="0"/>
              <w:jc w:val="right"/>
              <w:rPr/>
            </w:pPr>
            <w:r>
              <w:rPr>
                <w:lang w:val="en-GB"/>
              </w:rPr>
              <w:t>0.56</w:t>
            </w:r>
            <w:r>
              <w:rPr>
                <w:vertAlign w:val="subscript"/>
                <w:lang w:val="en-GB"/>
              </w:rPr>
              <w:t>0.02</w:t>
            </w:r>
            <w:r>
              <w:rPr>
                <w:vertAlign w:val="superscript"/>
                <w:lang w:val="en-GB"/>
              </w:rPr>
              <w:t>b,A</w:t>
            </w:r>
          </w:p>
        </w:tc>
        <w:tc>
          <w:tcPr>
            <w:tcW w:w="1288" w:type="dxa"/>
            <w:tcBorders/>
            <w:shd w:fill="auto" w:val="clear"/>
            <w:vAlign w:val="bottom"/>
          </w:tcPr>
          <w:p>
            <w:pPr>
              <w:pStyle w:val="Standard"/>
              <w:spacing w:lineRule="auto" w:line="360"/>
              <w:ind w:hanging="0"/>
              <w:jc w:val="right"/>
              <w:rPr/>
            </w:pPr>
            <w:r>
              <w:rPr>
                <w:lang w:val="en-GB"/>
              </w:rPr>
              <w:t>0.59</w:t>
            </w:r>
            <w:r>
              <w:rPr>
                <w:vertAlign w:val="subscript"/>
                <w:lang w:val="en-GB"/>
              </w:rPr>
              <w:t>0.02</w:t>
            </w:r>
            <w:r>
              <w:rPr>
                <w:vertAlign w:val="superscript"/>
                <w:lang w:val="en-GB"/>
              </w:rPr>
              <w:t>b,B</w:t>
            </w:r>
          </w:p>
        </w:tc>
        <w:tc>
          <w:tcPr>
            <w:tcW w:w="1286" w:type="dxa"/>
            <w:tcBorders/>
            <w:shd w:fill="auto" w:val="clear"/>
            <w:vAlign w:val="bottom"/>
          </w:tcPr>
          <w:p>
            <w:pPr>
              <w:pStyle w:val="Standard"/>
              <w:spacing w:lineRule="auto" w:line="360"/>
              <w:ind w:hanging="0"/>
              <w:jc w:val="right"/>
              <w:rPr/>
            </w:pPr>
            <w:r>
              <w:rPr>
                <w:lang w:val="en-GB"/>
              </w:rPr>
              <w:t>0.63</w:t>
            </w:r>
            <w:r>
              <w:rPr>
                <w:vertAlign w:val="subscript"/>
                <w:lang w:val="en-GB"/>
              </w:rPr>
              <w:t>0.01</w:t>
            </w:r>
            <w:r>
              <w:rPr>
                <w:vertAlign w:val="superscript"/>
                <w:lang w:val="en-GB"/>
              </w:rPr>
              <w:t>b,C</w:t>
            </w:r>
          </w:p>
        </w:tc>
        <w:tc>
          <w:tcPr>
            <w:tcW w:w="1763" w:type="dxa"/>
            <w:tcBorders/>
            <w:shd w:fill="auto" w:val="clear"/>
            <w:vAlign w:val="bottom"/>
          </w:tcPr>
          <w:p>
            <w:pPr>
              <w:pStyle w:val="Standard"/>
              <w:spacing w:lineRule="auto" w:line="360"/>
              <w:ind w:hanging="0"/>
              <w:jc w:val="right"/>
              <w:rPr/>
            </w:pPr>
            <w:r>
              <w:rPr>
                <w:lang w:val="en-GB"/>
              </w:rPr>
              <w:t>0.53</w:t>
            </w:r>
            <w:r>
              <w:rPr>
                <w:vertAlign w:val="subscript"/>
                <w:lang w:val="en-GB"/>
              </w:rPr>
              <w:t>0.01</w:t>
            </w:r>
            <w:r>
              <w:rPr>
                <w:vertAlign w:val="superscript"/>
                <w:lang w:val="en-GB"/>
              </w:rPr>
              <w:t>b,A *</w:t>
            </w:r>
          </w:p>
        </w:tc>
        <w:tc>
          <w:tcPr>
            <w:tcW w:w="1287" w:type="dxa"/>
            <w:tcBorders/>
            <w:shd w:fill="auto" w:val="clear"/>
            <w:vAlign w:val="bottom"/>
          </w:tcPr>
          <w:p>
            <w:pPr>
              <w:pStyle w:val="Standard"/>
              <w:spacing w:lineRule="auto" w:line="360"/>
              <w:ind w:hanging="0"/>
              <w:jc w:val="right"/>
              <w:rPr/>
            </w:pPr>
            <w:r>
              <w:rPr>
                <w:lang w:val="en-GB"/>
              </w:rPr>
              <w:t>0.56</w:t>
            </w:r>
            <w:r>
              <w:rPr>
                <w:vertAlign w:val="subscript"/>
                <w:lang w:val="en-GB"/>
              </w:rPr>
              <w:t>0.01</w:t>
            </w:r>
            <w:r>
              <w:rPr>
                <w:vertAlign w:val="superscript"/>
                <w:lang w:val="en-GB"/>
              </w:rPr>
              <w:t>b,B *</w:t>
            </w:r>
          </w:p>
        </w:tc>
        <w:tc>
          <w:tcPr>
            <w:tcW w:w="1275" w:type="dxa"/>
            <w:tcBorders/>
            <w:shd w:fill="auto" w:val="clear"/>
            <w:vAlign w:val="bottom"/>
          </w:tcPr>
          <w:p>
            <w:pPr>
              <w:pStyle w:val="Standard"/>
              <w:spacing w:lineRule="auto" w:line="360"/>
              <w:ind w:hanging="0"/>
              <w:jc w:val="right"/>
              <w:rPr/>
            </w:pPr>
            <w:r>
              <w:rPr>
                <w:lang w:val="en-GB"/>
              </w:rPr>
              <w:t>0.61</w:t>
            </w:r>
            <w:r>
              <w:rPr>
                <w:vertAlign w:val="subscript"/>
                <w:lang w:val="en-GB"/>
              </w:rPr>
              <w:t>0.01</w:t>
            </w:r>
            <w:r>
              <w:rPr>
                <w:vertAlign w:val="superscript"/>
                <w:lang w:val="en-GB"/>
              </w:rPr>
              <w:t>b,C *</w:t>
            </w:r>
          </w:p>
        </w:tc>
      </w:tr>
      <w:tr>
        <w:trPr>
          <w:trHeight w:val="374" w:hRule="atLeast"/>
        </w:trPr>
        <w:tc>
          <w:tcPr>
            <w:tcW w:w="987" w:type="dxa"/>
            <w:tcBorders/>
            <w:shd w:fill="auto" w:val="clear"/>
            <w:vAlign w:val="bottom"/>
          </w:tcPr>
          <w:p>
            <w:pPr>
              <w:pStyle w:val="Standard"/>
              <w:spacing w:lineRule="auto" w:line="360"/>
              <w:ind w:hanging="0"/>
              <w:jc w:val="both"/>
              <w:rPr/>
            </w:pPr>
            <w:r>
              <w:rPr>
                <w:color w:val="000000"/>
                <w:szCs w:val="24"/>
                <w:lang w:val="en-GB"/>
              </w:rPr>
              <w:t>G9</w:t>
            </w:r>
          </w:p>
        </w:tc>
        <w:tc>
          <w:tcPr>
            <w:tcW w:w="1287" w:type="dxa"/>
            <w:tcBorders/>
            <w:shd w:fill="auto" w:val="clear"/>
            <w:vAlign w:val="bottom"/>
          </w:tcPr>
          <w:p>
            <w:pPr>
              <w:pStyle w:val="Standard"/>
              <w:spacing w:lineRule="auto" w:line="360"/>
              <w:ind w:hanging="0"/>
              <w:jc w:val="right"/>
              <w:rPr/>
            </w:pPr>
            <w:r>
              <w:rPr>
                <w:lang w:val="en-GB"/>
              </w:rPr>
              <w:t>0.59</w:t>
            </w:r>
            <w:r>
              <w:rPr>
                <w:vertAlign w:val="subscript"/>
                <w:lang w:val="en-GB"/>
              </w:rPr>
              <w:t>0.03</w:t>
            </w:r>
            <w:r>
              <w:rPr>
                <w:vertAlign w:val="superscript"/>
                <w:lang w:val="en-GB"/>
              </w:rPr>
              <w:t>bc,A</w:t>
            </w:r>
          </w:p>
        </w:tc>
        <w:tc>
          <w:tcPr>
            <w:tcW w:w="1288" w:type="dxa"/>
            <w:tcBorders/>
            <w:shd w:fill="auto" w:val="clear"/>
            <w:vAlign w:val="bottom"/>
          </w:tcPr>
          <w:p>
            <w:pPr>
              <w:pStyle w:val="Standard"/>
              <w:spacing w:lineRule="auto" w:line="360"/>
              <w:ind w:hanging="0"/>
              <w:jc w:val="right"/>
              <w:rPr/>
            </w:pPr>
            <w:r>
              <w:rPr>
                <w:lang w:val="en-GB"/>
              </w:rPr>
              <w:t>0.63</w:t>
            </w:r>
            <w:r>
              <w:rPr>
                <w:vertAlign w:val="subscript"/>
                <w:lang w:val="en-GB"/>
              </w:rPr>
              <w:t>0.02</w:t>
            </w:r>
            <w:r>
              <w:rPr>
                <w:vertAlign w:val="superscript"/>
                <w:lang w:val="en-GB"/>
              </w:rPr>
              <w:t>c,B</w:t>
            </w:r>
          </w:p>
        </w:tc>
        <w:tc>
          <w:tcPr>
            <w:tcW w:w="1286" w:type="dxa"/>
            <w:tcBorders/>
            <w:shd w:fill="auto" w:val="clear"/>
            <w:vAlign w:val="bottom"/>
          </w:tcPr>
          <w:p>
            <w:pPr>
              <w:pStyle w:val="Standard"/>
              <w:spacing w:lineRule="auto" w:line="360"/>
              <w:ind w:hanging="0"/>
              <w:jc w:val="right"/>
              <w:rPr/>
            </w:pPr>
            <w:r>
              <w:rPr>
                <w:lang w:val="en-GB"/>
              </w:rPr>
              <w:t>0.70</w:t>
            </w:r>
            <w:r>
              <w:rPr>
                <w:vertAlign w:val="subscript"/>
                <w:lang w:val="en-GB"/>
              </w:rPr>
              <w:t>0.01</w:t>
            </w:r>
            <w:r>
              <w:rPr>
                <w:vertAlign w:val="superscript"/>
                <w:lang w:val="en-GB"/>
              </w:rPr>
              <w:t>c,C</w:t>
            </w:r>
          </w:p>
        </w:tc>
        <w:tc>
          <w:tcPr>
            <w:tcW w:w="1763" w:type="dxa"/>
            <w:tcBorders/>
            <w:shd w:fill="auto" w:val="clear"/>
            <w:vAlign w:val="bottom"/>
          </w:tcPr>
          <w:p>
            <w:pPr>
              <w:pStyle w:val="Standard"/>
              <w:spacing w:lineRule="auto" w:line="360"/>
              <w:ind w:hanging="0"/>
              <w:jc w:val="right"/>
              <w:rPr/>
            </w:pPr>
            <w:r>
              <w:rPr>
                <w:lang w:val="en-GB"/>
              </w:rPr>
              <w:t>0.57</w:t>
            </w:r>
            <w:r>
              <w:rPr>
                <w:vertAlign w:val="subscript"/>
                <w:lang w:val="en-GB"/>
              </w:rPr>
              <w:t>0.02</w:t>
            </w:r>
            <w:r>
              <w:rPr>
                <w:vertAlign w:val="superscript"/>
                <w:lang w:val="en-GB"/>
              </w:rPr>
              <w:t>bc,A *</w:t>
            </w:r>
          </w:p>
        </w:tc>
        <w:tc>
          <w:tcPr>
            <w:tcW w:w="1287" w:type="dxa"/>
            <w:tcBorders/>
            <w:shd w:fill="auto" w:val="clear"/>
            <w:vAlign w:val="bottom"/>
          </w:tcPr>
          <w:p>
            <w:pPr>
              <w:pStyle w:val="Standard"/>
              <w:spacing w:lineRule="auto" w:line="360"/>
              <w:ind w:hanging="0"/>
              <w:jc w:val="right"/>
              <w:rPr/>
            </w:pPr>
            <w:r>
              <w:rPr>
                <w:lang w:val="en-GB"/>
              </w:rPr>
              <w:t>0.62</w:t>
            </w:r>
            <w:r>
              <w:rPr>
                <w:vertAlign w:val="subscript"/>
                <w:lang w:val="en-GB"/>
              </w:rPr>
              <w:t>0.02</w:t>
            </w:r>
            <w:r>
              <w:rPr>
                <w:vertAlign w:val="superscript"/>
                <w:lang w:val="en-GB"/>
              </w:rPr>
              <w:t>c,B</w:t>
            </w:r>
          </w:p>
        </w:tc>
        <w:tc>
          <w:tcPr>
            <w:tcW w:w="1275" w:type="dxa"/>
            <w:tcBorders/>
            <w:shd w:fill="auto" w:val="clear"/>
            <w:vAlign w:val="bottom"/>
          </w:tcPr>
          <w:p>
            <w:pPr>
              <w:pStyle w:val="Standard"/>
              <w:spacing w:lineRule="auto" w:line="360"/>
              <w:ind w:hanging="0"/>
              <w:jc w:val="right"/>
              <w:rPr/>
            </w:pPr>
            <w:r>
              <w:rPr>
                <w:lang w:val="en-GB"/>
              </w:rPr>
              <w:t>0.68</w:t>
            </w:r>
            <w:r>
              <w:rPr>
                <w:vertAlign w:val="subscript"/>
                <w:lang w:val="en-GB"/>
              </w:rPr>
              <w:t>0.02</w:t>
            </w:r>
            <w:r>
              <w:rPr>
                <w:vertAlign w:val="superscript"/>
                <w:lang w:val="en-GB"/>
              </w:rPr>
              <w:t>c,C *</w:t>
            </w:r>
          </w:p>
        </w:tc>
      </w:tr>
      <w:tr>
        <w:trPr>
          <w:trHeight w:val="374" w:hRule="atLeast"/>
        </w:trPr>
        <w:tc>
          <w:tcPr>
            <w:tcW w:w="987" w:type="dxa"/>
            <w:tcBorders/>
            <w:shd w:fill="auto" w:val="clear"/>
            <w:vAlign w:val="bottom"/>
          </w:tcPr>
          <w:p>
            <w:pPr>
              <w:pStyle w:val="Standard"/>
              <w:spacing w:lineRule="auto" w:line="360"/>
              <w:ind w:hanging="0"/>
              <w:jc w:val="both"/>
              <w:rPr/>
            </w:pPr>
            <w:r>
              <w:rPr>
                <w:color w:val="000000"/>
                <w:lang w:val="en-GB"/>
              </w:rPr>
              <w:t>G8</w:t>
            </w:r>
          </w:p>
        </w:tc>
        <w:tc>
          <w:tcPr>
            <w:tcW w:w="1287" w:type="dxa"/>
            <w:tcBorders/>
            <w:shd w:fill="auto" w:val="clear"/>
            <w:vAlign w:val="bottom"/>
          </w:tcPr>
          <w:p>
            <w:pPr>
              <w:pStyle w:val="Standard"/>
              <w:spacing w:lineRule="auto" w:line="360"/>
              <w:ind w:hanging="0"/>
              <w:jc w:val="right"/>
              <w:rPr/>
            </w:pPr>
            <w:r>
              <w:rPr>
                <w:lang w:val="en-GB"/>
              </w:rPr>
              <w:t>0.62</w:t>
            </w:r>
            <w:r>
              <w:rPr>
                <w:vertAlign w:val="subscript"/>
                <w:lang w:val="en-GB"/>
              </w:rPr>
              <w:t>0.02</w:t>
            </w:r>
            <w:r>
              <w:rPr>
                <w:vertAlign w:val="superscript"/>
                <w:lang w:val="en-GB"/>
              </w:rPr>
              <w:t>c,A</w:t>
            </w:r>
          </w:p>
        </w:tc>
        <w:tc>
          <w:tcPr>
            <w:tcW w:w="1288" w:type="dxa"/>
            <w:tcBorders/>
            <w:shd w:fill="auto" w:val="clear"/>
            <w:vAlign w:val="bottom"/>
          </w:tcPr>
          <w:p>
            <w:pPr>
              <w:pStyle w:val="Standard"/>
              <w:spacing w:lineRule="auto" w:line="360"/>
              <w:ind w:hanging="0"/>
              <w:jc w:val="right"/>
              <w:rPr/>
            </w:pPr>
            <w:r>
              <w:rPr>
                <w:lang w:val="en-GB"/>
              </w:rPr>
              <w:t>0.67</w:t>
            </w:r>
            <w:r>
              <w:rPr>
                <w:vertAlign w:val="subscript"/>
                <w:lang w:val="en-GB"/>
              </w:rPr>
              <w:t>0.02</w:t>
            </w:r>
            <w:r>
              <w:rPr>
                <w:vertAlign w:val="superscript"/>
                <w:lang w:val="en-GB"/>
              </w:rPr>
              <w:t>c,B</w:t>
            </w:r>
          </w:p>
        </w:tc>
        <w:tc>
          <w:tcPr>
            <w:tcW w:w="1286" w:type="dxa"/>
            <w:tcBorders/>
            <w:shd w:fill="auto" w:val="clear"/>
            <w:vAlign w:val="bottom"/>
          </w:tcPr>
          <w:p>
            <w:pPr>
              <w:pStyle w:val="Standard"/>
              <w:spacing w:lineRule="auto" w:line="360"/>
              <w:ind w:hanging="0"/>
              <w:jc w:val="right"/>
              <w:rPr/>
            </w:pPr>
            <w:r>
              <w:rPr>
                <w:lang w:val="en-GB"/>
              </w:rPr>
              <w:t>0.74</w:t>
            </w:r>
            <w:r>
              <w:rPr>
                <w:vertAlign w:val="subscript"/>
                <w:lang w:val="en-GB"/>
              </w:rPr>
              <w:t>0.02</w:t>
            </w:r>
            <w:r>
              <w:rPr>
                <w:vertAlign w:val="superscript"/>
                <w:lang w:val="en-GB"/>
              </w:rPr>
              <w:t>d,C</w:t>
            </w:r>
          </w:p>
        </w:tc>
        <w:tc>
          <w:tcPr>
            <w:tcW w:w="1763" w:type="dxa"/>
            <w:tcBorders/>
            <w:shd w:fill="auto" w:val="clear"/>
            <w:vAlign w:val="bottom"/>
          </w:tcPr>
          <w:p>
            <w:pPr>
              <w:pStyle w:val="Standard"/>
              <w:spacing w:lineRule="auto" w:line="360"/>
              <w:ind w:hanging="0"/>
              <w:jc w:val="right"/>
              <w:rPr/>
            </w:pPr>
            <w:r>
              <w:rPr>
                <w:lang w:val="en-GB"/>
              </w:rPr>
              <w:t>0.60</w:t>
            </w:r>
            <w:r>
              <w:rPr>
                <w:vertAlign w:val="subscript"/>
                <w:lang w:val="en-GB"/>
              </w:rPr>
              <w:t>0.02</w:t>
            </w:r>
            <w:r>
              <w:rPr>
                <w:vertAlign w:val="superscript"/>
                <w:lang w:val="en-GB"/>
              </w:rPr>
              <w:t>c,A *</w:t>
            </w:r>
          </w:p>
        </w:tc>
        <w:tc>
          <w:tcPr>
            <w:tcW w:w="1287" w:type="dxa"/>
            <w:tcBorders/>
            <w:shd w:fill="auto" w:val="clear"/>
            <w:vAlign w:val="bottom"/>
          </w:tcPr>
          <w:p>
            <w:pPr>
              <w:pStyle w:val="Standard"/>
              <w:spacing w:lineRule="auto" w:line="360"/>
              <w:ind w:hanging="0"/>
              <w:jc w:val="right"/>
              <w:rPr/>
            </w:pPr>
            <w:r>
              <w:rPr>
                <w:lang w:val="en-GB"/>
              </w:rPr>
              <w:t>0.66</w:t>
            </w:r>
            <w:r>
              <w:rPr>
                <w:vertAlign w:val="subscript"/>
                <w:lang w:val="en-GB"/>
              </w:rPr>
              <w:t>0.01</w:t>
            </w:r>
            <w:r>
              <w:rPr>
                <w:vertAlign w:val="superscript"/>
                <w:lang w:val="en-GB"/>
              </w:rPr>
              <w:t>d,B</w:t>
            </w:r>
          </w:p>
        </w:tc>
        <w:tc>
          <w:tcPr>
            <w:tcW w:w="1275" w:type="dxa"/>
            <w:tcBorders/>
            <w:shd w:fill="auto" w:val="clear"/>
            <w:vAlign w:val="bottom"/>
          </w:tcPr>
          <w:p>
            <w:pPr>
              <w:pStyle w:val="Standard"/>
              <w:spacing w:lineRule="auto" w:line="360"/>
              <w:ind w:hanging="0"/>
              <w:jc w:val="right"/>
              <w:rPr/>
            </w:pPr>
            <w:r>
              <w:rPr>
                <w:lang w:val="en-GB"/>
              </w:rPr>
              <w:t>0.73</w:t>
            </w:r>
            <w:r>
              <w:rPr>
                <w:vertAlign w:val="subscript"/>
                <w:lang w:val="en-GB"/>
              </w:rPr>
              <w:t>0.02</w:t>
            </w:r>
            <w:r>
              <w:rPr>
                <w:vertAlign w:val="superscript"/>
                <w:lang w:val="en-GB"/>
              </w:rPr>
              <w:t>d,C</w:t>
            </w:r>
          </w:p>
        </w:tc>
      </w:tr>
      <w:tr>
        <w:trPr>
          <w:trHeight w:val="374" w:hRule="atLeast"/>
        </w:trPr>
        <w:tc>
          <w:tcPr>
            <w:tcW w:w="987" w:type="dxa"/>
            <w:tcBorders/>
            <w:shd w:fill="auto" w:val="clear"/>
            <w:vAlign w:val="bottom"/>
          </w:tcPr>
          <w:p>
            <w:pPr>
              <w:pStyle w:val="Standard"/>
              <w:spacing w:lineRule="auto" w:line="360"/>
              <w:ind w:hanging="0"/>
              <w:jc w:val="both"/>
              <w:rPr/>
            </w:pPr>
            <w:r>
              <w:rPr>
                <w:color w:val="000000"/>
                <w:szCs w:val="24"/>
                <w:lang w:val="en-GB"/>
              </w:rPr>
              <w:t>G5</w:t>
            </w:r>
          </w:p>
        </w:tc>
        <w:tc>
          <w:tcPr>
            <w:tcW w:w="1287" w:type="dxa"/>
            <w:tcBorders/>
            <w:shd w:fill="auto" w:val="clear"/>
            <w:vAlign w:val="bottom"/>
          </w:tcPr>
          <w:p>
            <w:pPr>
              <w:pStyle w:val="Standard"/>
              <w:spacing w:lineRule="auto" w:line="360"/>
              <w:ind w:hanging="0"/>
              <w:jc w:val="right"/>
              <w:rPr/>
            </w:pPr>
            <w:r>
              <w:rPr>
                <w:lang w:val="en-GB"/>
              </w:rPr>
              <w:t>0.70</w:t>
            </w:r>
            <w:r>
              <w:rPr>
                <w:vertAlign w:val="subscript"/>
                <w:lang w:val="en-GB"/>
              </w:rPr>
              <w:t>0.02</w:t>
            </w:r>
            <w:r>
              <w:rPr>
                <w:vertAlign w:val="superscript"/>
                <w:lang w:val="en-GB"/>
              </w:rPr>
              <w:t>d,A</w:t>
            </w:r>
          </w:p>
        </w:tc>
        <w:tc>
          <w:tcPr>
            <w:tcW w:w="1288" w:type="dxa"/>
            <w:tcBorders/>
            <w:shd w:fill="auto" w:val="clear"/>
            <w:vAlign w:val="bottom"/>
          </w:tcPr>
          <w:p>
            <w:pPr>
              <w:pStyle w:val="Standard"/>
              <w:spacing w:lineRule="auto" w:line="360"/>
              <w:ind w:hanging="0"/>
              <w:jc w:val="right"/>
              <w:rPr/>
            </w:pPr>
            <w:r>
              <w:rPr>
                <w:lang w:val="en-GB"/>
              </w:rPr>
              <w:t>0.77</w:t>
            </w:r>
            <w:r>
              <w:rPr>
                <w:vertAlign w:val="subscript"/>
                <w:lang w:val="en-GB"/>
              </w:rPr>
              <w:t>0.01</w:t>
            </w:r>
            <w:r>
              <w:rPr>
                <w:vertAlign w:val="superscript"/>
                <w:lang w:val="en-GB"/>
              </w:rPr>
              <w:t>d,B</w:t>
            </w:r>
          </w:p>
        </w:tc>
        <w:tc>
          <w:tcPr>
            <w:tcW w:w="1286" w:type="dxa"/>
            <w:tcBorders/>
            <w:shd w:fill="auto" w:val="clear"/>
            <w:vAlign w:val="bottom"/>
          </w:tcPr>
          <w:p>
            <w:pPr>
              <w:pStyle w:val="Standard"/>
              <w:spacing w:lineRule="auto" w:line="360"/>
              <w:ind w:hanging="0"/>
              <w:jc w:val="right"/>
              <w:rPr/>
            </w:pPr>
            <w:r>
              <w:rPr>
                <w:lang w:val="en-GB"/>
              </w:rPr>
              <w:t>0.79</w:t>
            </w:r>
            <w:r>
              <w:rPr>
                <w:vertAlign w:val="subscript"/>
                <w:lang w:val="en-GB"/>
              </w:rPr>
              <w:t>0.02</w:t>
            </w:r>
            <w:r>
              <w:rPr>
                <w:vertAlign w:val="superscript"/>
                <w:lang w:val="en-GB"/>
              </w:rPr>
              <w:t>e,C</w:t>
            </w:r>
          </w:p>
        </w:tc>
        <w:tc>
          <w:tcPr>
            <w:tcW w:w="1763" w:type="dxa"/>
            <w:tcBorders/>
            <w:shd w:fill="auto" w:val="clear"/>
            <w:vAlign w:val="bottom"/>
          </w:tcPr>
          <w:p>
            <w:pPr>
              <w:pStyle w:val="Standard"/>
              <w:spacing w:lineRule="auto" w:line="360"/>
              <w:ind w:hanging="0"/>
              <w:jc w:val="right"/>
              <w:rPr/>
            </w:pPr>
            <w:r>
              <w:rPr>
                <w:lang w:val="en-GB"/>
              </w:rPr>
              <w:t>0.69</w:t>
            </w:r>
            <w:r>
              <w:rPr>
                <w:vertAlign w:val="subscript"/>
                <w:lang w:val="en-GB"/>
              </w:rPr>
              <w:t>0.02</w:t>
            </w:r>
            <w:r>
              <w:rPr>
                <w:vertAlign w:val="superscript"/>
                <w:lang w:val="en-GB"/>
              </w:rPr>
              <w:t>d,A</w:t>
            </w:r>
          </w:p>
        </w:tc>
        <w:tc>
          <w:tcPr>
            <w:tcW w:w="1287" w:type="dxa"/>
            <w:tcBorders/>
            <w:shd w:fill="auto" w:val="clear"/>
            <w:vAlign w:val="bottom"/>
          </w:tcPr>
          <w:p>
            <w:pPr>
              <w:pStyle w:val="Standard"/>
              <w:spacing w:lineRule="auto" w:line="360"/>
              <w:ind w:hanging="0"/>
              <w:jc w:val="right"/>
              <w:rPr/>
            </w:pPr>
            <w:r>
              <w:rPr>
                <w:lang w:val="en-GB"/>
              </w:rPr>
              <w:t>0.76</w:t>
            </w:r>
            <w:r>
              <w:rPr>
                <w:vertAlign w:val="subscript"/>
                <w:lang w:val="en-GB"/>
              </w:rPr>
              <w:t>0.01</w:t>
            </w:r>
            <w:r>
              <w:rPr>
                <w:vertAlign w:val="superscript"/>
                <w:lang w:val="en-GB"/>
              </w:rPr>
              <w:t>e,B</w:t>
            </w:r>
          </w:p>
        </w:tc>
        <w:tc>
          <w:tcPr>
            <w:tcW w:w="1275" w:type="dxa"/>
            <w:tcBorders/>
            <w:shd w:fill="auto" w:val="clear"/>
            <w:vAlign w:val="bottom"/>
          </w:tcPr>
          <w:p>
            <w:pPr>
              <w:pStyle w:val="Standard"/>
              <w:spacing w:lineRule="auto" w:line="360"/>
              <w:ind w:hanging="0"/>
              <w:jc w:val="right"/>
              <w:rPr/>
            </w:pPr>
            <w:r>
              <w:rPr>
                <w:lang w:val="en-GB"/>
              </w:rPr>
              <w:t>0.78</w:t>
            </w:r>
            <w:r>
              <w:rPr>
                <w:vertAlign w:val="subscript"/>
                <w:lang w:val="en-GB"/>
              </w:rPr>
              <w:t>0.02</w:t>
            </w:r>
            <w:r>
              <w:rPr>
                <w:vertAlign w:val="superscript"/>
                <w:lang w:val="en-GB"/>
              </w:rPr>
              <w:t>e,B</w:t>
            </w:r>
          </w:p>
        </w:tc>
      </w:tr>
      <w:tr>
        <w:trPr>
          <w:trHeight w:val="374" w:hRule="atLeast"/>
        </w:trPr>
        <w:tc>
          <w:tcPr>
            <w:tcW w:w="987" w:type="dxa"/>
            <w:tcBorders/>
            <w:shd w:fill="auto" w:val="clear"/>
            <w:vAlign w:val="bottom"/>
          </w:tcPr>
          <w:p>
            <w:pPr>
              <w:pStyle w:val="Standard"/>
              <w:spacing w:lineRule="auto" w:line="360"/>
              <w:ind w:hanging="0"/>
              <w:jc w:val="both"/>
              <w:rPr/>
            </w:pPr>
            <w:r>
              <w:rPr>
                <w:lang w:val="en-GB"/>
              </w:rPr>
              <w:t>G2</w:t>
            </w:r>
          </w:p>
        </w:tc>
        <w:tc>
          <w:tcPr>
            <w:tcW w:w="1287" w:type="dxa"/>
            <w:tcBorders/>
            <w:shd w:fill="auto" w:val="clear"/>
            <w:vAlign w:val="bottom"/>
          </w:tcPr>
          <w:p>
            <w:pPr>
              <w:pStyle w:val="Standard"/>
              <w:spacing w:lineRule="auto" w:line="360"/>
              <w:ind w:hanging="0"/>
              <w:jc w:val="right"/>
              <w:rPr/>
            </w:pPr>
            <w:r>
              <w:rPr>
                <w:lang w:val="en-GB"/>
              </w:rPr>
              <w:t>0.76</w:t>
            </w:r>
            <w:r>
              <w:rPr>
                <w:vertAlign w:val="subscript"/>
                <w:lang w:val="en-GB"/>
              </w:rPr>
              <w:t>0.02</w:t>
            </w:r>
            <w:r>
              <w:rPr>
                <w:vertAlign w:val="superscript"/>
                <w:lang w:val="en-GB"/>
              </w:rPr>
              <w:t>e,A</w:t>
            </w:r>
          </w:p>
        </w:tc>
        <w:tc>
          <w:tcPr>
            <w:tcW w:w="1288" w:type="dxa"/>
            <w:tcBorders/>
            <w:shd w:fill="auto" w:val="clear"/>
            <w:vAlign w:val="bottom"/>
          </w:tcPr>
          <w:p>
            <w:pPr>
              <w:pStyle w:val="Standard"/>
              <w:spacing w:lineRule="auto" w:line="360"/>
              <w:ind w:hanging="0"/>
              <w:jc w:val="right"/>
              <w:rPr/>
            </w:pPr>
            <w:r>
              <w:rPr>
                <w:lang w:val="en-GB"/>
              </w:rPr>
              <w:t>0.79</w:t>
            </w:r>
            <w:r>
              <w:rPr>
                <w:vertAlign w:val="subscript"/>
                <w:lang w:val="en-GB"/>
              </w:rPr>
              <w:t>0.02</w:t>
            </w:r>
            <w:r>
              <w:rPr>
                <w:vertAlign w:val="superscript"/>
                <w:lang w:val="en-GB"/>
              </w:rPr>
              <w:t>d,B</w:t>
            </w:r>
          </w:p>
        </w:tc>
        <w:tc>
          <w:tcPr>
            <w:tcW w:w="1286" w:type="dxa"/>
            <w:tcBorders/>
            <w:shd w:fill="auto" w:val="clear"/>
            <w:vAlign w:val="bottom"/>
          </w:tcPr>
          <w:p>
            <w:pPr>
              <w:pStyle w:val="Standard"/>
              <w:spacing w:lineRule="auto" w:line="360"/>
              <w:ind w:hanging="0"/>
              <w:jc w:val="right"/>
              <w:rPr/>
            </w:pPr>
            <w:r>
              <w:rPr>
                <w:lang w:val="en-GB"/>
              </w:rPr>
              <w:t>0.78</w:t>
            </w:r>
            <w:r>
              <w:rPr>
                <w:vertAlign w:val="subscript"/>
                <w:lang w:val="en-GB"/>
              </w:rPr>
              <w:t>0.01</w:t>
            </w:r>
            <w:r>
              <w:rPr>
                <w:vertAlign w:val="superscript"/>
                <w:lang w:val="en-GB"/>
              </w:rPr>
              <w:t>e,AB</w:t>
            </w:r>
          </w:p>
        </w:tc>
        <w:tc>
          <w:tcPr>
            <w:tcW w:w="1763" w:type="dxa"/>
            <w:tcBorders/>
            <w:shd w:fill="auto" w:val="clear"/>
            <w:vAlign w:val="bottom"/>
          </w:tcPr>
          <w:p>
            <w:pPr>
              <w:pStyle w:val="Standard"/>
              <w:spacing w:lineRule="auto" w:line="360"/>
              <w:ind w:hanging="0"/>
              <w:jc w:val="right"/>
              <w:rPr/>
            </w:pPr>
            <w:r>
              <w:rPr>
                <w:lang w:val="en-GB"/>
              </w:rPr>
              <w:t>0.76</w:t>
            </w:r>
            <w:r>
              <w:rPr>
                <w:vertAlign w:val="subscript"/>
                <w:lang w:val="en-GB"/>
              </w:rPr>
              <w:t>0.01</w:t>
            </w:r>
            <w:r>
              <w:rPr>
                <w:vertAlign w:val="superscript"/>
                <w:lang w:val="en-GB"/>
              </w:rPr>
              <w:t>e,A</w:t>
            </w:r>
          </w:p>
        </w:tc>
        <w:tc>
          <w:tcPr>
            <w:tcW w:w="1287" w:type="dxa"/>
            <w:tcBorders/>
            <w:shd w:fill="auto" w:val="clear"/>
            <w:vAlign w:val="bottom"/>
          </w:tcPr>
          <w:p>
            <w:pPr>
              <w:pStyle w:val="Standard"/>
              <w:spacing w:lineRule="auto" w:line="360"/>
              <w:ind w:hanging="0"/>
              <w:jc w:val="right"/>
              <w:rPr/>
            </w:pPr>
            <w:r>
              <w:rPr>
                <w:lang w:val="en-GB"/>
              </w:rPr>
              <w:t>0.77</w:t>
            </w:r>
            <w:r>
              <w:rPr>
                <w:vertAlign w:val="subscript"/>
                <w:lang w:val="en-GB"/>
              </w:rPr>
              <w:t>0.02</w:t>
            </w:r>
            <w:r>
              <w:rPr>
                <w:vertAlign w:val="superscript"/>
                <w:lang w:val="en-GB"/>
              </w:rPr>
              <w:t>e,A *</w:t>
            </w:r>
          </w:p>
        </w:tc>
        <w:tc>
          <w:tcPr>
            <w:tcW w:w="1275" w:type="dxa"/>
            <w:tcBorders/>
            <w:shd w:fill="auto" w:val="clear"/>
            <w:vAlign w:val="bottom"/>
          </w:tcPr>
          <w:p>
            <w:pPr>
              <w:pStyle w:val="Standard"/>
              <w:spacing w:lineRule="auto" w:line="360"/>
              <w:ind w:hanging="0"/>
              <w:jc w:val="right"/>
              <w:rPr/>
            </w:pPr>
            <w:r>
              <w:rPr>
                <w:lang w:val="en-GB"/>
              </w:rPr>
              <w:t>0.77</w:t>
            </w:r>
            <w:r>
              <w:rPr>
                <w:vertAlign w:val="subscript"/>
                <w:lang w:val="en-GB"/>
              </w:rPr>
              <w:t>0.01</w:t>
            </w:r>
            <w:r>
              <w:rPr>
                <w:vertAlign w:val="superscript"/>
                <w:lang w:val="en-GB"/>
              </w:rPr>
              <w:t>de,A</w:t>
            </w:r>
          </w:p>
        </w:tc>
      </w:tr>
      <w:tr>
        <w:trPr>
          <w:trHeight w:val="374" w:hRule="atLeast"/>
        </w:trPr>
        <w:tc>
          <w:tcPr>
            <w:tcW w:w="987" w:type="dxa"/>
            <w:tcBorders>
              <w:bottom w:val="single" w:sz="4" w:space="0" w:color="000000"/>
            </w:tcBorders>
            <w:shd w:fill="auto" w:val="clear"/>
            <w:vAlign w:val="bottom"/>
          </w:tcPr>
          <w:p>
            <w:pPr>
              <w:pStyle w:val="Standard"/>
              <w:spacing w:lineRule="auto" w:line="360"/>
              <w:ind w:hanging="0"/>
              <w:jc w:val="both"/>
              <w:rPr/>
            </w:pPr>
            <w:r>
              <w:rPr>
                <w:lang w:val="en-GB"/>
              </w:rPr>
              <w:t>G1</w:t>
            </w:r>
          </w:p>
        </w:tc>
        <w:tc>
          <w:tcPr>
            <w:tcW w:w="1287" w:type="dxa"/>
            <w:tcBorders>
              <w:bottom w:val="single" w:sz="4" w:space="0" w:color="000000"/>
            </w:tcBorders>
            <w:shd w:fill="auto" w:val="clear"/>
            <w:vAlign w:val="bottom"/>
          </w:tcPr>
          <w:p>
            <w:pPr>
              <w:pStyle w:val="Standard"/>
              <w:spacing w:lineRule="auto" w:line="360"/>
              <w:ind w:hanging="0"/>
              <w:jc w:val="right"/>
              <w:rPr/>
            </w:pPr>
            <w:r>
              <w:rPr>
                <w:lang w:val="en-GB"/>
              </w:rPr>
              <w:t>0.77</w:t>
            </w:r>
            <w:r>
              <w:rPr>
                <w:vertAlign w:val="subscript"/>
                <w:lang w:val="en-GB"/>
              </w:rPr>
              <w:t>0.02</w:t>
            </w:r>
            <w:r>
              <w:rPr>
                <w:vertAlign w:val="superscript"/>
                <w:lang w:val="en-GB"/>
              </w:rPr>
              <w:t>e,A</w:t>
            </w:r>
          </w:p>
        </w:tc>
        <w:tc>
          <w:tcPr>
            <w:tcW w:w="1288" w:type="dxa"/>
            <w:tcBorders>
              <w:bottom w:val="single" w:sz="4" w:space="0" w:color="000000"/>
            </w:tcBorders>
            <w:shd w:fill="auto" w:val="clear"/>
            <w:vAlign w:val="bottom"/>
          </w:tcPr>
          <w:p>
            <w:pPr>
              <w:pStyle w:val="Standard"/>
              <w:spacing w:lineRule="auto" w:line="360"/>
              <w:ind w:hanging="0"/>
              <w:jc w:val="right"/>
              <w:rPr/>
            </w:pPr>
            <w:r>
              <w:rPr>
                <w:lang w:val="en-GB"/>
              </w:rPr>
              <w:t>0.77</w:t>
            </w:r>
            <w:r>
              <w:rPr>
                <w:vertAlign w:val="subscript"/>
                <w:lang w:val="en-GB"/>
              </w:rPr>
              <w:t>0.02</w:t>
            </w:r>
            <w:r>
              <w:rPr>
                <w:vertAlign w:val="superscript"/>
                <w:lang w:val="en-GB"/>
              </w:rPr>
              <w:t>d,A</w:t>
            </w:r>
          </w:p>
        </w:tc>
        <w:tc>
          <w:tcPr>
            <w:tcW w:w="1286" w:type="dxa"/>
            <w:tcBorders>
              <w:bottom w:val="single" w:sz="4" w:space="0" w:color="000000"/>
            </w:tcBorders>
            <w:shd w:fill="auto" w:val="clear"/>
            <w:vAlign w:val="bottom"/>
          </w:tcPr>
          <w:p>
            <w:pPr>
              <w:pStyle w:val="Standard"/>
              <w:spacing w:lineRule="auto" w:line="360"/>
              <w:ind w:hanging="0"/>
              <w:jc w:val="right"/>
              <w:rPr/>
            </w:pPr>
            <w:r>
              <w:rPr>
                <w:lang w:val="en-GB"/>
              </w:rPr>
              <w:t>0.77</w:t>
            </w:r>
            <w:r>
              <w:rPr>
                <w:vertAlign w:val="subscript"/>
                <w:lang w:val="en-GB"/>
              </w:rPr>
              <w:t>0.01</w:t>
            </w:r>
            <w:r>
              <w:rPr>
                <w:vertAlign w:val="superscript"/>
                <w:lang w:val="en-GB"/>
              </w:rPr>
              <w:t>de,A</w:t>
            </w:r>
          </w:p>
        </w:tc>
        <w:tc>
          <w:tcPr>
            <w:tcW w:w="1763" w:type="dxa"/>
            <w:tcBorders>
              <w:bottom w:val="single" w:sz="4" w:space="0" w:color="000000"/>
            </w:tcBorders>
            <w:shd w:fill="auto" w:val="clear"/>
            <w:vAlign w:val="bottom"/>
          </w:tcPr>
          <w:p>
            <w:pPr>
              <w:pStyle w:val="Standard"/>
              <w:spacing w:lineRule="auto" w:line="360"/>
              <w:ind w:hanging="0"/>
              <w:jc w:val="right"/>
              <w:rPr/>
            </w:pPr>
            <w:r>
              <w:rPr>
                <w:lang w:val="en-GB"/>
              </w:rPr>
              <w:t>0.76</w:t>
            </w:r>
            <w:r>
              <w:rPr>
                <w:vertAlign w:val="subscript"/>
                <w:lang w:val="en-GB"/>
              </w:rPr>
              <w:t>0.01</w:t>
            </w:r>
            <w:r>
              <w:rPr>
                <w:vertAlign w:val="superscript"/>
                <w:lang w:val="en-GB"/>
              </w:rPr>
              <w:t>e,A</w:t>
            </w:r>
          </w:p>
        </w:tc>
        <w:tc>
          <w:tcPr>
            <w:tcW w:w="1287" w:type="dxa"/>
            <w:tcBorders>
              <w:bottom w:val="single" w:sz="4" w:space="0" w:color="000000"/>
            </w:tcBorders>
            <w:shd w:fill="auto" w:val="clear"/>
            <w:vAlign w:val="bottom"/>
          </w:tcPr>
          <w:p>
            <w:pPr>
              <w:pStyle w:val="Standard"/>
              <w:spacing w:lineRule="auto" w:line="360"/>
              <w:ind w:hanging="0"/>
              <w:jc w:val="right"/>
              <w:rPr/>
            </w:pPr>
            <w:r>
              <w:rPr>
                <w:lang w:val="en-GB"/>
              </w:rPr>
              <w:t>0.76</w:t>
            </w:r>
            <w:r>
              <w:rPr>
                <w:vertAlign w:val="subscript"/>
                <w:lang w:val="en-GB"/>
              </w:rPr>
              <w:t>0.02</w:t>
            </w:r>
            <w:r>
              <w:rPr>
                <w:vertAlign w:val="superscript"/>
                <w:lang w:val="en-GB"/>
              </w:rPr>
              <w:t>e,A</w:t>
            </w:r>
          </w:p>
        </w:tc>
        <w:tc>
          <w:tcPr>
            <w:tcW w:w="1275" w:type="dxa"/>
            <w:tcBorders>
              <w:bottom w:val="single" w:sz="4" w:space="0" w:color="000000"/>
            </w:tcBorders>
            <w:shd w:fill="auto" w:val="clear"/>
            <w:vAlign w:val="bottom"/>
          </w:tcPr>
          <w:p>
            <w:pPr>
              <w:pStyle w:val="Standard"/>
              <w:spacing w:lineRule="auto" w:line="360"/>
              <w:ind w:hanging="0"/>
              <w:jc w:val="right"/>
              <w:rPr/>
            </w:pPr>
            <w:r>
              <w:rPr>
                <w:lang w:val="en-GB"/>
              </w:rPr>
              <w:t>0.76</w:t>
            </w:r>
            <w:r>
              <w:rPr>
                <w:vertAlign w:val="subscript"/>
                <w:lang w:val="en-GB"/>
              </w:rPr>
              <w:t>0.02</w:t>
            </w:r>
            <w:r>
              <w:rPr>
                <w:vertAlign w:val="superscript"/>
                <w:lang w:val="en-GB"/>
              </w:rPr>
              <w:t>de,A</w:t>
            </w:r>
          </w:p>
        </w:tc>
      </w:tr>
    </w:tbl>
    <w:p>
      <w:pPr>
        <w:pStyle w:val="Normal"/>
        <w:rPr/>
      </w:pPr>
      <w:r>
        <w:rPr>
          <w:vertAlign w:val="superscript"/>
        </w:rPr>
        <w:t>*</w:t>
      </w:r>
      <w:r>
        <w:rPr>
          <w:color w:val="000000"/>
        </w:rPr>
        <w:t xml:space="preserve">The table presents the means and standard deviations (subscript) across 10 replicates for the conventional (C) and genomic (G) scenarios, with numbers indicating the number of phenotype records per lactation. </w:t>
      </w:r>
      <w:r>
        <w:rPr>
          <w:rFonts w:eastAsia="Wingdings"/>
          <w:color w:val="000000"/>
          <w:highlight w:val="white"/>
        </w:rPr>
        <w:t>Conventional selection implemented two-stage selection for males, hence we present the accuracy of pre-selection for progeny testing (S1) and the accuracy sire selection (S2). In genomic scenarios the male candidates were genotyped and non</w:t>
        <w:noBreakHyphen/>
        <w:t>phenotyped. We also present the accuracy for sires currently used in artificial insemination (sires), for non</w:t>
        <w:noBreakHyphen/>
        <w:t>genotyped and non</w:t>
        <w:noBreakHyphen/>
        <w:t>phenotyped females (female candidates), and for all active phenotyped cows and bull dams (cows). Lower-case letters denote statistically significant differences between scenarios within the same $P:$G and upper-case letters between different $P:$G within the same scenario. Stars denote statistically significant difference between corresponding scenarios with and without an initial training population.</w:t>
      </w:r>
    </w:p>
    <w:p>
      <w:pPr>
        <w:pStyle w:val="Normal"/>
        <w:rPr/>
      </w:pPr>
      <w:r>
        <w:rPr/>
        <w:t>Compared to the conventional scenario, genomic scenarios increased accuracy for young non</w:t>
        <w:noBreakHyphen/>
        <w:t xml:space="preserve">phenotyped male and female candidates, and cows, but decreased accuracy for sires. We show this in Figure 2 with the accuracy for different groups of individuals with an initial training population and equal cost of phenotyping and genotyping. </w:t>
      </w:r>
      <w:r>
        <w:rPr/>
        <w:t>In Additional file 4 we com</w:t>
      </w:r>
      <w:r>
        <w:rPr/>
        <w:t xml:space="preserve">pare accuracies at all three relative costs of phenotyping to genotyping. When the cost of phenotyping was equal to the cost of genotyping, the accuracy for young genomically tested male candidates ranged between 0.90 and 0.91 and did not depend on the amount of phenotyping and genotyping. This was between 0.53 and 0.54 higher compared to the pre-selection for progeny testing in the conventional scenario. However, this was between 0.03 and 0.04 lower compared to the sire selection in the conventional scenario. In contrast to stable accuracy for young genomically tested male candidates, the accuracy for already selected sires decreased with reallocating phenotyping resources into genotyping. We observed the lowest accuracy for sires, 0.63, when we invested the most into genotyping (G1), and the highest, 0.75, when we invested the most into phenotyping (G10). Compared to the conventional scenario, the accuracy for already selected sires in the genomic scenarios was between 0.11 and 0.23 lower. </w:t>
      </w:r>
    </w:p>
    <w:p>
      <w:pPr>
        <w:pStyle w:val="Normal"/>
        <w:rPr/>
      </w:pPr>
      <w:r>
        <w:rPr/>
        <w:t>The accuracy for female candidates increased with increasing genotyping, despite reduced phenotyping. We observed the highest accuracy for female candidates, between 0.55 and 0.57, when we recorded five, two, or one phenotype record per lactation and invested the rest into genotyping. Compared to the conventional scenario, the genomic scenarios increased the accuracy for female candidates between 0.03 and 0.11. The accuracy for cows followed the same trend, but with higher values. We observed the highest accuracy for cows, between 0.77 and 0.79, when we collected five, two, or one phenotype record per lactation and investing the rest in genotyping. Compared to the conventional scenario, genomic scenarios increased the accuracy for cows between 0.11 and 0.29.</w:t>
      </w:r>
    </w:p>
    <w:p>
      <w:pPr>
        <w:pStyle w:val="Normal"/>
        <w:rPr/>
      </w:pPr>
      <w:r>
        <w:rPr/>
        <w:t>Changing the relative cost of phenotyping to genotyping affected primarily the accuracy for female candidates and cows. We observed that in the majority of scenarios the accuracy increased with decreasing the relative cost of genotyping, which enabled more genotyping. We observed the largest difference of 0.06 for female candidates and 0.12 for cows when we changed the relative cost of phenotyping from half to twice the cost of genotyping. Changing the relative costs, however, did not change the trends.</w:t>
      </w:r>
    </w:p>
    <w:p>
      <w:pPr>
        <w:pStyle w:val="Normal"/>
        <w:jc w:val="center"/>
        <w:rPr/>
      </w:pPr>
      <w:r>
        <w:rPr/>
        <w:drawing>
          <wp:inline distT="0" distB="0" distL="0" distR="0">
            <wp:extent cx="3060700" cy="432054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3060700" cy="4320540"/>
                    </a:xfrm>
                    <a:prstGeom prst="rect">
                      <a:avLst/>
                    </a:prstGeom>
                  </pic:spPr>
                </pic:pic>
              </a:graphicData>
            </a:graphic>
          </wp:inline>
        </w:drawing>
      </w:r>
    </w:p>
    <w:p>
      <w:pPr>
        <w:pStyle w:val="Normal"/>
        <w:rPr/>
      </w:pPr>
      <w:r>
        <w:rPr>
          <w:b/>
          <w:bCs/>
        </w:rPr>
        <w:t>Figure 2</w:t>
      </w:r>
      <w:r>
        <w:rPr>
          <w:b/>
          <w:color w:val="000000"/>
        </w:rPr>
        <w:t xml:space="preserve"> Accuracy by scenario with an initial training population and equal cost of phenotyping and genotyping.</w:t>
      </w:r>
      <w:r>
        <w:rPr/>
        <w:t xml:space="preserve"> The figure presents the means (lines) and 95% confidence intervals (error bars) across 10 replicates for the conventional (C) and genomic (G) scenarios with numbers indicating the number of phenotype records per lactation.</w:t>
      </w:r>
      <w:r>
        <w:rPr>
          <w:color w:val="000000"/>
        </w:rPr>
        <w:t xml:space="preserve"> </w:t>
      </w:r>
      <w:r>
        <w:rPr/>
        <w:t>Conventional selection implemented two-stage selection for males, hence we present the accuracy of pre-selection for progeny testing (empty point) and the accuracy of sire selection (solid point).</w:t>
      </w:r>
    </w:p>
    <w:p>
      <w:pPr>
        <w:pStyle w:val="Heading2"/>
        <w:numPr>
          <w:ilvl w:val="1"/>
          <w:numId w:val="6"/>
        </w:numPr>
        <w:rPr/>
      </w:pPr>
      <w:r>
        <w:rPr/>
        <w:t xml:space="preserve">Genetic gain </w:t>
      </w:r>
      <w:r>
        <w:rPr>
          <w:rStyle w:val="CommentReference2"/>
          <w:sz w:val="24"/>
          <w:szCs w:val="24"/>
        </w:rPr>
        <w:t xml:space="preserve">and accuracy </w:t>
      </w:r>
      <w:r>
        <w:rPr/>
        <w:t>without an initial training population</w:t>
      </w:r>
    </w:p>
    <w:p>
      <w:pPr>
        <w:pStyle w:val="Heading3"/>
        <w:numPr>
          <w:ilvl w:val="2"/>
          <w:numId w:val="5"/>
        </w:numPr>
        <w:rPr/>
      </w:pPr>
      <w:r>
        <w:rPr/>
        <w:t>Genetic gain</w:t>
      </w:r>
    </w:p>
    <w:p>
      <w:pPr>
        <w:pStyle w:val="Normal"/>
        <w:rPr/>
      </w:pPr>
      <w:r>
        <w:rPr/>
        <w:t xml:space="preserve">When an initial training population was not available, we increased the genetic gain of the conventional scenario between 31% and 134% by optimizing investment in phenotyping and genotyping. We show this in Figure 3 with the genetic gain, training population size, and accuracy by scenario at equal cost of phenotyping and genotyping without an initial training population. The trends were in line with what we observed with an initial training population, that is, increasing genotyping increased genetic gain despite reduced phenotyping. </w:t>
      </w:r>
      <w:r>
        <w:rPr>
          <w:rStyle w:val="CommentReference2"/>
          <w:sz w:val="24"/>
          <w:szCs w:val="24"/>
        </w:rPr>
        <w:t>However, all corresponding scenarios achieved between 2% and 28% smaller genetic gain than when an initial training populati</w:t>
      </w:r>
      <w:r>
        <w:rPr>
          <w:rStyle w:val="CommentReference2"/>
          <w:sz w:val="24"/>
          <w:szCs w:val="24"/>
        </w:rPr>
        <w:t>on was available (Additional file 2</w:t>
      </w:r>
      <w:r>
        <w:rPr/>
        <w:t>).</w:t>
      </w:r>
    </w:p>
    <w:p>
      <w:pPr>
        <w:pStyle w:val="Normal"/>
        <w:rPr/>
      </w:pPr>
      <w:r>
        <w:rPr/>
        <w:t xml:space="preserve">When phenotyping </w:t>
      </w:r>
      <w:r>
        <w:rPr>
          <w:rFonts w:eastAsia="Noto Sans CJK SC Regular" w:cs="Times New Roman"/>
          <w:color w:val="auto"/>
          <w:kern w:val="2"/>
          <w:sz w:val="24"/>
          <w:szCs w:val="24"/>
          <w:lang w:val="en-GB" w:eastAsia="zh-CN" w:bidi="hi-IN"/>
        </w:rPr>
        <w:t xml:space="preserve">costed the same as </w:t>
      </w:r>
      <w:r>
        <w:rPr/>
        <w:t xml:space="preserve">genotyping, genomic scenarios increased the genetic gain of the conventional scenario between 51% and 131%. Compared to when we had an initial training population, the corresponding scenarios achieved between 2% and 16% lower genetic gain. We observed the largest difference in the scenario that invested the least into genotyping (G10). In this scenario we needed six years to build a training population of 2,000 cows and implement genomic selection, since we only genotyped 355 cows per year. </w:t>
      </w:r>
      <w:r>
        <w:rPr>
          <w:rStyle w:val="CommentReference2"/>
          <w:sz w:val="24"/>
          <w:szCs w:val="24"/>
        </w:rPr>
        <w:t>Increasing the investment into genotyping decreased this difference. We observed the smallest difference in the scenario that collected two phenotype records per lactations (G2) and implemented genomic selection already in the first year.</w:t>
      </w:r>
    </w:p>
    <w:p>
      <w:pPr>
        <w:pStyle w:val="Normal"/>
        <w:rPr/>
      </w:pPr>
      <w:r>
        <w:rPr/>
        <w:t xml:space="preserve">Changing the relative cost of phenotyping to genotyping did not change the overall trend, only the level of genetic gain in the low-genotyping scenarios. When phenotyping costed half </w:t>
      </w:r>
      <w:r>
        <w:rPr/>
        <w:t xml:space="preserve">the </w:t>
      </w:r>
      <w:r>
        <w:rPr/>
        <w:t xml:space="preserve">genotyping, the genomic scenarios increased genetic gain of the conventional scenario between 31% and 126%. The corresponding scenarios achieved between 4% and 28% lower genetic gain than when we had an initial training population. When phenotyping costed twice </w:t>
      </w:r>
      <w:r>
        <w:rPr/>
        <w:t>the</w:t>
      </w:r>
      <w:r>
        <w:rPr/>
        <w:t xml:space="preserve"> genotyping, the genomic scenarios increased the genetic gain of the conventional scenario between 86% and 133%. The corresponding scenarios achieved between 3% and 14% lower genetic gain than when we had an initial training population.</w:t>
      </w:r>
    </w:p>
    <w:p>
      <w:pPr>
        <w:pStyle w:val="Heading3"/>
        <w:numPr>
          <w:ilvl w:val="2"/>
          <w:numId w:val="5"/>
        </w:numPr>
        <w:rPr/>
      </w:pPr>
      <w:r>
        <w:rPr/>
        <w:t>Accuracy</w:t>
      </w:r>
    </w:p>
    <w:p>
      <w:pPr>
        <w:pStyle w:val="Normal"/>
        <w:rPr/>
      </w:pPr>
      <w:r>
        <w:rPr/>
        <w:t>As when we had an initial training population, genomic scenarios without an initial training population increased the accuracy for non</w:t>
        <w:noBreakHyphen/>
        <w:t xml:space="preserve">phenotyped male and female candidates, and cows. We show this in Figure 3 with the accuracy without an initial </w:t>
      </w:r>
      <w:r>
        <w:rPr>
          <w:color w:val="000000"/>
        </w:rPr>
        <w:t>training population and equal cost of phenotyping and genotyping. I</w:t>
      </w:r>
      <w:r>
        <w:rPr>
          <w:color w:val="000000"/>
        </w:rPr>
        <w:t>n Additional file 4 we comp</w:t>
      </w:r>
      <w:r>
        <w:rPr>
          <w:color w:val="000000"/>
        </w:rPr>
        <w:t>are the accuracies of all scenarios. When phenotyping costed the same as genotyping, the accuracy for male candidates ranged between 0.84 and 0.91. In contrast to scenarios with initial training population, the accuracy increased with increasing the investment into genotyping, hence was significantly lower in the scenario that invested the least into genotyping. The accuracy for sires ranged between 0.64 and 0.74. Contrary to when we had an initial training population, we observed no clear trend of either increasing or decreasing accuracy. For female candidates the accuracy ranged between 0.47 and 0.56, and for cows between 0.56 and 0.76. For female candidates and cows the accuracies followed the trends of when we had an initial training population, where increasing genotyping increased the accuracy.</w:t>
      </w:r>
    </w:p>
    <w:p>
      <w:pPr>
        <w:pStyle w:val="Normal"/>
        <w:rPr/>
      </w:pPr>
      <w:r>
        <w:rPr/>
        <w:t>As in the scenarios with an initial training population, changing the relative cost of phenotyping to genotyping affected the accuracy for female candidates and cows, but also male candidates. Decreasing the relative cost of genotyping to phenotyping increased the accuracy in the majority of the scenarios, particularly the low-genotyping ones.</w:t>
      </w:r>
    </w:p>
    <w:p>
      <w:pPr>
        <w:pStyle w:val="Normal"/>
        <w:rPr/>
      </w:pPr>
      <w:r>
        <w:rPr/>
        <w:drawing>
          <wp:inline distT="0" distB="0" distL="0" distR="0">
            <wp:extent cx="6120130" cy="432054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8"/>
                    <a:stretch>
                      <a:fillRect/>
                    </a:stretch>
                  </pic:blipFill>
                  <pic:spPr bwMode="auto">
                    <a:xfrm>
                      <a:off x="0" y="0"/>
                      <a:ext cx="6120130" cy="4320540"/>
                    </a:xfrm>
                    <a:prstGeom prst="rect">
                      <a:avLst/>
                    </a:prstGeom>
                  </pic:spPr>
                </pic:pic>
              </a:graphicData>
            </a:graphic>
          </wp:inline>
        </w:drawing>
      </w:r>
    </w:p>
    <w:p>
      <w:pPr>
        <w:sectPr>
          <w:headerReference w:type="default" r:id="rId9"/>
          <w:footerReference w:type="default" r:id="rId10"/>
          <w:type w:val="nextPage"/>
          <w:pgSz w:w="11906" w:h="16838"/>
          <w:pgMar w:left="1134" w:right="1134" w:header="720" w:top="1134" w:footer="720" w:bottom="1134" w:gutter="0"/>
          <w:lnNumType w:countBy="1" w:restart="continuous" w:distance="283"/>
          <w:pgNumType w:fmt="decimal"/>
          <w:formProt w:val="false"/>
          <w:textDirection w:val="lrTb"/>
          <w:docGrid w:type="default" w:linePitch="360" w:charSpace="0"/>
        </w:sectPr>
        <w:pStyle w:val="Normal"/>
        <w:rPr/>
      </w:pPr>
      <w:r>
        <w:rPr>
          <w:rFonts w:eastAsia="Wingdings"/>
          <w:b/>
          <w:bCs/>
        </w:rPr>
        <w:t xml:space="preserve">Figure 3 Genetic gain, training population size, and accuracy by scenario without an initial training population (TP) and equal cost of phenotyping and genotyping. </w:t>
      </w:r>
      <w:r>
        <w:rPr>
          <w:rFonts w:eastAsia="Wingdings"/>
        </w:rPr>
        <w:t>The figure presents the means (lines or points) and 95% confidence intervals</w:t>
      </w:r>
      <w:r>
        <w:rPr/>
        <w:t xml:space="preserve"> </w:t>
      </w:r>
      <w:r>
        <w:rPr>
          <w:rFonts w:eastAsia="Wingdings"/>
        </w:rPr>
        <w:t>(polygons or error-bars) across 10 replicates for the conventional (C) and genomic (G) scenarios with numbers indicating the number of phenotype records per lactation.</w:t>
      </w:r>
      <w:r>
        <w:rPr>
          <w:rStyle w:val="CommentReference5"/>
          <w:rFonts w:eastAsia="Wingdings" w:cs="Mangal"/>
        </w:rPr>
        <w:t xml:space="preserve"> </w:t>
      </w:r>
      <w:r>
        <w:rPr>
          <w:rStyle w:val="CommentReference5"/>
          <w:rFonts w:eastAsia="Wingdings" w:cs="Mangal"/>
          <w:sz w:val="24"/>
          <w:szCs w:val="24"/>
        </w:rPr>
        <w:t xml:space="preserve">The red line marks the condition of required 2,000 training animals to start genomic selection. </w:t>
      </w:r>
      <w:r>
        <w:rPr/>
        <w:t>Conventional selection implemented two-stage selection for males, hence we present the accuracy of the pre-selection for progeny testing (empty point) and the accuracy of sire selection (solid point).</w:t>
      </w:r>
    </w:p>
    <w:p>
      <w:pPr>
        <w:pStyle w:val="Heading1"/>
        <w:numPr>
          <w:ilvl w:val="0"/>
          <w:numId w:val="6"/>
        </w:numPr>
        <w:spacing w:before="238" w:after="227"/>
        <w:rPr/>
      </w:pPr>
      <w:r>
        <w:rPr/>
        <w:t>Discussion</w:t>
      </w:r>
    </w:p>
    <w:p>
      <w:pPr>
        <w:pStyle w:val="Normal"/>
        <w:numPr>
          <w:ilvl w:val="0"/>
          <w:numId w:val="6"/>
        </w:numPr>
        <w:rPr/>
      </w:pPr>
      <w:r>
        <w:rPr/>
        <w:t>Our results show that any dairy breeding programme can implement genomic selection without extra costs by optimizing the investment into phenotyping and genotyping. The estimation of breeding values requires continuous investment in data collection. While breeding programmes have established funding for phenotyping, not all of them have well established funding for genotyping. We show that by reallocating a part of phenotyping resources into genotyping breeding programmes can implement genomic selection and substantially increase genetic gain regardless of the amount and cost of genotyping, and availability of an initial training population. The results raise four discussion points: 1) how optimizing the investment in phenotyping and genotyping affects genetic gain; 2) how optimizing the investment in phenotyping and genotyping affects accuracy; 3) implications for dairy breeding programmes; and 4) limitations of the study. In the following we first discuss the results under equal cost of phenotyping and genotyping, and initial training population available. We then discuss changes at different costs and no initial training population.</w:t>
      </w:r>
    </w:p>
    <w:p>
      <w:pPr>
        <w:pStyle w:val="Heading2"/>
        <w:numPr>
          <w:ilvl w:val="0"/>
          <w:numId w:val="4"/>
        </w:numPr>
        <w:rPr/>
      </w:pPr>
      <w:r>
        <w:rPr/>
        <w:t>Genetic gain</w:t>
      </w:r>
    </w:p>
    <w:p>
      <w:pPr>
        <w:pStyle w:val="Heading3"/>
        <w:numPr>
          <w:ilvl w:val="2"/>
          <w:numId w:val="6"/>
        </w:numPr>
        <w:rPr/>
      </w:pPr>
      <w:r>
        <w:rPr/>
        <w:t>Genomic vs. conventional selection</w:t>
      </w:r>
    </w:p>
    <w:p>
      <w:pPr>
        <w:pStyle w:val="Normal"/>
        <w:numPr>
          <w:ilvl w:val="0"/>
          <w:numId w:val="6"/>
        </w:numPr>
        <w:rPr/>
      </w:pPr>
      <w:r>
        <w:rPr/>
        <w:t>Implementing genomic selection by optimizing the investment in phenotyping and genotyping increased genetic gain compared to the conventional selection.</w:t>
      </w:r>
      <w:r>
        <w:rPr>
          <w:b/>
          <w:bCs/>
        </w:rPr>
        <w:t xml:space="preserve"> </w:t>
      </w:r>
      <w:r>
        <w:rPr>
          <w:highlight w:val="white"/>
        </w:rPr>
        <w:t>With an initial training population of 10,000 cows, all genomic scenarios outperformed the conventional scenario, mainly due to reduced generation interval in sire selection paths.</w:t>
      </w:r>
      <w:r>
        <w:rPr/>
        <w:t xml:space="preserve"> This is in agreement with previous modelling and real data studies. Modelling showed increased genetic gain with genomic selection due to reduced generation interval compared to progeny test, despite reduced selection accuracy </w:t>
      </w:r>
      <w:bookmarkStart w:id="142" w:name="__UnoMark__28867_2480076588"/>
      <w:bookmarkStart w:id="143" w:name="__UnoMark__29058_2480076588"/>
      <w:bookmarkStart w:id="144" w:name="ZOTERO_BREF_4BRvNGQob4A3"/>
      <w:bookmarkStart w:id="145" w:name="__UnoMark__24623_2480076588"/>
      <w:r>
        <w:rPr/>
        <w:t>[2, 3, 18]</w:t>
      </w:r>
      <w:bookmarkEnd w:id="142"/>
      <w:bookmarkEnd w:id="143"/>
      <w:bookmarkEnd w:id="144"/>
      <w:bookmarkEnd w:id="145"/>
      <w:r>
        <w:rPr/>
        <w:t xml:space="preserve">. Real data confirmed that the main driver of genetic gain with genomic selection is the reduced generation interval in sires of sires and sires of dams paths. In the US Holstein population, these generation intervals recently decreased between 25% and 50% compared to the conventional selection </w:t>
      </w:r>
      <w:bookmarkStart w:id="146" w:name="__UnoMark__24624_2480076588"/>
      <w:bookmarkStart w:id="147" w:name="__UnoMark__29059_2480076588"/>
      <w:bookmarkStart w:id="148" w:name="__UnoMark__28868_2480076588"/>
      <w:bookmarkStart w:id="149" w:name="ZOTERO_BREF_D1vN6uMQd42y"/>
      <w:r>
        <w:rPr/>
        <w:t>[19]</w:t>
      </w:r>
      <w:bookmarkEnd w:id="146"/>
      <w:bookmarkEnd w:id="147"/>
      <w:bookmarkEnd w:id="148"/>
      <w:bookmarkEnd w:id="149"/>
      <w:r>
        <w:rPr/>
        <w:t xml:space="preserve">. Van Grevenhof et al. </w:t>
      </w:r>
      <w:bookmarkStart w:id="150" w:name="__UnoMark__28869_2480076588"/>
      <w:bookmarkStart w:id="151" w:name="__UnoMark__24625_2480076588"/>
      <w:bookmarkStart w:id="152" w:name="ZOTERO_BREF_1ARjfoxB9bJB"/>
      <w:bookmarkStart w:id="153" w:name="__UnoMark__29060_2480076588"/>
      <w:r>
        <w:rPr/>
        <w:t>[11]</w:t>
      </w:r>
      <w:bookmarkEnd w:id="150"/>
      <w:bookmarkEnd w:id="151"/>
      <w:bookmarkEnd w:id="152"/>
      <w:bookmarkEnd w:id="153"/>
      <w:r>
        <w:rPr/>
        <w:t xml:space="preserve"> computed a break</w:t>
        <w:noBreakHyphen/>
        <w:t xml:space="preserve">even size of a training population to achieve a comparable response with genomic and conventional selection. They showed, that if the generation interval is not reduced and the number of phenotypes is limited, genomic selection cannot compete with conventional selection. But when generation interval is halved, a training population with ~2,000 individuals with own performance or ~3,500 individuals with ten progeny gives comparable response as conventional selection for a trait with intermediate heritability. While the assumption of an available initial training population might not be realistic for some populations, it can be achieved through international collaboration </w:t>
      </w:r>
      <w:bookmarkStart w:id="154" w:name="__UnoMark__29061_2480076588"/>
      <w:bookmarkStart w:id="155" w:name="ZOTERO_BREF_1PKZcgivjqLw"/>
      <w:bookmarkStart w:id="156" w:name="__UnoMark__28870_2480076588"/>
      <w:bookmarkStart w:id="157" w:name="__UnoMark__24626_2480076588"/>
      <w:r>
        <w:rPr/>
        <w:t>[20]</w:t>
      </w:r>
      <w:bookmarkEnd w:id="154"/>
      <w:bookmarkEnd w:id="155"/>
      <w:bookmarkEnd w:id="156"/>
      <w:bookmarkEnd w:id="157"/>
      <w:r>
        <w:rPr/>
        <w:t>.</w:t>
      </w:r>
    </w:p>
    <w:p>
      <w:pPr>
        <w:pStyle w:val="Normal"/>
        <w:numPr>
          <w:ilvl w:val="0"/>
          <w:numId w:val="6"/>
        </w:numPr>
        <w:rPr/>
      </w:pPr>
      <w:r>
        <w:rPr/>
        <w:t>The genomic scenarios had higher genetic gain also because the reduced number of phenotype records did not proportionally reduce selection accuracy. While genomic scenarios slightly decreased sire selection accuracy, they increased cow and dam selection accuracy. We discuss this in detail below.</w:t>
      </w:r>
    </w:p>
    <w:p>
      <w:pPr>
        <w:pStyle w:val="Normal"/>
        <w:numPr>
          <w:ilvl w:val="0"/>
          <w:numId w:val="6"/>
        </w:numPr>
        <w:rPr/>
      </w:pPr>
      <w:r>
        <w:rPr/>
        <w:t>Another major advantage of the genomic scenarios was</w:t>
      </w:r>
      <w:r>
        <w:rPr>
          <w:b/>
          <w:bCs/>
        </w:rPr>
        <w:t xml:space="preserve"> </w:t>
      </w:r>
      <w:r>
        <w:rPr/>
        <w:t xml:space="preserve">increased intensity of sire selection. A costly and lengthy progeny-testing limits the number of tested sires in conventional selection. Genomic selection significantly reduces the cost of testing </w:t>
      </w:r>
      <w:bookmarkStart w:id="158" w:name="ZOTERO_BREF_jT8KzpOIx2iF"/>
      <w:bookmarkStart w:id="159" w:name="__UnoMark__24627_2480076588"/>
      <w:bookmarkStart w:id="160" w:name="__UnoMark__28871_2480076588"/>
      <w:bookmarkStart w:id="161" w:name="__UnoMark__29062_2480076588"/>
      <w:r>
        <w:rPr/>
        <w:t>[2]</w:t>
      </w:r>
      <w:bookmarkEnd w:id="158"/>
      <w:bookmarkEnd w:id="159"/>
      <w:bookmarkEnd w:id="160"/>
      <w:bookmarkEnd w:id="161"/>
      <w:r>
        <w:rPr/>
        <w:t xml:space="preserve"> and thus allows for testing more sires. In the US Holstein population, genomic selection improved the selection differential for all traits, particularly for traits with low heritability, such as health a</w:t>
      </w:r>
      <w:r>
        <w:rPr/>
        <w:t>nd fertility [</w:t>
      </w:r>
      <w:bookmarkStart w:id="162" w:name="ZOTERO_BREF_nnrVwTO3DPK0"/>
      <w:bookmarkStart w:id="163" w:name="__UnoMark__29063_2480076588"/>
      <w:bookmarkStart w:id="164" w:name="__UnoMark__24628_2480076588"/>
      <w:bookmarkStart w:id="165" w:name="__UnoMark__28872_2480076588"/>
      <w:bookmarkEnd w:id="162"/>
      <w:bookmarkEnd w:id="163"/>
      <w:bookmarkEnd w:id="164"/>
      <w:bookmarkEnd w:id="165"/>
      <w:r>
        <w:rPr/>
        <w:t>19</w:t>
      </w:r>
      <w:r>
        <w:rPr/>
        <w:t>].</w:t>
      </w:r>
    </w:p>
    <w:p>
      <w:pPr>
        <w:pStyle w:val="Heading3"/>
        <w:numPr>
          <w:ilvl w:val="2"/>
          <w:numId w:val="6"/>
        </w:numPr>
        <w:rPr/>
      </w:pPr>
      <w:r>
        <w:rPr/>
        <w:t>Increasing the investment into genotyping</w:t>
      </w:r>
    </w:p>
    <w:p>
      <w:pPr>
        <w:pStyle w:val="Normal"/>
        <w:numPr>
          <w:ilvl w:val="0"/>
          <w:numId w:val="6"/>
        </w:numPr>
        <w:rPr/>
      </w:pPr>
      <w:r>
        <w:rPr>
          <w:color w:val="000000"/>
        </w:rPr>
        <w:t>Genetic gain increased with increased investment into genotyping. This was mainly due to higher intensity of sire selection, since more resources for genotyping allowed us to test more male candidates while selecting the same number.</w:t>
      </w:r>
      <w:r>
        <w:rPr/>
        <w:t xml:space="preserve"> A larger investment into genotyping also increased</w:t>
      </w:r>
      <w:r>
        <w:rPr>
          <w:b/>
          <w:bCs/>
        </w:rPr>
        <w:t xml:space="preserve"> </w:t>
      </w:r>
      <w:r>
        <w:rPr/>
        <w:t>update and size of the training population, which assisted in achieving genetic gain. This is in agreement with Thomasen et al. [2</w:t>
      </w:r>
      <w:ins w:id="54" w:author="Unknown Author" w:date="2020-08-06T20:22:12Z">
        <w:bookmarkStart w:id="166" w:name="__UnoMark__24629_2480076588"/>
        <w:bookmarkStart w:id="167" w:name="__UnoMark__28873_2480076588"/>
        <w:bookmarkStart w:id="168" w:name="__UnoMark__29064_2480076588"/>
        <w:bookmarkStart w:id="169" w:name="ZOTERO_BREF_XAOC0n9S6OsE"/>
        <w:bookmarkEnd w:id="166"/>
        <w:bookmarkEnd w:id="167"/>
        <w:bookmarkEnd w:id="168"/>
        <w:bookmarkEnd w:id="169"/>
        <w:r>
          <w:rPr/>
          <w:t>1</w:t>
        </w:r>
      </w:ins>
      <w:del w:id="55" w:author="Unknown Author" w:date="2020-08-06T20:22:12Z">
        <w:r>
          <w:rPr/>
          <w:delText>3</w:delText>
        </w:r>
      </w:del>
      <w:r>
        <w:rPr/>
        <w:t>] who showed that adding more cows yearly to the training population increases genetic gain.</w:t>
      </w:r>
    </w:p>
    <w:p>
      <w:pPr>
        <w:pStyle w:val="Normal"/>
        <w:numPr>
          <w:ilvl w:val="0"/>
          <w:numId w:val="6"/>
        </w:numPr>
        <w:rPr/>
      </w:pPr>
      <w:r>
        <w:rPr/>
        <w:t xml:space="preserve">The genetic gain had diminishing relationship with investment into genotyping. This has important implications for dairy breeding programmes, since they use phenotypes also for management, and we discuss this separately. The results showed that investing resources of more than six phenotype records into genotyping did not significantly improve the genetic gain. There are four reasons for this. First, the accuracy of sire selection in genomic scenario was high regardless of the amount of genotyping when there were at least </w:t>
      </w:r>
      <w:r>
        <w:rPr>
          <w:highlight w:val="white"/>
        </w:rPr>
        <w:t>10,000</w:t>
      </w:r>
      <w:r>
        <w:rPr/>
        <w:t xml:space="preserve"> animals in the training population. Second</w:t>
      </w:r>
      <w:r>
        <w:rPr>
          <w:highlight w:val="white"/>
        </w:rPr>
        <w:t xml:space="preserve">, the intensity of sire selection had diminishing relationship with increasing genotyping. </w:t>
      </w:r>
      <w:r>
        <w:rPr/>
        <w:t>This agrees with Reiner</w:t>
        <w:noBreakHyphen/>
        <w:t xml:space="preserve">Benaim et al. </w:t>
      </w:r>
      <w:bookmarkStart w:id="170" w:name="ZOTERO_BREF_yfnWDjFw3sgX"/>
      <w:bookmarkStart w:id="171" w:name="__UnoMark__29065_2480076588"/>
      <w:bookmarkStart w:id="172" w:name="__UnoMark__24630_2480076588"/>
      <w:bookmarkStart w:id="173" w:name="__UnoMark__28874_2480076588"/>
      <w:r>
        <w:rPr/>
        <w:t>[22]</w:t>
      </w:r>
      <w:bookmarkEnd w:id="170"/>
      <w:bookmarkEnd w:id="171"/>
      <w:bookmarkEnd w:id="172"/>
      <w:bookmarkEnd w:id="173"/>
      <w:r>
        <w:rPr/>
        <w:t xml:space="preserve"> that showed an increased genetic gain with increasing the number of tested male candidates, but with a diminishing return. While they achieved the maximum profit with four selected sires out of 1,721 tested candidates, they achieved 99% or 90% of the maximum profit with respectively 740 or 119 tested candidates.</w:t>
      </w:r>
      <w:r>
        <w:rPr>
          <w:highlight w:val="white"/>
        </w:rPr>
        <w:t xml:space="preserve"> Third, increasing female training population has diminishing relationship with genetic gain [1</w:t>
      </w:r>
      <w:ins w:id="56" w:author="Unknown Author" w:date="2020-08-06T20:22:35Z">
        <w:r>
          <w:rPr>
            <w:highlight w:val="white"/>
          </w:rPr>
          <w:t>1</w:t>
        </w:r>
      </w:ins>
      <w:del w:id="57" w:author="Unknown Author" w:date="2020-08-06T20:22:35Z">
        <w:r>
          <w:rPr>
            <w:highlight w:val="white"/>
          </w:rPr>
          <w:delText>3</w:delText>
        </w:r>
      </w:del>
      <w:r>
        <w:rPr>
          <w:highlight w:val="white"/>
        </w:rPr>
        <w:t>, 1</w:t>
      </w:r>
      <w:ins w:id="58" w:author="Unknown Author" w:date="2020-08-06T20:22:37Z">
        <w:r>
          <w:rPr>
            <w:highlight w:val="white"/>
          </w:rPr>
          <w:t>2</w:t>
        </w:r>
      </w:ins>
      <w:del w:id="59" w:author="Unknown Author" w:date="2020-08-06T20:22:37Z">
        <w:bookmarkStart w:id="174" w:name="__UnoMark__29066_24800765881"/>
        <w:bookmarkStart w:id="175" w:name="__UnoMark__24631_24800765881"/>
        <w:bookmarkStart w:id="176" w:name="__UnoMark__28875_24800765881"/>
        <w:bookmarkStart w:id="177" w:name="ZOTERO_BREF_iGImAkXS7iVd1"/>
        <w:bookmarkEnd w:id="174"/>
        <w:bookmarkEnd w:id="175"/>
        <w:bookmarkEnd w:id="176"/>
        <w:bookmarkEnd w:id="177"/>
        <w:r>
          <w:rPr>
            <w:highlight w:val="white"/>
          </w:rPr>
          <w:delText>4</w:delText>
        </w:r>
      </w:del>
      <w:r>
        <w:rPr>
          <w:highlight w:val="white"/>
        </w:rPr>
        <w:t>]. Since our scenarios with initial training population started with ~10,000 genotyped and phenotyped cows, enlarging the training population had a marginal effect. And fourth, increasing investment into genotyping did not proportionally increase the size of the training population due to limited number of animals in the studied population and limited size of the training population. Once the investment sufficed to genotype all the females or when the size of the training population hit 25,000, investing more into genotyping did not increase the training population</w:t>
      </w:r>
      <w:r>
        <w:rPr/>
        <w:t>. T</w:t>
      </w:r>
      <w:r>
        <w:rPr>
          <w:highlight w:val="white"/>
        </w:rPr>
        <w:t>he same four reasons enabled comparable maximum genetic gain regardless of the relative price of phenotyping to genotyping. In general, selecting less than 2% of the tested males and updating the training population with more than 35% of first</w:t>
        <w:noBreakHyphen/>
        <w:t>parity cows resulted in the maximum genetic g</w:t>
      </w:r>
      <w:bookmarkStart w:id="178" w:name="move427253021"/>
      <w:bookmarkEnd w:id="178"/>
      <w:r>
        <w:rPr>
          <w:highlight w:val="white"/>
        </w:rPr>
        <w:t>ain.</w:t>
      </w:r>
    </w:p>
    <w:p>
      <w:pPr>
        <w:pStyle w:val="Normal"/>
        <w:numPr>
          <w:ilvl w:val="0"/>
          <w:numId w:val="6"/>
        </w:numPr>
        <w:rPr/>
      </w:pPr>
      <w:r>
        <w:rPr/>
        <w:t>While genetic gain increases with the number of cows in training population, repeated records do not have the same relationship. As we increased the number of cows in the training population, the number of repeated records dec</w:t>
      </w:r>
      <w:r>
        <w:rPr/>
        <w:t xml:space="preserve">reased (Additional file </w:t>
      </w:r>
      <w:r>
        <w:rPr/>
        <w:t>5</w:t>
      </w:r>
      <w:r>
        <w:rPr/>
        <w:t>).</w:t>
      </w:r>
      <w:r>
        <w:rPr/>
        <w:t xml:space="preserve"> The scenarios with the largest genetic gain therefore had a training population with many cows and few repeated records. However, since we used the </w:t>
      </w:r>
      <w:r>
        <w:rPr>
          <w:highlight w:val="white"/>
        </w:rPr>
        <w:t>single-step genomic prediction</w:t>
      </w:r>
      <w:r>
        <w:rPr/>
        <w:t>, the phenotypes of the non</w:t>
        <w:noBreakHyphen/>
        <w:t>genotyped animals contributed to the estimation as well. Effectively, all scenarios thus operated with the same number of phenotyped animals.</w:t>
      </w:r>
    </w:p>
    <w:p>
      <w:pPr>
        <w:pStyle w:val="Normal"/>
        <w:numPr>
          <w:ilvl w:val="0"/>
          <w:numId w:val="6"/>
        </w:numPr>
        <w:rPr/>
      </w:pPr>
      <w:r>
        <w:rPr>
          <w:highlight w:val="white"/>
        </w:rPr>
        <w:t>We should emphasize, that some of the high</w:t>
        <w:noBreakHyphen/>
        <w:t>genotyping scenarios achieved the observed genetic gain at a lower total cost, since they could not use all the saved resources for genotyping females in the studied population. The saved resources could be invested back into phenotyping females for milk production or novel traits, genotyping more male candidates, or other breeding actions.</w:t>
      </w:r>
    </w:p>
    <w:p>
      <w:pPr>
        <w:pStyle w:val="Heading3"/>
        <w:numPr>
          <w:ilvl w:val="2"/>
          <w:numId w:val="6"/>
        </w:numPr>
        <w:rPr/>
      </w:pPr>
      <w:r>
        <w:rPr/>
        <w:t>Scenarios without an initial training population</w:t>
      </w:r>
    </w:p>
    <w:p>
      <w:pPr>
        <w:pStyle w:val="Normal"/>
        <w:numPr>
          <w:ilvl w:val="0"/>
          <w:numId w:val="6"/>
        </w:numPr>
        <w:rPr/>
      </w:pPr>
      <w:r>
        <w:rPr/>
        <w:t xml:space="preserve">We also considered that some small populations do not have access to an initial training population and have to initialize one themselves. These genomic scenarios still increased genetic gain </w:t>
      </w:r>
      <w:r>
        <w:rPr>
          <w:lang w:val="en-US"/>
        </w:rPr>
        <w:t xml:space="preserve">compared to the conventional scenario, but </w:t>
      </w:r>
      <w:r>
        <w:rPr/>
        <w:t>achieved lower genetic gain than corresponding scenarios with an initial training population available. This was mainly due to a delay in implementing genomic selection and a smaller training population. Consequently, increasing the investment into genotyping compensated for starting without a training population in two ways. First, it shortened the time to obtain the targeted 2,000 genotypes required to implement genomic selection down to one year in high</w:t>
        <w:noBreakHyphen/>
        <w:t xml:space="preserve">genotyping scenarios. Second, it shortened the time to build a training population in which an additional record had negligible effect on accuracy </w:t>
      </w:r>
      <w:bookmarkStart w:id="179" w:name="ZOTERO_BREF_uXU3Wcv4ZT92"/>
      <w:bookmarkStart w:id="180" w:name="__UnoMark__29067_2480076588"/>
      <w:bookmarkStart w:id="181" w:name="__UnoMark__24633_2480076588"/>
      <w:bookmarkStart w:id="182" w:name="__UnoMark__28876_2480076588"/>
      <w:r>
        <w:rPr/>
        <w:t>[12]</w:t>
      </w:r>
      <w:bookmarkEnd w:id="179"/>
      <w:bookmarkEnd w:id="180"/>
      <w:bookmarkEnd w:id="181"/>
      <w:bookmarkEnd w:id="182"/>
      <w:r>
        <w:rPr/>
        <w:t>.</w:t>
      </w:r>
    </w:p>
    <w:p>
      <w:pPr>
        <w:pStyle w:val="Normal"/>
        <w:numPr>
          <w:ilvl w:val="0"/>
          <w:numId w:val="6"/>
        </w:numPr>
        <w:rPr/>
      </w:pPr>
      <w:r>
        <w:rPr/>
        <w:t>When implementing genomic selection with a delay due to building the training population, we ran a conventional selection with reduced phenotyping until we accumulated the targeted 2,000 genotypes. In this period, we did not observe decreased genetic gain compared to the conventional scenario with full phenotyping. This suggests that breeding programmes can run a conventional breeding programme with reduced phenotyping until they accumulate genotypes to initiate genomic selection, without harming the genetic gain in the accumulation or transition period.</w:t>
      </w:r>
    </w:p>
    <w:p>
      <w:pPr>
        <w:pStyle w:val="TextBody"/>
        <w:numPr>
          <w:ilvl w:val="0"/>
          <w:numId w:val="6"/>
        </w:numPr>
        <w:rPr/>
      </w:pPr>
      <w:r>
        <w:rPr/>
        <w:drawing>
          <wp:inline distT="0" distB="0" distL="0" distR="0">
            <wp:extent cx="6118860" cy="431863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1"/>
                    <a:stretch>
                      <a:fillRect/>
                    </a:stretch>
                  </pic:blipFill>
                  <pic:spPr bwMode="auto">
                    <a:xfrm>
                      <a:off x="0" y="0"/>
                      <a:ext cx="6118860" cy="4318635"/>
                    </a:xfrm>
                    <a:prstGeom prst="rect">
                      <a:avLst/>
                    </a:prstGeom>
                  </pic:spPr>
                </pic:pic>
              </a:graphicData>
            </a:graphic>
          </wp:inline>
        </w:drawing>
      </w:r>
    </w:p>
    <w:p>
      <w:pPr>
        <w:pStyle w:val="TextBody"/>
        <w:numPr>
          <w:ilvl w:val="0"/>
          <w:numId w:val="6"/>
        </w:numPr>
        <w:spacing w:lineRule="auto" w:line="480"/>
        <w:rPr/>
      </w:pPr>
      <w:r>
        <w:rPr>
          <w:rFonts w:eastAsia="Noto Sans CJK SC Regular" w:cs="Times New Roman"/>
          <w:b/>
          <w:bCs/>
          <w:color w:val="auto"/>
          <w:kern w:val="2"/>
          <w:sz w:val="24"/>
          <w:szCs w:val="24"/>
          <w:lang w:val="en-GB" w:eastAsia="zh-CN" w:bidi="hi-IN"/>
        </w:rPr>
        <w:t>Additional file 5</w:t>
      </w:r>
      <w:r>
        <w:rPr>
          <w:b/>
          <w:bCs/>
        </w:rPr>
        <w:t xml:space="preserve"> The number of animals and repeated phenotypes in the training population</w:t>
      </w:r>
      <w:r>
        <w:rPr/>
        <w:t xml:space="preserve">. The figure presents the results </w:t>
      </w:r>
      <w:r>
        <w:rPr>
          <w:color w:val="000000"/>
        </w:rPr>
        <w:t>for three relative costs of phenotyping to genotyping ($P:$G)</w:t>
      </w:r>
      <w:r>
        <w:rPr/>
        <w:t>. In our simulation, scenarios traded repeated phenotype records for genotypes. Hence, the scenarios with the largest training population collected the least repeated records. These were also the scenarios that achieved the highest genetic gain.</w:t>
      </w:r>
    </w:p>
    <w:p>
      <w:pPr>
        <w:pStyle w:val="TextBody"/>
        <w:numPr>
          <w:ilvl w:val="0"/>
          <w:numId w:val="6"/>
        </w:numPr>
        <w:rPr>
          <w:b/>
          <w:b/>
          <w:bCs/>
        </w:rPr>
      </w:pPr>
      <w:r>
        <w:rPr>
          <w:b/>
          <w:bCs/>
        </w:rPr>
      </w:r>
    </w:p>
    <w:p>
      <w:pPr>
        <w:pStyle w:val="Heading2"/>
        <w:numPr>
          <w:ilvl w:val="1"/>
          <w:numId w:val="6"/>
        </w:numPr>
        <w:rPr/>
      </w:pPr>
      <w:r>
        <w:rPr/>
        <w:t>Accuracy</w:t>
      </w:r>
    </w:p>
    <w:p>
      <w:pPr>
        <w:pStyle w:val="Normal"/>
        <w:numPr>
          <w:ilvl w:val="0"/>
          <w:numId w:val="6"/>
        </w:numPr>
        <w:rPr/>
      </w:pPr>
      <w:r>
        <w:rPr/>
        <w:t>Despite reduced phenotyping, genomic scenarios increased the accuracy for young non</w:t>
        <w:noBreakHyphen/>
        <w:t>phenotyped calves and cows.</w:t>
      </w:r>
      <w:r>
        <w:rPr>
          <w:b/>
          <w:bCs/>
        </w:rPr>
        <w:t xml:space="preserve"> </w:t>
      </w:r>
      <w:r>
        <w:rPr/>
        <w:t>In general, genomic prediction increases the accuracy of the Mendelian sampling term. This is the main reason for increase in accuracy with genomic prediction when the accuracy of parent average is already high. But when the accuracy of parent average is low, such as for animals with non</w:t>
        <w:noBreakHyphen/>
        <w:t xml:space="preserve">phenotyped parents or parents with little own or progeny information, genomic information increases accuracy both for the parent average and the Mendelian sampling term </w:t>
      </w:r>
      <w:bookmarkStart w:id="183" w:name="__UnoMark__24634_2480076588"/>
      <w:bookmarkStart w:id="184" w:name="__UnoMark__28877_2480076588"/>
      <w:bookmarkStart w:id="185" w:name="__UnoMark__29068_2480076588"/>
      <w:bookmarkStart w:id="186" w:name="ZOTERO_BREF_WMqcIWB06IEs"/>
      <w:r>
        <w:rPr/>
        <w:t>[23, 24]</w:t>
      </w:r>
      <w:bookmarkEnd w:id="183"/>
      <w:bookmarkEnd w:id="184"/>
      <w:bookmarkEnd w:id="185"/>
      <w:bookmarkEnd w:id="186"/>
      <w:r>
        <w:rPr/>
        <w:t>.</w:t>
      </w:r>
    </w:p>
    <w:p>
      <w:pPr>
        <w:pStyle w:val="Heading3"/>
        <w:numPr>
          <w:ilvl w:val="2"/>
          <w:numId w:val="6"/>
        </w:numPr>
        <w:rPr/>
      </w:pPr>
      <w:r>
        <w:rPr/>
        <w:t>Accuracy for males with initial training population</w:t>
      </w:r>
    </w:p>
    <w:p>
      <w:pPr>
        <w:pStyle w:val="Normal"/>
        <w:numPr>
          <w:ilvl w:val="0"/>
          <w:numId w:val="6"/>
        </w:numPr>
        <w:rPr/>
      </w:pPr>
      <w:r>
        <w:rPr/>
        <w:t xml:space="preserve">For male candidates, genomic prediction more than doubled the accuracy compared to the parent average used in pre-selection for progeny testing in conventional scenario. This is in agreement with two-fold accuracy increase in dairy [2] and layers </w:t>
      </w:r>
      <w:bookmarkStart w:id="187" w:name="__UnoMark__28879_2480076588"/>
      <w:bookmarkStart w:id="188" w:name="__UnoMark__8958_2480076588"/>
      <w:bookmarkStart w:id="189" w:name="__UnoMark__24636_2480076588"/>
      <w:bookmarkStart w:id="190" w:name="__UnoMark__29070_2480076588"/>
      <w:bookmarkStart w:id="191" w:name="__UnoMark__8503_2480076588"/>
      <w:bookmarkStart w:id="192" w:name="ZOTERO_BREF_KgobD5FV4CIH"/>
      <w:r>
        <w:rPr/>
        <w:t>[23]</w:t>
      </w:r>
      <w:bookmarkEnd w:id="187"/>
      <w:bookmarkEnd w:id="188"/>
      <w:bookmarkEnd w:id="189"/>
      <w:bookmarkEnd w:id="190"/>
      <w:bookmarkEnd w:id="191"/>
      <w:bookmarkEnd w:id="192"/>
      <w:r>
        <w:rPr/>
        <w:t>. Within the genomic scenarios, the accuracy for male candidates was high regardless of the amount of genotyping and phenotyping for two reasons. First, the accuracy of their parent average was high, since we tested offspring of elite matings. Second, starting with an initial 10,000 training population gave an adequate accuracy that was additionally boosted by using all available information jointly through the single</w:t>
        <w:noBreakHyphen/>
        <w:t>step genomic prediction.</w:t>
      </w:r>
    </w:p>
    <w:p>
      <w:pPr>
        <w:pStyle w:val="Normal"/>
        <w:numPr>
          <w:ilvl w:val="0"/>
          <w:numId w:val="6"/>
        </w:numPr>
        <w:rPr/>
      </w:pPr>
      <w:r>
        <w:rPr/>
        <w:t xml:space="preserve">In contrast, reducing phenotyping decreased the accuracy for selected sires. We believe this is due to the fact that sire breeding values are in the tail of a distribution. Each additional phenotypic record only marginally changes the overall accuracy of individuals breeding values, but that affects distinguishing the very best sires in the tail of a distribution. </w:t>
      </w:r>
      <w:del w:id="60" w:author="GORJANC Gregor" w:date="2020-08-06T00:02:00Z">
        <w:r>
          <w:rPr/>
          <w:delText xml:space="preserve">Second, with increased investment into genotyping the training population grew quicker and reached the limit of 25,000 at which we removed sires genotypes in favour of cow genotypes. </w:delText>
        </w:r>
      </w:del>
      <w:r>
        <w:rPr/>
        <w:t>However, since this is the accuracy after the selection has already been made, it is not of great interest for breeding.</w:t>
      </w:r>
    </w:p>
    <w:p>
      <w:pPr>
        <w:pStyle w:val="Heading3"/>
        <w:numPr>
          <w:ilvl w:val="2"/>
          <w:numId w:val="3"/>
        </w:numPr>
        <w:rPr/>
      </w:pPr>
      <w:r>
        <w:rPr/>
        <w:t>Accuracy for females with initial training population</w:t>
      </w:r>
    </w:p>
    <w:p>
      <w:pPr>
        <w:pStyle w:val="Normal"/>
        <w:numPr>
          <w:ilvl w:val="0"/>
          <w:numId w:val="6"/>
        </w:numPr>
        <w:rPr/>
      </w:pPr>
      <w:r>
        <w:rPr/>
        <w:t xml:space="preserve">Genomic scenarios increased the accuracy for cows compared to the conventional scenario. Besides increasing the accuracy of Mendelian sampling term, using genomic information increases genetic connectedness between individuals from different management units </w:t>
      </w:r>
      <w:bookmarkStart w:id="193" w:name="__UnoMark__29071_2480076588"/>
      <w:bookmarkStart w:id="194" w:name="__UnoMark__24637_2480076588"/>
      <w:bookmarkStart w:id="195" w:name="ZOTERO_BREF_KOC7XZTVvOJm"/>
      <w:bookmarkStart w:id="196" w:name="__UnoMark__28880_2480076588"/>
      <w:r>
        <w:rPr/>
        <w:t>[25, 26]</w:t>
      </w:r>
      <w:bookmarkEnd w:id="193"/>
      <w:bookmarkEnd w:id="194"/>
      <w:bookmarkEnd w:id="195"/>
      <w:bookmarkEnd w:id="196"/>
      <w:r>
        <w:rPr/>
        <w:t xml:space="preserve">. This in turn increases the accuracy of prediction regardless of the heritability and the number of causal loci or markers </w:t>
      </w:r>
      <w:bookmarkStart w:id="197" w:name="__UnoMark__28881_2480076588"/>
      <w:bookmarkStart w:id="198" w:name="__UnoMark__24638_2480076588"/>
      <w:bookmarkStart w:id="199" w:name="ZOTERO_BREF_GtYINFuYGWHB"/>
      <w:bookmarkStart w:id="200" w:name="__UnoMark__29072_2480076588"/>
      <w:r>
        <w:rPr/>
        <w:t>[27]</w:t>
      </w:r>
      <w:bookmarkEnd w:id="197"/>
      <w:bookmarkEnd w:id="198"/>
      <w:bookmarkEnd w:id="199"/>
      <w:bookmarkEnd w:id="200"/>
      <w:r>
        <w:rPr/>
        <w:t>.</w:t>
      </w:r>
    </w:p>
    <w:p>
      <w:pPr>
        <w:pStyle w:val="Normal"/>
        <w:numPr>
          <w:ilvl w:val="0"/>
          <w:numId w:val="6"/>
        </w:numPr>
        <w:rPr/>
      </w:pPr>
      <w:r>
        <w:rPr/>
        <w:t>The accuracy for cows increased with increasing investment into genotyping,</w:t>
      </w:r>
      <w:r>
        <w:rPr>
          <w:b/>
          <w:bCs/>
        </w:rPr>
        <w:t xml:space="preserve"> </w:t>
      </w:r>
      <w:r>
        <w:rPr/>
        <w:t>despite reduced phenotyping. This had important implications, since we selected bull dams for elite mating from cows. Increasing the number of genotyped cows affected the accuracy in three ways. First, more cows had both genomic and phenotypic information available, which increased the accuracy of their estimated breeding values. Second, more genotyped cows increased genetic connectednes</w:t>
      </w:r>
      <w:bookmarkStart w:id="201" w:name="__UnoMark__29239_24800765881"/>
      <w:bookmarkEnd w:id="201"/>
      <w:r>
        <w:rPr/>
        <w:t>s [2</w:t>
      </w:r>
      <w:ins w:id="61" w:author="Unknown Author" w:date="2020-08-06T20:25:05Z">
        <w:bookmarkStart w:id="202" w:name="__UnoMark__29075_24800765881"/>
        <w:bookmarkStart w:id="203" w:name="__UnoMark__24641_24800765881"/>
        <w:bookmarkStart w:id="204" w:name="__UnoMark__28884_24800765881"/>
        <w:bookmarkStart w:id="205" w:name="ZOTERO_BREF_fgWzesPq3KDm1"/>
        <w:bookmarkEnd w:id="202"/>
        <w:bookmarkEnd w:id="203"/>
        <w:bookmarkEnd w:id="204"/>
        <w:bookmarkEnd w:id="205"/>
        <w:r>
          <w:rPr/>
          <w:t>7</w:t>
        </w:r>
      </w:ins>
      <w:del w:id="62" w:author="Unknown Author" w:date="2020-08-06T20:25:05Z">
        <w:r>
          <w:rPr/>
          <w:delText>8</w:delText>
        </w:r>
      </w:del>
      <w:r>
        <w:rPr/>
        <w:t>]. And third, investing more into genotyping translated into larger training population and its yearly update. As shown by previous studies [1</w:t>
      </w:r>
      <w:ins w:id="63" w:author="Unknown Author" w:date="2020-08-06T20:23:31Z">
        <w:r>
          <w:rPr/>
          <w:t>1</w:t>
        </w:r>
      </w:ins>
      <w:del w:id="64" w:author="Unknown Author" w:date="2020-08-06T20:23:30Z">
        <w:r>
          <w:rPr/>
          <w:delText>3</w:delText>
        </w:r>
      </w:del>
      <w:r>
        <w:rPr/>
        <w:t>, 1</w:t>
      </w:r>
      <w:ins w:id="65" w:author="Unknown Author" w:date="2020-08-06T20:23:32Z">
        <w:bookmarkStart w:id="206" w:name="__UnoMark__28882_2480076588"/>
        <w:bookmarkStart w:id="207" w:name="__UnoMark__24639_2480076588"/>
        <w:bookmarkStart w:id="208" w:name="__UnoMark__29073_2480076588"/>
        <w:bookmarkStart w:id="209" w:name="ZOTERO_BREF_TvTlCGb1fFY9"/>
        <w:bookmarkEnd w:id="206"/>
        <w:bookmarkEnd w:id="207"/>
        <w:bookmarkEnd w:id="208"/>
        <w:bookmarkEnd w:id="209"/>
        <w:r>
          <w:rPr/>
          <w:t>2</w:t>
        </w:r>
      </w:ins>
      <w:del w:id="66" w:author="Unknown Author" w:date="2020-08-06T20:23:32Z">
        <w:r>
          <w:rPr/>
          <w:delText>4</w:delText>
        </w:r>
      </w:del>
      <w:r>
        <w:rPr/>
        <w:t>], the accuracy of genomic prediction increases with increasing the size of a female training population. They showed that the accuracy of 0.70 is achieved with ~20,000 animals as in our study. However, these studies did not account for varying the degree of genetic distance between a training and prediction population. We can increase the accuracy in the evaluation population with a higher relationship to the training populatio</w:t>
      </w:r>
      <w:bookmarkStart w:id="210" w:name="__UnoMark__29230_2480076588"/>
      <w:bookmarkEnd w:id="210"/>
      <w:r>
        <w:rPr/>
        <w:t>n [8, 9, 2</w:t>
      </w:r>
      <w:ins w:id="67" w:author="Unknown Author" w:date="2020-08-06T20:25:23Z">
        <w:bookmarkStart w:id="211" w:name="__UnoMark__24640_2480076588"/>
        <w:bookmarkStart w:id="212" w:name="ZOTERO_BREF_sIzJc826AobD"/>
        <w:bookmarkStart w:id="213" w:name="__UnoMark__29074_2480076588"/>
        <w:bookmarkStart w:id="214" w:name="__UnoMark__28883_2480076588"/>
        <w:bookmarkEnd w:id="211"/>
        <w:bookmarkEnd w:id="212"/>
        <w:bookmarkEnd w:id="213"/>
        <w:bookmarkEnd w:id="214"/>
        <w:r>
          <w:rPr/>
          <w:t>8</w:t>
        </w:r>
      </w:ins>
      <w:del w:id="68" w:author="Unknown Author" w:date="2020-08-06T20:25:23Z">
        <w:r>
          <w:rPr/>
          <w:delText>9</w:delText>
        </w:r>
      </w:del>
      <w:r>
        <w:rPr/>
        <w:t>]. Increasing the investment into genotyping allowed us to genotype more recent cows, which decreased genetic distance between our training and prediction populations. As with genetic gain, accuracy had a diminishing return relationship with the size of the training population</w:t>
      </w:r>
      <w:r>
        <w:rPr>
          <w:b/>
          <w:bCs/>
        </w:rPr>
        <w:t xml:space="preserve"> </w:t>
      </w:r>
      <w:r>
        <w:rPr/>
        <w:t>[1</w:t>
      </w:r>
      <w:ins w:id="69" w:author="Unknown Author" w:date="2020-08-06T20:25:14Z">
        <w:r>
          <w:rPr/>
          <w:t>1</w:t>
        </w:r>
      </w:ins>
      <w:del w:id="70" w:author="Unknown Author" w:date="2020-08-06T20:25:13Z">
        <w:r>
          <w:rPr/>
          <w:delText>3</w:delText>
        </w:r>
      </w:del>
      <w:r>
        <w:rPr/>
        <w:t>, 1</w:t>
      </w:r>
      <w:ins w:id="71" w:author="Unknown Author" w:date="2020-08-06T20:25:16Z">
        <w:bookmarkStart w:id="215" w:name="__UnoMark__29076_2480076588"/>
        <w:bookmarkStart w:id="216" w:name="__UnoMark__28885_2480076588"/>
        <w:bookmarkStart w:id="217" w:name="__UnoMark__24642_2480076588"/>
        <w:bookmarkStart w:id="218" w:name="ZOTERO_BREF_91PqdwhYBqqz"/>
        <w:bookmarkEnd w:id="215"/>
        <w:bookmarkEnd w:id="216"/>
        <w:bookmarkEnd w:id="217"/>
        <w:bookmarkEnd w:id="218"/>
        <w:r>
          <w:rPr/>
          <w:t>2</w:t>
        </w:r>
      </w:ins>
      <w:del w:id="72" w:author="Unknown Author" w:date="2020-08-06T20:25:15Z">
        <w:r>
          <w:rPr/>
          <w:delText>4</w:delText>
        </w:r>
      </w:del>
      <w:r>
        <w:rPr/>
        <w:t>].</w:t>
      </w:r>
      <w:r>
        <w:rPr>
          <w:b/>
          <w:bCs/>
        </w:rPr>
        <w:t xml:space="preserve"> </w:t>
      </w:r>
      <w:r>
        <w:rPr/>
        <w:t>We observed plateau in accuracy when we invested more than six phenotype records into genotyping.</w:t>
      </w:r>
    </w:p>
    <w:p>
      <w:pPr>
        <w:pStyle w:val="Normal"/>
        <w:numPr>
          <w:ilvl w:val="0"/>
          <w:numId w:val="6"/>
        </w:numPr>
        <w:rPr/>
      </w:pPr>
      <w:r>
        <w:rPr/>
        <w:t>Accuracy for female candidates followed the accuracy trend for the dams, but at lower values. Female candidates were not genotyped nor phenotyped, hence their accuracy mainly reflected the accuracy of their parent average. Increasing genotyping increased the accuracy for dams and in turn increased the accuracy of female candidate`s parent average. The benefit of this increase was not large, since the intensity of cow selection was low. However, there is potential for this benefit to be larger with sexed semen and embryo transfer.</w:t>
      </w:r>
    </w:p>
    <w:p>
      <w:pPr>
        <w:pStyle w:val="Heading3"/>
        <w:numPr>
          <w:ilvl w:val="2"/>
          <w:numId w:val="6"/>
        </w:numPr>
        <w:rPr/>
      </w:pPr>
      <w:r>
        <w:rPr/>
        <w:t>Accuracy without an initial training population</w:t>
      </w:r>
    </w:p>
    <w:p>
      <w:pPr>
        <w:pStyle w:val="Normal"/>
        <w:numPr>
          <w:ilvl w:val="0"/>
          <w:numId w:val="6"/>
        </w:numPr>
        <w:rPr/>
      </w:pPr>
      <w:r>
        <w:rPr/>
        <w:t xml:space="preserve">Accuracy in scenarios without an initial training population closely followed the trends of the corresponding scenarios with an initial training population available. We observed minor differences in the low genotyping scenarios that had reduced accuracy for male candidates and sires. We attribute this to a smaller training population. Buch et al. </w:t>
      </w:r>
      <w:bookmarkStart w:id="219" w:name="ZOTERO_BREF_QoEDlFiwd7xZ"/>
      <w:bookmarkStart w:id="220" w:name="__UnoMark__24643_2480076588"/>
      <w:bookmarkStart w:id="221" w:name="__UnoMark__28886_2480076588"/>
      <w:bookmarkStart w:id="222" w:name="__UnoMark__29077_2480076588"/>
      <w:r>
        <w:rPr/>
        <w:t>[29]</w:t>
      </w:r>
      <w:bookmarkEnd w:id="219"/>
      <w:bookmarkEnd w:id="220"/>
      <w:bookmarkEnd w:id="221"/>
      <w:bookmarkEnd w:id="222"/>
      <w:r>
        <w:rPr/>
        <w:t xml:space="preserve"> showed that for new traits and large scale recording, we can achieve 75% of the maximum genomic accuracy within first two to three years of recording. In our study we shortened this period </w:t>
      </w:r>
      <w:del w:id="73" w:author="GORJANC Gregor" w:date="2020-08-06T00:12:00Z">
        <w:r>
          <w:rPr/>
          <w:delText>even more</w:delText>
        </w:r>
      </w:del>
      <w:ins w:id="74" w:author="GORJANC Gregor" w:date="2020-08-06T00:12:00Z">
        <w:r>
          <w:rPr/>
          <w:t>down to one year</w:t>
        </w:r>
      </w:ins>
      <w:r>
        <w:rPr/>
        <w:t xml:space="preserve"> by including the historical data through the single-step genomic prediction.</w:t>
      </w:r>
    </w:p>
    <w:p>
      <w:pPr>
        <w:pStyle w:val="Heading2"/>
        <w:numPr>
          <w:ilvl w:val="1"/>
          <w:numId w:val="6"/>
        </w:numPr>
        <w:rPr/>
      </w:pPr>
      <w:r>
        <w:rPr/>
        <w:t>Implications</w:t>
      </w:r>
    </w:p>
    <w:p>
      <w:pPr>
        <w:pStyle w:val="Normal"/>
        <w:numPr>
          <w:ilvl w:val="1"/>
          <w:numId w:val="6"/>
        </w:numPr>
        <w:rPr/>
      </w:pPr>
      <w:r>
        <w:rPr/>
        <w:t>The results suggest that any dairy breeding programme can implement genomic selection without extra costs by optimizing the investment of resources into breeding actions. Here we propose funding the genotyping with a part of resources for milk recording, since we can manipulate the number of repeated records. Breeding programmes could reduce phenotyping for a different trait that they record repeatedly and is perhaps less crucial for management. They could also reallocate the funds from another breeding action.</w:t>
      </w:r>
    </w:p>
    <w:p>
      <w:pPr>
        <w:pStyle w:val="Normal"/>
        <w:numPr>
          <w:ilvl w:val="2"/>
          <w:numId w:val="6"/>
        </w:numPr>
        <w:rPr/>
      </w:pPr>
      <w:r>
        <w:rPr/>
        <w:t xml:space="preserve">Another alternative could be to optimize which individuals to genotype and phenotype, which we did not consider in this study. We expect this would further increase the genetic gain for the same level of investment or require less investment for the same genetic gain, but increase the complexity of optimization. </w:t>
      </w:r>
      <w:r>
        <w:rPr>
          <w:rStyle w:val="CommentReference3"/>
          <w:rFonts w:cs="Mangal"/>
          <w:sz w:val="24"/>
          <w:szCs w:val="24"/>
          <w:highlight w:val="white"/>
        </w:rPr>
        <w:t xml:space="preserve">Such optimizations were shown to increase the accuracy of genomic prediction up to 20% with small sample sizes in plant breeding </w:t>
      </w:r>
      <w:bookmarkStart w:id="223" w:name="ZOTERO_BREF_1moElF04VEIu"/>
      <w:bookmarkStart w:id="224" w:name="__UnoMark__29034_2480076588"/>
      <w:bookmarkStart w:id="225" w:name="__UnoMark__24644_2480076588"/>
      <w:bookmarkStart w:id="226" w:name="__UnoMark__28843_2480076588"/>
      <w:r>
        <w:rPr>
          <w:rStyle w:val="CommentReference3"/>
          <w:rFonts w:cs="Mangal"/>
          <w:sz w:val="24"/>
          <w:szCs w:val="24"/>
          <w:highlight w:val="white"/>
        </w:rPr>
        <w:t>[30, 31]</w:t>
      </w:r>
      <w:bookmarkEnd w:id="223"/>
      <w:bookmarkEnd w:id="224"/>
      <w:bookmarkEnd w:id="225"/>
      <w:bookmarkEnd w:id="226"/>
      <w:r>
        <w:rPr>
          <w:rStyle w:val="CommentReference3"/>
          <w:rFonts w:cs="Mangal"/>
          <w:sz w:val="24"/>
          <w:szCs w:val="24"/>
        </w:rPr>
        <w:t xml:space="preserve">. </w:t>
      </w:r>
      <w:bookmarkStart w:id="227" w:name="move45912686"/>
      <w:r>
        <w:rPr>
          <w:rStyle w:val="CommentReference3"/>
          <w:rFonts w:cs="Mangal"/>
          <w:sz w:val="24"/>
          <w:szCs w:val="24"/>
        </w:rPr>
        <w:t xml:space="preserve">Similarly, </w:t>
      </w:r>
      <w:r>
        <w:rPr>
          <w:rStyle w:val="CommentReference3"/>
          <w:rFonts w:cs="Mangal"/>
          <w:sz w:val="24"/>
          <w:szCs w:val="24"/>
          <w:highlight w:val="white"/>
        </w:rPr>
        <w:t xml:space="preserve">selective genotyping of cows from the distribution tails has been shown to increase the accuracy of genomic prediction by 15% </w:t>
      </w:r>
      <w:r>
        <w:rPr>
          <w:rStyle w:val="CommentReference3"/>
          <w:rFonts w:cs="Mangal"/>
          <w:sz w:val="24"/>
          <w:szCs w:val="24"/>
        </w:rPr>
        <w:t>[3</w:t>
      </w:r>
      <w:ins w:id="75" w:author="Unknown Author" w:date="2020-08-06T20:26:29Z">
        <w:r>
          <w:rPr>
            <w:rStyle w:val="CommentReference3"/>
            <w:rFonts w:cs="Mangal"/>
            <w:sz w:val="24"/>
            <w:szCs w:val="24"/>
          </w:rPr>
          <w:t>2</w:t>
        </w:r>
      </w:ins>
      <w:del w:id="76" w:author="Unknown Author" w:date="2020-08-06T20:26:29Z">
        <w:r>
          <w:rPr>
            <w:rStyle w:val="CommentReference3"/>
            <w:rFonts w:cs="Mangal"/>
            <w:sz w:val="24"/>
            <w:szCs w:val="24"/>
          </w:rPr>
          <w:delText>3</w:delText>
        </w:r>
      </w:del>
      <w:r>
        <w:rPr>
          <w:rStyle w:val="CommentReference3"/>
          <w:rFonts w:cs="Mangal"/>
          <w:sz w:val="24"/>
          <w:szCs w:val="24"/>
        </w:rPr>
        <w:t>]</w:t>
      </w:r>
      <w:r>
        <w:rPr>
          <w:rStyle w:val="CommentReference3"/>
          <w:rFonts w:cs="Mangal"/>
          <w:sz w:val="24"/>
          <w:szCs w:val="24"/>
          <w:highlight w:val="white"/>
        </w:rPr>
        <w:t>.</w:t>
      </w:r>
      <w:bookmarkEnd w:id="227"/>
      <w:r>
        <w:rPr>
          <w:rStyle w:val="CommentReference3"/>
          <w:rFonts w:cs="Mangal"/>
          <w:sz w:val="24"/>
          <w:szCs w:val="24"/>
          <w:highlight w:val="white"/>
        </w:rPr>
        <w:t xml:space="preserve"> Furthermore, there are proposals for phenotyping farms, which would be paid to provide records </w:t>
      </w:r>
      <w:bookmarkStart w:id="228" w:name="ZOTERO_BREF_smDcEgdv2Ppm"/>
      <w:bookmarkStart w:id="229" w:name="__UnoMark__28848_2480076588"/>
      <w:bookmarkStart w:id="230" w:name="__UnoMark__29039_2480076588"/>
      <w:r>
        <w:rPr>
          <w:rStyle w:val="CommentReference3"/>
          <w:rFonts w:cs="Mangal"/>
          <w:sz w:val="24"/>
          <w:szCs w:val="24"/>
          <w:highlight w:val="white"/>
        </w:rPr>
        <w:t>[3</w:t>
      </w:r>
      <w:ins w:id="77" w:author="Unknown Author" w:date="2020-08-06T20:26:31Z">
        <w:r>
          <w:rPr>
            <w:rStyle w:val="CommentReference3"/>
            <w:rFonts w:cs="Mangal"/>
            <w:sz w:val="24"/>
            <w:szCs w:val="24"/>
            <w:highlight w:val="white"/>
          </w:rPr>
          <w:t>3</w:t>
        </w:r>
      </w:ins>
      <w:del w:id="78" w:author="Unknown Author" w:date="2020-08-06T20:26:31Z">
        <w:r>
          <w:rPr>
            <w:rStyle w:val="CommentReference3"/>
            <w:rFonts w:cs="Mangal"/>
            <w:sz w:val="24"/>
            <w:szCs w:val="24"/>
            <w:highlight w:val="white"/>
          </w:rPr>
          <w:delText>2</w:delText>
        </w:r>
      </w:del>
      <w:r>
        <w:rPr>
          <w:rStyle w:val="CommentReference3"/>
          <w:rFonts w:cs="Mangal"/>
          <w:sz w:val="24"/>
          <w:szCs w:val="24"/>
          <w:highlight w:val="white"/>
        </w:rPr>
        <w:t>]</w:t>
      </w:r>
      <w:bookmarkEnd w:id="228"/>
      <w:bookmarkEnd w:id="229"/>
      <w:bookmarkEnd w:id="230"/>
      <w:r>
        <w:rPr>
          <w:rStyle w:val="CommentReference3"/>
          <w:rFonts w:cs="Mangal"/>
          <w:sz w:val="24"/>
          <w:szCs w:val="24"/>
          <w:highlight w:val="white"/>
        </w:rPr>
        <w:t>.</w:t>
      </w:r>
    </w:p>
    <w:p>
      <w:pPr>
        <w:pStyle w:val="Normal"/>
        <w:numPr>
          <w:ilvl w:val="2"/>
          <w:numId w:val="6"/>
        </w:numPr>
        <w:rPr/>
      </w:pPr>
      <w:r>
        <w:rPr/>
        <w:t>The economic efficiency of breeding programmes strongly depends on which stakeholders fund which breeding action. Different programmes have different investment schemes, often intricate. The scenarios presented in this paper are of little value for programmes where funding for phenotyping and genotyping is disconnected. Similarly, optimizing the investment into phenotyping is not of interest for breeding programmes with abundant use of automated milking systems. With automated systems</w:t>
      </w:r>
      <w:r>
        <w:rPr>
          <w:highlight w:val="white"/>
        </w:rPr>
        <w:t xml:space="preserve"> the cost of phenotyping does not depend on the number of records</w:t>
      </w:r>
      <w:r>
        <w:rPr/>
        <w:t xml:space="preserve">. But in populations with small herds the use of automated system is limited. Further on, genomic selection could benefit some settings more than others. For example, genomic information is especially important for generating genetic connectedness in systems with small herd sizes, geographically dispersed farms, and limited use of artificial insemination, often found in low to mid income countries </w:t>
      </w:r>
      <w:bookmarkStart w:id="231" w:name="ZOTERO_BREF_EfUNHMeup3pj"/>
      <w:bookmarkStart w:id="232" w:name="__UnoMark__24648_2480076588"/>
      <w:bookmarkStart w:id="233" w:name="__UnoMark__28887_2480076588"/>
      <w:bookmarkStart w:id="234" w:name="__UnoMark__29078_2480076588"/>
      <w:r>
        <w:rPr/>
        <w:t>[26]</w:t>
      </w:r>
      <w:bookmarkEnd w:id="231"/>
      <w:bookmarkEnd w:id="232"/>
      <w:bookmarkEnd w:id="233"/>
      <w:bookmarkEnd w:id="234"/>
      <w:r>
        <w:rPr/>
        <w:t xml:space="preserve">. The same benefits are expected for small ruminant programmes that do not actively exchange of sires between herds </w:t>
      </w:r>
      <w:bookmarkStart w:id="235" w:name="__UnoMark__29079_2480076588"/>
      <w:bookmarkStart w:id="236" w:name="ZOTERO_BREF_bhrnf2ZlwwhS"/>
      <w:bookmarkStart w:id="237" w:name="__UnoMark__24649_2480076588"/>
      <w:bookmarkStart w:id="238" w:name="__UnoMark__28888_2480076588"/>
      <w:r>
        <w:rPr/>
        <w:t>[3</w:t>
      </w:r>
      <w:ins w:id="79" w:author="Unknown Author" w:date="2020-08-06T20:26:43Z">
        <w:r>
          <w:rPr/>
          <w:t>4</w:t>
        </w:r>
      </w:ins>
      <w:del w:id="80" w:author="Unknown Author" w:date="2020-08-06T20:26:43Z">
        <w:r>
          <w:rPr/>
          <w:delText>3</w:delText>
        </w:r>
      </w:del>
      <w:r>
        <w:rPr/>
        <w:t>]</w:t>
      </w:r>
      <w:bookmarkEnd w:id="235"/>
      <w:bookmarkEnd w:id="236"/>
      <w:bookmarkEnd w:id="237"/>
      <w:bookmarkEnd w:id="238"/>
      <w:r>
        <w:rPr/>
        <w:t>.</w:t>
      </w:r>
    </w:p>
    <w:p>
      <w:pPr>
        <w:pStyle w:val="Normal"/>
        <w:numPr>
          <w:ilvl w:val="0"/>
          <w:numId w:val="6"/>
        </w:numPr>
        <w:rPr/>
      </w:pPr>
      <w:ins w:id="81" w:author="GORJANC Gregor" w:date="2020-08-06T00:22:00Z">
        <w:r>
          <w:rPr/>
          <w:t>When breeding programmes do not have access to high performance computing needed for genomic evaluation of large genotyped populations, they can also optimize computational costs. As shown in our study, we can achieve large genetic gain with a relatively small training population of recent genotypes. This implies that breeding programmes do not have to use all historical genotypes for prediction. The problem of a large number of genotypes can be alternatively solved by using methods with reduced computational costs, such as algorithm for proven and young [35] or singular value decomposition of the genotype matrix [36].</w:t>
        </w:r>
      </w:ins>
    </w:p>
    <w:p>
      <w:pPr>
        <w:pStyle w:val="Normal"/>
        <w:numPr>
          <w:ilvl w:val="0"/>
          <w:numId w:val="6"/>
        </w:numPr>
        <w:rPr/>
      </w:pPr>
      <w:r>
        <w:rPr/>
        <w:t>We did not account for the benefits of genotyping besides predicting genomic breeding values and selection. Genomic information has additional value for parentage verification or parentage discover</w:t>
      </w:r>
      <w:r>
        <w:rPr>
          <w:highlight w:val="white"/>
        </w:rPr>
        <w:t>y</w:t>
      </w:r>
      <w:bookmarkStart w:id="239" w:name="__UnoMark__29293_2480076588"/>
      <w:bookmarkEnd w:id="239"/>
      <w:r>
        <w:rPr>
          <w:highlight w:val="white"/>
        </w:rPr>
        <w:t xml:space="preserve"> [3</w:t>
      </w:r>
      <w:ins w:id="82" w:author="Unknown Author" w:date="2020-08-06T20:28:09Z">
        <w:r>
          <w:rPr>
            <w:highlight w:val="white"/>
          </w:rPr>
          <w:t>7</w:t>
        </w:r>
      </w:ins>
      <w:del w:id="83" w:author="Unknown Author" w:date="2020-08-06T20:28:08Z">
        <w:r>
          <w:rPr>
            <w:highlight w:val="white"/>
          </w:rPr>
          <w:delText>8</w:delText>
        </w:r>
      </w:del>
      <w:bookmarkStart w:id="240" w:name="__UnoMark__29080_2480076588"/>
      <w:bookmarkStart w:id="241" w:name="__UnoMark__24650_2480076588"/>
      <w:bookmarkStart w:id="242" w:name="ZOTERO_BREF_9kYwaJZaO0H3"/>
      <w:bookmarkStart w:id="243" w:name="__UnoMark__28889_2480076588"/>
      <w:bookmarkEnd w:id="240"/>
      <w:bookmarkEnd w:id="241"/>
      <w:bookmarkEnd w:id="242"/>
      <w:bookmarkEnd w:id="243"/>
      <w:r>
        <w:rPr>
          <w:highlight w:val="white"/>
        </w:rPr>
        <w:t>], management o</w:t>
      </w:r>
      <w:r>
        <w:rPr/>
        <w:t>f monogenic diseases and traits, and better monitoring and control of inbreeding</w:t>
      </w:r>
      <w:bookmarkStart w:id="244" w:name="__UnoMark__29300_2480076588"/>
      <w:bookmarkEnd w:id="244"/>
      <w:r>
        <w:rPr/>
        <w:t xml:space="preserve"> [3</w:t>
      </w:r>
      <w:ins w:id="84" w:author="Unknown Author" w:date="2020-08-06T20:28:16Z">
        <w:r>
          <w:rPr/>
          <w:t>8</w:t>
        </w:r>
      </w:ins>
      <w:del w:id="85" w:author="Unknown Author" w:date="2020-08-06T20:28:16Z">
        <w:r>
          <w:rPr/>
          <w:delText>9</w:delText>
        </w:r>
      </w:del>
      <w:bookmarkStart w:id="245" w:name="__UnoMark__29081_2480076588"/>
      <w:bookmarkStart w:id="246" w:name="__UnoMark__28890_2480076588"/>
      <w:bookmarkStart w:id="247" w:name="ZOTERO_BREF_DCnG3ZjgIaDs"/>
      <w:bookmarkStart w:id="248" w:name="__UnoMark__24651_2480076588"/>
      <w:bookmarkEnd w:id="245"/>
      <w:bookmarkEnd w:id="246"/>
      <w:bookmarkEnd w:id="247"/>
      <w:bookmarkEnd w:id="248"/>
      <w:r>
        <w:rPr/>
        <w:t>] and optimization of matings [3</w:t>
      </w:r>
      <w:bookmarkStart w:id="249" w:name="ZOTERO_BREF_3aB7McMsV1KD"/>
      <w:bookmarkStart w:id="250" w:name="__UnoMark__29082_2480076588"/>
      <w:bookmarkStart w:id="251" w:name="__UnoMark__24652_2480076588"/>
      <w:bookmarkStart w:id="252" w:name="__UnoMark__28891_2480076588"/>
      <w:bookmarkEnd w:id="249"/>
      <w:bookmarkEnd w:id="250"/>
      <w:bookmarkEnd w:id="251"/>
      <w:bookmarkEnd w:id="252"/>
      <w:r>
        <w:rPr/>
        <w:t>]. These additional uses of genotypes increase the return on investment in genomic selection beyond what we measured in this study.</w:t>
      </w:r>
    </w:p>
    <w:p>
      <w:pPr>
        <w:pStyle w:val="Heading2"/>
        <w:numPr>
          <w:ilvl w:val="1"/>
          <w:numId w:val="6"/>
        </w:numPr>
        <w:rPr/>
      </w:pPr>
      <w:r>
        <w:rPr/>
        <w:t>Limitations of the study</w:t>
      </w:r>
    </w:p>
    <w:p>
      <w:pPr>
        <w:pStyle w:val="Heading3"/>
        <w:numPr>
          <w:ilvl w:val="2"/>
          <w:numId w:val="6"/>
        </w:numPr>
        <w:rPr/>
      </w:pPr>
      <w:r>
        <w:rPr/>
        <w:t>Reducing the number of phenotype records</w:t>
      </w:r>
    </w:p>
    <w:p>
      <w:pPr>
        <w:pStyle w:val="Normal"/>
        <w:numPr>
          <w:ilvl w:val="1"/>
          <w:numId w:val="6"/>
        </w:numPr>
        <w:rPr/>
      </w:pPr>
      <w:r>
        <w:rPr/>
        <w:t xml:space="preserve">This study on balancing phenotyping and genotyping can lead to conflicts between managing production (short-term goal) and achieving genetic gain (long-term goal). Producers use phenotype records to manage animals’ health and feed composition, which affect milk yield and its composition. Besides managing production, milk recording is also important from an environmental perspective </w:t>
      </w:r>
      <w:bookmarkStart w:id="253" w:name="__UnoMark__29083_2480076588"/>
      <w:bookmarkStart w:id="254" w:name="__UnoMark__28892_2480076588"/>
      <w:bookmarkStart w:id="255" w:name="ZOTERO_BREF_7Uerln5eSjR4"/>
      <w:bookmarkStart w:id="256" w:name="__UnoMark__24653_2480076588"/>
      <w:r>
        <w:rPr/>
        <w:t>[3</w:t>
      </w:r>
      <w:ins w:id="86" w:author="Unknown Author" w:date="2020-08-06T20:28:55Z">
        <w:r>
          <w:rPr/>
          <w:t>9</w:t>
        </w:r>
      </w:ins>
      <w:del w:id="87" w:author="Unknown Author" w:date="2020-08-06T20:28:54Z">
        <w:r>
          <w:rPr/>
          <w:delText>6</w:delText>
        </w:r>
      </w:del>
      <w:r>
        <w:rPr/>
        <w:t>]</w:t>
      </w:r>
      <w:bookmarkEnd w:id="253"/>
      <w:bookmarkEnd w:id="254"/>
      <w:bookmarkEnd w:id="255"/>
      <w:bookmarkEnd w:id="256"/>
      <w:r>
        <w:rPr/>
        <w:t>, but so is genetic improvement.</w:t>
      </w:r>
      <w:r>
        <w:rPr>
          <w:highlight w:val="white"/>
        </w:rPr>
        <w:t xml:space="preserve"> </w:t>
      </w:r>
      <w:r>
        <w:rPr/>
        <w:t xml:space="preserve">In general, about one half of phenotypic improvement is due to management and one half due to selection </w:t>
      </w:r>
      <w:bookmarkStart w:id="257" w:name="ZOTERO_BREF_bsEPCFa7aEsZ"/>
      <w:r>
        <w:rPr/>
        <w:t>[</w:t>
      </w:r>
      <w:ins w:id="88" w:author="Unknown Author" w:date="2020-08-06T20:29:04Z">
        <w:r>
          <w:rPr/>
          <w:t>40</w:t>
        </w:r>
      </w:ins>
      <w:del w:id="89" w:author="Unknown Author" w:date="2020-08-06T20:29:04Z">
        <w:r>
          <w:rPr/>
          <w:delText>37</w:delText>
        </w:r>
      </w:del>
      <w:r>
        <w:rPr/>
        <w:t>]</w:t>
      </w:r>
      <w:bookmarkEnd w:id="257"/>
      <w:r>
        <w:rPr/>
        <w:t xml:space="preserve">. Until recently, data </w:t>
      </w:r>
      <w:r>
        <w:rPr>
          <w:rFonts w:eastAsia="Noto Sans CJK SC Regular" w:cs="Times New Roman"/>
          <w:color w:val="auto"/>
          <w:kern w:val="2"/>
          <w:sz w:val="24"/>
          <w:szCs w:val="24"/>
          <w:lang w:val="en-GB" w:eastAsia="zh-CN" w:bidi="hi-IN"/>
        </w:rPr>
        <w:t>that drives</w:t>
      </w:r>
      <w:r>
        <w:rPr/>
        <w:t xml:space="preserve"> dairy selection has largely been collected for management and used for free in genetic evaluation. With the advent of genomic selection, the new genotype data is largely used for selection, but the same data could also serve in management (predicting feed requirements, disease liability, etc.). </w:t>
      </w:r>
      <w:r>
        <w:rPr>
          <w:highlight w:val="white"/>
        </w:rPr>
        <w:t>Therefore, evaluating the value of phenotype and genotype data is complex and beyond the scope of this study.</w:t>
      </w:r>
      <w:r>
        <w:rPr/>
        <w:t xml:space="preserve"> One possible way forward would be to compare variance between herd-test day effects and genetic variance to contrast the value of managing production and genetic gain.</w:t>
      </w:r>
    </w:p>
    <w:p>
      <w:pPr>
        <w:pStyle w:val="Normal"/>
        <w:numPr>
          <w:ilvl w:val="1"/>
          <w:numId w:val="6"/>
        </w:numPr>
        <w:rPr/>
      </w:pPr>
      <w:r>
        <w:rPr/>
        <w:t xml:space="preserve">The longest sampling interval tested in our study and still approved by ICAR was nine weeks, which yielded five records per lactation and invested the resources of six records into genotyping. In most settings this sufficed to achieve the maximum genetic gain and selection accuracy. Previous studies also showed a good predictive ability of such scheme for estimating the 305-day milk yield </w:t>
      </w:r>
      <w:bookmarkStart w:id="258" w:name="ZOTERO_BREF_PL3FsZcd2HAG"/>
      <w:bookmarkStart w:id="259" w:name="__UnoMark__28893_2480076588"/>
      <w:bookmarkStart w:id="260" w:name="__UnoMark__24654_2480076588"/>
      <w:bookmarkStart w:id="261" w:name="__UnoMark__29084_2480076588"/>
      <w:r>
        <w:rPr/>
        <w:t>[</w:t>
      </w:r>
      <w:ins w:id="90" w:author="Unknown Author" w:date="2020-08-06T20:29:32Z">
        <w:r>
          <w:rPr>
            <w:rFonts w:eastAsia="Noto Sans CJK SC Regular" w:cs="Times New Roman"/>
            <w:color w:val="auto"/>
            <w:kern w:val="2"/>
            <w:sz w:val="24"/>
            <w:szCs w:val="24"/>
            <w:lang w:val="en-GB" w:eastAsia="zh-CN" w:bidi="hi-IN"/>
          </w:rPr>
          <w:t>40,41</w:t>
        </w:r>
      </w:ins>
      <w:del w:id="91" w:author="Unknown Author" w:date="2020-08-06T20:29:32Z">
        <w:r>
          <w:rPr/>
          <w:delText>38, 39</w:delText>
        </w:r>
      </w:del>
      <w:r>
        <w:rPr/>
        <w:t>]</w:t>
      </w:r>
      <w:bookmarkEnd w:id="258"/>
      <w:bookmarkEnd w:id="259"/>
      <w:bookmarkEnd w:id="260"/>
      <w:bookmarkEnd w:id="261"/>
      <w:r>
        <w:rPr/>
        <w:t>.</w:t>
      </w:r>
    </w:p>
    <w:p>
      <w:pPr>
        <w:pStyle w:val="Heading3"/>
        <w:numPr>
          <w:ilvl w:val="2"/>
          <w:numId w:val="6"/>
        </w:numPr>
        <w:rPr/>
      </w:pPr>
      <w:r>
        <w:rPr/>
        <w:t>Single additive trait</w:t>
      </w:r>
    </w:p>
    <w:p>
      <w:pPr>
        <w:pStyle w:val="Normal"/>
        <w:numPr>
          <w:ilvl w:val="0"/>
          <w:numId w:val="6"/>
        </w:numPr>
        <w:rPr/>
      </w:pPr>
      <w:r>
        <w:rPr/>
        <w:t xml:space="preserve">We simulated milk yield as a single polygenic trait with additive genetic as well as </w:t>
      </w:r>
      <w:ins w:id="92" w:author="Unknown Author" w:date="2020-08-06T15:56:57Z">
        <w:r>
          <w:rPr/>
          <w:t xml:space="preserve">herd, </w:t>
        </w:r>
      </w:ins>
      <w:r>
        <w:rPr/>
        <w:t>permanent</w:t>
      </w:r>
      <w:ins w:id="93" w:author="Unknown Author" w:date="2020-08-06T15:57:01Z">
        <w:r>
          <w:rPr/>
          <w:t xml:space="preserve"> environment</w:t>
        </w:r>
      </w:ins>
      <w:r>
        <w:rPr/>
        <w:t xml:space="preserve">, </w:t>
      </w:r>
      <w:del w:id="94" w:author="Unknown Author" w:date="2020-08-06T20:55:45Z">
        <w:r>
          <w:rPr/>
          <w:delText xml:space="preserve">herd </w:delText>
        </w:r>
      </w:del>
      <w:del w:id="95" w:author="GORJANC Gregor" w:date="2020-08-06T00:42:00Z">
        <w:r>
          <w:rPr/>
          <w:delText xml:space="preserve">common </w:delText>
        </w:r>
      </w:del>
      <w:r>
        <w:rPr/>
        <w:t xml:space="preserve">and </w:t>
      </w:r>
      <w:del w:id="96" w:author="GORJANC Gregor" w:date="2020-08-06T00:42:00Z">
        <w:r>
          <w:rPr/>
          <w:delText xml:space="preserve">random </w:delText>
        </w:r>
      </w:del>
      <w:r>
        <w:rPr/>
        <w:t>environmental effects. In reality, non</w:t>
        <w:noBreakHyphen/>
        <w:t xml:space="preserve">additive genetic effects also affect dairy performance </w:t>
      </w:r>
      <w:bookmarkStart w:id="262" w:name="ZOTERO_BREF_Yg33ItDgRM5K"/>
      <w:r>
        <w:rPr>
          <w:b w:val="false"/>
          <w:i w:val="false"/>
          <w:caps w:val="false"/>
          <w:smallCaps w:val="false"/>
          <w:position w:val="0"/>
          <w:sz w:val="24"/>
          <w:u w:val="none"/>
          <w:vertAlign w:val="baseline"/>
        </w:rPr>
        <w:t>[4</w:t>
      </w:r>
      <w:ins w:id="97" w:author="Unknown Author" w:date="2020-08-06T20:29:59Z">
        <w:r>
          <w:rPr>
            <w:b w:val="false"/>
            <w:i w:val="false"/>
            <w:caps w:val="false"/>
            <w:smallCaps w:val="false"/>
            <w:position w:val="0"/>
            <w:sz w:val="24"/>
            <w:u w:val="none"/>
            <w:vertAlign w:val="baseline"/>
          </w:rPr>
          <w:t>3</w:t>
        </w:r>
      </w:ins>
      <w:del w:id="98" w:author="Unknown Author" w:date="2020-08-06T20:29:52Z">
        <w:r>
          <w:rPr>
            <w:b w:val="false"/>
            <w:i w:val="false"/>
            <w:caps w:val="false"/>
            <w:smallCaps w:val="false"/>
            <w:position w:val="0"/>
            <w:sz w:val="24"/>
            <w:u w:val="none"/>
            <w:vertAlign w:val="baseline"/>
          </w:rPr>
          <w:delText>0</w:delText>
        </w:r>
      </w:del>
      <w:r>
        <w:rPr>
          <w:b w:val="false"/>
          <w:i w:val="false"/>
          <w:caps w:val="false"/>
          <w:smallCaps w:val="false"/>
          <w:position w:val="0"/>
          <w:sz w:val="24"/>
          <w:u w:val="none"/>
          <w:vertAlign w:val="baseline"/>
        </w:rPr>
        <w:t>–4</w:t>
      </w:r>
      <w:ins w:id="99" w:author="Unknown Author" w:date="2020-08-06T20:30:41Z">
        <w:r>
          <w:rPr>
            <w:b w:val="false"/>
            <w:i w:val="false"/>
            <w:caps w:val="false"/>
            <w:smallCaps w:val="false"/>
            <w:position w:val="0"/>
            <w:sz w:val="24"/>
            <w:u w:val="none"/>
            <w:vertAlign w:val="baseline"/>
          </w:rPr>
          <w:t>6</w:t>
        </w:r>
      </w:ins>
      <w:del w:id="100" w:author="Unknown Author" w:date="2020-08-06T20:29:55Z">
        <w:r>
          <w:rPr>
            <w:b w:val="false"/>
            <w:i w:val="false"/>
            <w:caps w:val="false"/>
            <w:smallCaps w:val="false"/>
            <w:position w:val="0"/>
            <w:sz w:val="24"/>
            <w:u w:val="none"/>
            <w:vertAlign w:val="baseline"/>
          </w:rPr>
          <w:delText>3</w:delText>
        </w:r>
      </w:del>
      <w:r>
        <w:rPr>
          <w:b w:val="false"/>
          <w:i w:val="false"/>
          <w:caps w:val="false"/>
          <w:smallCaps w:val="false"/>
          <w:position w:val="0"/>
          <w:sz w:val="24"/>
          <w:u w:val="none"/>
          <w:vertAlign w:val="baseline"/>
        </w:rPr>
        <w:t>]</w:t>
      </w:r>
      <w:bookmarkEnd w:id="262"/>
      <w:r>
        <w:rPr/>
        <w:t xml:space="preserve">. We did not simulate nor account for these effects, but we note that </w:t>
      </w:r>
      <w:r>
        <w:rPr>
          <w:rStyle w:val="CommentReference3"/>
          <w:rFonts w:cs="Mangal"/>
          <w:sz w:val="24"/>
          <w:szCs w:val="24"/>
          <w:highlight w:val="white"/>
        </w:rPr>
        <w:t>permanent</w:t>
      </w:r>
      <w:ins w:id="101" w:author="Unknown Author" w:date="2020-08-06T14:39:51Z">
        <w:r>
          <w:rPr>
            <w:rStyle w:val="CommentReference3"/>
            <w:rFonts w:cs="Mangal"/>
            <w:sz w:val="24"/>
            <w:szCs w:val="24"/>
            <w:highlight w:val="white"/>
          </w:rPr>
          <w:t xml:space="preserve"> </w:t>
        </w:r>
      </w:ins>
      <w:r>
        <w:rPr>
          <w:rStyle w:val="CommentReference3"/>
          <w:rFonts w:cs="Mangal"/>
          <w:sz w:val="24"/>
          <w:szCs w:val="24"/>
          <w:highlight w:val="white"/>
        </w:rPr>
        <w:t xml:space="preserve">environment effects capture non-additive genetic effects and other individual specific environmental effects </w:t>
      </w:r>
      <w:bookmarkStart w:id="263" w:name="__UnoMark__29086_2480076588"/>
      <w:bookmarkStart w:id="264" w:name="ZOTERO_BREF_YBP6gw2e0d7E"/>
      <w:bookmarkStart w:id="265" w:name="__UnoMark__28895_2480076588"/>
      <w:bookmarkStart w:id="266" w:name="__UnoMark__24604_2480076588"/>
      <w:r>
        <w:rPr>
          <w:rStyle w:val="CommentReference3"/>
          <w:rFonts w:cs="Mangal"/>
          <w:sz w:val="24"/>
          <w:szCs w:val="24"/>
          <w:highlight w:val="white"/>
        </w:rPr>
        <w:t>[4</w:t>
      </w:r>
      <w:ins w:id="102" w:author="Unknown Author" w:date="2020-08-06T20:30:08Z">
        <w:r>
          <w:rPr>
            <w:rStyle w:val="CommentReference3"/>
            <w:rFonts w:eastAsia="Noto Sans CJK SC Regular" w:cs="Mangal"/>
            <w:color w:val="auto"/>
            <w:kern w:val="2"/>
            <w:sz w:val="24"/>
            <w:szCs w:val="24"/>
            <w:highlight w:val="white"/>
            <w:lang w:val="en-GB" w:eastAsia="zh-CN" w:bidi="hi-IN"/>
          </w:rPr>
          <w:t>5</w:t>
        </w:r>
      </w:ins>
      <w:del w:id="103" w:author="Unknown Author" w:date="2020-08-06T20:30:08Z">
        <w:r>
          <w:rPr>
            <w:rStyle w:val="CommentReference3"/>
            <w:rFonts w:cs="Mangal"/>
            <w:sz w:val="24"/>
            <w:szCs w:val="24"/>
            <w:highlight w:val="white"/>
          </w:rPr>
          <w:delText>2</w:delText>
        </w:r>
      </w:del>
      <w:r>
        <w:rPr>
          <w:rStyle w:val="CommentReference3"/>
          <w:rFonts w:cs="Mangal"/>
          <w:sz w:val="24"/>
          <w:szCs w:val="24"/>
          <w:highlight w:val="white"/>
        </w:rPr>
        <w:t>]</w:t>
      </w:r>
      <w:bookmarkEnd w:id="263"/>
      <w:bookmarkEnd w:id="264"/>
      <w:bookmarkEnd w:id="265"/>
      <w:bookmarkEnd w:id="266"/>
      <w:r>
        <w:rPr/>
        <w:t xml:space="preserve">. We also simulated milk yield in different lactations as a single trait with constant heritability through the lactation, whereas genetic correlation between different lactations and through the lactation is not unity </w:t>
      </w:r>
      <w:bookmarkStart w:id="267" w:name="__UnoMark__29394_2480076588"/>
      <w:bookmarkEnd w:id="267"/>
      <w:r>
        <w:rPr/>
        <w:t>[</w:t>
      </w:r>
      <w:commentRangeStart w:id="0"/>
      <w:r>
        <w:rPr/>
        <w:t>47–49</w:t>
      </w:r>
      <w:bookmarkStart w:id="268" w:name="ZOTERO_BREF_o4qOUFCsuGJU"/>
      <w:bookmarkEnd w:id="268"/>
      <w:r>
        <w:rPr/>
      </w:r>
      <w:commentRangeEnd w:id="0"/>
      <w:r>
        <w:commentReference w:id="0"/>
      </w:r>
      <w:r>
        <w:rPr/>
        <w:t>].</w:t>
      </w:r>
    </w:p>
    <w:p>
      <w:pPr>
        <w:pStyle w:val="Heading3"/>
        <w:numPr>
          <w:ilvl w:val="2"/>
          <w:numId w:val="6"/>
        </w:numPr>
        <w:rPr/>
      </w:pPr>
      <w:r>
        <w:rPr/>
        <w:t>Genomic selection of females</w:t>
      </w:r>
    </w:p>
    <w:p>
      <w:pPr>
        <w:pStyle w:val="Normal"/>
        <w:numPr>
          <w:ilvl w:val="0"/>
          <w:numId w:val="6"/>
        </w:numPr>
        <w:rPr/>
      </w:pPr>
      <w:r>
        <w:rPr/>
        <w:t xml:space="preserve">We did not use genomic selection for females nor did we use reproductive technologies such as sexing semen or embryo transfer. This would further decrease the generation interval, increase selection intensity on female side, and in turn increase genetic gain of genomic scenarios even more </w:t>
      </w:r>
      <w:bookmarkStart w:id="269" w:name="__UnoMark__29088_2480076588"/>
      <w:bookmarkStart w:id="270" w:name="ZOTERO_BREF_Eae6ES82Vy06"/>
      <w:bookmarkStart w:id="271" w:name="__UnoMark__28897_2480076588"/>
      <w:r>
        <w:rPr/>
        <w:t>[18, 19]</w:t>
      </w:r>
      <w:bookmarkEnd w:id="269"/>
      <w:bookmarkEnd w:id="270"/>
      <w:bookmarkEnd w:id="271"/>
      <w:r>
        <w:rPr/>
        <w:t>. Such an implementation of genomic selection requires only a minor modification of the design used in this study - genotyping heifers instead of first-parity cows. However, reproductive technologies require a larger modification and investment. Some of the scenarios saved resource and could invest into these technologies.</w:t>
      </w:r>
    </w:p>
    <w:p>
      <w:pPr>
        <w:pStyle w:val="Heading1"/>
        <w:rPr/>
      </w:pPr>
      <w:r>
        <w:rPr/>
        <w:t>Conclusion</w:t>
      </w:r>
    </w:p>
    <w:p>
      <w:pPr>
        <w:pStyle w:val="TextBody"/>
        <w:numPr>
          <w:ilvl w:val="0"/>
          <w:numId w:val="6"/>
        </w:numPr>
        <w:spacing w:lineRule="auto" w:line="480"/>
        <w:rPr/>
      </w:pPr>
      <w:r>
        <w:rPr/>
        <w:t>This study suggests that any dairy breeding programme can implement genomic selection with no extra costs by optimizing the investment into milk phenotyping and genotyping. We showed, that allocating some phenotyping resources into genotyping increased both genetic gain and selection accuracy for non-phenotyped candidates, despite reduced phenotyping. The increase was observed regardless of the amount and cost of genotyping, and availability of an initial training population. However, increasing investment in genotyping has diminishing returns, which suggests that breeding programmes should optimize the investment into phenotyping and genotyping to maximise return on investme</w:t>
      </w:r>
      <w:bookmarkStart w:id="272" w:name="__DdeLink__13302_1135561419"/>
      <w:bookmarkStart w:id="273" w:name="__DdeLink__4693_1705822379"/>
      <w:bookmarkEnd w:id="272"/>
      <w:bookmarkEnd w:id="273"/>
      <w:r>
        <w:rPr/>
        <w:t>nt for selection and management.</w:t>
      </w:r>
      <w:r>
        <w:br w:type="page"/>
      </w:r>
    </w:p>
    <w:p>
      <w:pPr>
        <w:pStyle w:val="Normal"/>
        <w:spacing w:before="0" w:after="0"/>
        <w:rPr/>
      </w:pPr>
      <w:r>
        <w:rPr>
          <w:b/>
          <w:color w:val="000000" w:themeColor="text1"/>
          <w:sz w:val="36"/>
          <w:szCs w:val="36"/>
        </w:rPr>
        <w:t>Declarations</w:t>
      </w:r>
    </w:p>
    <w:p>
      <w:pPr>
        <w:pStyle w:val="Normal"/>
        <w:spacing w:before="0" w:after="0"/>
        <w:rPr/>
      </w:pPr>
      <w:r>
        <w:rPr>
          <w:b/>
          <w:color w:val="000000" w:themeColor="text1"/>
        </w:rPr>
        <w:t xml:space="preserve">Ethics approval and consent to participate </w:t>
      </w:r>
    </w:p>
    <w:p>
      <w:pPr>
        <w:pStyle w:val="Normal"/>
        <w:spacing w:before="0" w:after="0"/>
        <w:rPr/>
      </w:pPr>
      <w:r>
        <w:rPr>
          <w:color w:val="000000" w:themeColor="text1"/>
        </w:rPr>
        <w:t>Not applicable</w:t>
      </w:r>
    </w:p>
    <w:p>
      <w:pPr>
        <w:pStyle w:val="Normal"/>
        <w:spacing w:before="0" w:after="0"/>
        <w:rPr/>
      </w:pPr>
      <w:r>
        <w:rPr>
          <w:b/>
          <w:color w:val="000000" w:themeColor="text1"/>
        </w:rPr>
        <w:t>Consent for publication</w:t>
      </w:r>
    </w:p>
    <w:p>
      <w:pPr>
        <w:pStyle w:val="Normal"/>
        <w:spacing w:before="0" w:after="0"/>
        <w:rPr/>
      </w:pPr>
      <w:r>
        <w:rPr>
          <w:color w:val="000000" w:themeColor="text1"/>
        </w:rPr>
        <w:t>Not applicable</w:t>
      </w:r>
    </w:p>
    <w:p>
      <w:pPr>
        <w:pStyle w:val="Normal"/>
        <w:spacing w:before="0" w:after="0"/>
        <w:rPr/>
      </w:pPr>
      <w:r>
        <w:rPr>
          <w:b/>
          <w:color w:val="000000" w:themeColor="text1"/>
        </w:rPr>
        <w:t>Availability of data and materials</w:t>
      </w:r>
      <w:r>
        <w:rPr>
          <w:b/>
        </w:rPr>
        <w:t xml:space="preserve"> </w:t>
      </w:r>
    </w:p>
    <w:p>
      <w:pPr>
        <w:pStyle w:val="Normal"/>
        <w:spacing w:before="0" w:after="0"/>
        <w:rPr/>
      </w:pPr>
      <w:r>
        <w:rPr>
          <w:b/>
          <w:color w:val="000000" w:themeColor="text1"/>
        </w:rPr>
        <w:t>Competing interests</w:t>
      </w:r>
      <w:r>
        <w:rPr/>
        <w:t xml:space="preserve"> </w:t>
      </w:r>
    </w:p>
    <w:p>
      <w:pPr>
        <w:pStyle w:val="Normal"/>
        <w:spacing w:before="0" w:after="0"/>
        <w:rPr/>
      </w:pPr>
      <w:r>
        <w:rPr/>
        <w:t>Not applicable</w:t>
      </w:r>
    </w:p>
    <w:p>
      <w:pPr>
        <w:pStyle w:val="Normal"/>
        <w:spacing w:before="0" w:after="0"/>
        <w:rPr/>
      </w:pPr>
      <w:r>
        <w:rPr>
          <w:b/>
          <w:color w:val="000000" w:themeColor="text1"/>
        </w:rPr>
        <w:t>Funding</w:t>
      </w:r>
    </w:p>
    <w:p>
      <w:pPr>
        <w:pStyle w:val="Normal"/>
        <w:spacing w:before="0" w:after="0"/>
        <w:rPr/>
      </w:pPr>
      <w:r>
        <w:rPr>
          <w:color w:val="000000" w:themeColor="text1"/>
        </w:rPr>
        <w:t>GG and JMH acknowledge support from the BBSRC to The Roslin Institute (BBS/E/D/30002275) and GG acknowledges The University of Edinburgh’s Data-Driven Innovation Chancellor’s fellowship.</w:t>
      </w:r>
    </w:p>
    <w:p>
      <w:pPr>
        <w:pStyle w:val="Normal"/>
        <w:spacing w:before="0" w:after="0"/>
        <w:rPr/>
      </w:pPr>
      <w:r>
        <w:rPr>
          <w:b/>
          <w:color w:val="000000" w:themeColor="text1"/>
        </w:rPr>
        <w:t>Authors’ contributions</w:t>
      </w:r>
    </w:p>
    <w:p>
      <w:pPr>
        <w:pStyle w:val="Normal"/>
        <w:spacing w:before="0" w:after="0"/>
        <w:rPr/>
      </w:pPr>
      <w:r>
        <w:rPr>
          <w:color w:val="000000" w:themeColor="text1"/>
        </w:rPr>
        <w:t>JO designed the study, ran the simulation, analyzed the data, interpreted the results, and wrote the manuscript. JJ participated in study design, results interpretation, and manuscript revision. JMH contributed to the interpretation and manuscript revision. GG has initiated and supervised the work and contributed to all its stages.</w:t>
      </w:r>
    </w:p>
    <w:p>
      <w:pPr>
        <w:pStyle w:val="Normal"/>
        <w:spacing w:before="0" w:after="0"/>
        <w:rPr/>
      </w:pPr>
      <w:r>
        <w:rPr>
          <w:b/>
          <w:color w:val="000000" w:themeColor="text1"/>
        </w:rPr>
        <w:t>Acknowledgements</w:t>
      </w:r>
    </w:p>
    <w:p>
      <w:pPr>
        <w:pStyle w:val="Normal"/>
        <w:spacing w:before="0" w:after="0"/>
        <w:rPr/>
      </w:pPr>
      <w:r>
        <w:rPr>
          <w:color w:val="000000" w:themeColor="text1"/>
        </w:rPr>
        <w:t>The authors would like to thank Ivan Pocrnić from The Roslin Institute, University of Edinburgh, for his help in interpreting the results and revising the manuscript.</w:t>
      </w:r>
    </w:p>
    <w:p>
      <w:pPr>
        <w:pStyle w:val="Normal"/>
        <w:spacing w:before="0" w:after="0"/>
        <w:rPr/>
      </w:pPr>
      <w:r>
        <w:rPr>
          <w:b/>
          <w:color w:val="000000" w:themeColor="text1"/>
        </w:rPr>
        <w:t>Author’s information</w:t>
      </w:r>
      <w:r>
        <w:rPr>
          <w:color w:val="000000" w:themeColor="text1"/>
        </w:rPr>
        <w:t xml:space="preserve"> (optional)</w:t>
      </w:r>
    </w:p>
    <w:p>
      <w:pPr>
        <w:pStyle w:val="Normal"/>
        <w:spacing w:before="0" w:after="0"/>
        <w:rPr/>
      </w:pPr>
      <w:r>
        <w:rPr>
          <w:color w:val="000000" w:themeColor="text1"/>
        </w:rPr>
        <w:t>Not applicable.</w:t>
      </w:r>
    </w:p>
    <w:p>
      <w:pPr>
        <w:pStyle w:val="Normal"/>
        <w:suppressAutoHyphens w:val="false"/>
        <w:overflowPunct w:val="true"/>
        <w:spacing w:lineRule="auto" w:line="240" w:before="0" w:after="0"/>
        <w:jc w:val="left"/>
        <w:rPr>
          <w:color w:val="000000" w:themeColor="text1"/>
        </w:rPr>
      </w:pPr>
      <w:r>
        <w:rPr>
          <w:color w:val="000000" w:themeColor="text1"/>
        </w:rPr>
      </w:r>
      <w:r>
        <w:br w:type="page"/>
      </w:r>
    </w:p>
    <w:p>
      <w:pPr>
        <w:pStyle w:val="Heading1"/>
        <w:numPr>
          <w:ilvl w:val="0"/>
          <w:numId w:val="3"/>
        </w:numPr>
        <w:rPr/>
      </w:pPr>
      <w:r>
        <w:rPr/>
        <w:t>References</w:t>
      </w:r>
    </w:p>
    <w:p>
      <w:pPr>
        <w:pStyle w:val="Bibliography1"/>
        <w:rPr/>
      </w:pPr>
      <w:ins w:id="104" w:author="Unknown Author" w:date="2020-08-06T20:16:33Z">
        <w:bookmarkStart w:id="274" w:name="ZOTERO_BREF_bn8EuCx1dJsz"/>
        <w:r>
          <w:rPr/>
          <w:t xml:space="preserve">[1] </w:t>
          <w:tab/>
          <w:t xml:space="preserve">Meuwissen TH, Hayes BJ, Goddard ME. Prediction of total genetic value using genome-wide dense marker maps. </w:t>
        </w:r>
      </w:ins>
      <w:ins w:id="105" w:author="Unknown Author" w:date="2020-08-06T20:16:33Z">
        <w:r>
          <w:rPr>
            <w:i/>
          </w:rPr>
          <w:t>Genetics</w:t>
        </w:r>
      </w:ins>
      <w:ins w:id="106" w:author="Unknown Author" w:date="2020-08-06T20:16:33Z">
        <w:r>
          <w:rPr/>
          <w:t xml:space="preserve"> 2001; 157: 1819–1829.</w:t>
        </w:r>
      </w:ins>
    </w:p>
    <w:p>
      <w:pPr>
        <w:pStyle w:val="Bibliography1"/>
        <w:rPr/>
      </w:pPr>
      <w:ins w:id="108" w:author="Unknown Author" w:date="2020-08-06T20:16:33Z">
        <w:r>
          <w:rPr/>
          <w:t xml:space="preserve">[2] </w:t>
          <w:tab/>
          <w:t xml:space="preserve">Schaeffer LR. Strategy for applying genome-wide selection in dairy cattle. </w:t>
        </w:r>
      </w:ins>
      <w:ins w:id="109" w:author="Unknown Author" w:date="2020-08-06T20:16:33Z">
        <w:r>
          <w:rPr>
            <w:i/>
          </w:rPr>
          <w:t>J Anim Breed Genet</w:t>
        </w:r>
      </w:ins>
      <w:ins w:id="110" w:author="Unknown Author" w:date="2020-08-06T20:16:33Z">
        <w:r>
          <w:rPr/>
          <w:t xml:space="preserve"> 2006; 123: 218–223.</w:t>
        </w:r>
      </w:ins>
    </w:p>
    <w:p>
      <w:pPr>
        <w:pStyle w:val="Bibliography1"/>
        <w:rPr/>
      </w:pPr>
      <w:ins w:id="112" w:author="Unknown Author" w:date="2020-08-06T20:16:33Z">
        <w:r>
          <w:rPr/>
          <w:t xml:space="preserve">[3] </w:t>
          <w:tab/>
          <w:t xml:space="preserve">Obšteter J, Jenko J, Hickey JM, et al. Efficient use of genomic information for sustainable genetic improvement in small cattle populations. </w:t>
        </w:r>
      </w:ins>
      <w:ins w:id="113" w:author="Unknown Author" w:date="2020-08-06T20:16:33Z">
        <w:r>
          <w:rPr>
            <w:i/>
          </w:rPr>
          <w:t>Journal of Dairy Science</w:t>
        </w:r>
      </w:ins>
      <w:ins w:id="114" w:author="Unknown Author" w:date="2020-08-06T20:16:33Z">
        <w:r>
          <w:rPr/>
          <w:t xml:space="preserve"> 2019; 102: 9971–9982.</w:t>
        </w:r>
      </w:ins>
    </w:p>
    <w:p>
      <w:pPr>
        <w:pStyle w:val="Bibliography1"/>
        <w:rPr/>
      </w:pPr>
      <w:ins w:id="116" w:author="Unknown Author" w:date="2020-08-06T20:16:33Z">
        <w:r>
          <w:rPr/>
          <w:t xml:space="preserve">[4] </w:t>
          <w:tab/>
          <w:t xml:space="preserve">Wiggans GR, Cole JB, Hubbard SM, et al. Genomic Selection in Dairy Cattle: The USDA Experience. </w:t>
        </w:r>
      </w:ins>
      <w:ins w:id="117" w:author="Unknown Author" w:date="2020-08-06T20:16:33Z">
        <w:r>
          <w:rPr>
            <w:i/>
          </w:rPr>
          <w:t>Annu Rev Anim Biosci</w:t>
        </w:r>
      </w:ins>
      <w:ins w:id="118" w:author="Unknown Author" w:date="2020-08-06T20:16:33Z">
        <w:r>
          <w:rPr/>
          <w:t xml:space="preserve"> 2017; 5: 309–327.</w:t>
        </w:r>
      </w:ins>
    </w:p>
    <w:p>
      <w:pPr>
        <w:pStyle w:val="Bibliography1"/>
        <w:rPr/>
      </w:pPr>
      <w:ins w:id="120" w:author="Unknown Author" w:date="2020-08-06T20:16:33Z">
        <w:r>
          <w:rPr/>
          <w:t xml:space="preserve">[5] </w:t>
          <w:tab/>
          <w:t xml:space="preserve">Mrode RA. </w:t>
        </w:r>
      </w:ins>
      <w:ins w:id="121" w:author="Unknown Author" w:date="2020-08-06T20:16:33Z">
        <w:r>
          <w:rPr>
            <w:i/>
          </w:rPr>
          <w:t>Linear Models for the Prediction of Animal Breeding Values</w:t>
        </w:r>
      </w:ins>
      <w:ins w:id="122" w:author="Unknown Author" w:date="2020-08-06T20:16:33Z">
        <w:r>
          <w:rPr/>
          <w:t>. Second edition. Wallingford, UK ; Cambridge, MA: CABI, 2005.</w:t>
        </w:r>
      </w:ins>
    </w:p>
    <w:p>
      <w:pPr>
        <w:pStyle w:val="Bibliography1"/>
        <w:rPr/>
      </w:pPr>
      <w:ins w:id="124" w:author="Unknown Author" w:date="2020-08-06T20:16:33Z">
        <w:r>
          <w:rPr/>
          <w:t xml:space="preserve">[6] </w:t>
          <w:tab/>
          <w:t xml:space="preserve">Daetwyler HD, Villanueva B, Woolliams JA. Accuracy of Predicting the Genetic Risk of Disease Using a Genome-Wide Approach. </w:t>
        </w:r>
      </w:ins>
      <w:ins w:id="125" w:author="Unknown Author" w:date="2020-08-06T20:16:33Z">
        <w:r>
          <w:rPr>
            <w:i/>
          </w:rPr>
          <w:t>PLoS ONE</w:t>
        </w:r>
      </w:ins>
      <w:ins w:id="126" w:author="Unknown Author" w:date="2020-08-06T20:16:33Z">
        <w:r>
          <w:rPr/>
          <w:t xml:space="preserve"> 2008; 3: e3395.</w:t>
        </w:r>
      </w:ins>
    </w:p>
    <w:p>
      <w:pPr>
        <w:pStyle w:val="Bibliography1"/>
        <w:rPr/>
      </w:pPr>
      <w:ins w:id="128" w:author="Unknown Author" w:date="2020-08-06T20:16:33Z">
        <w:r>
          <w:rPr/>
          <w:t xml:space="preserve">[7] </w:t>
          <w:tab/>
          <w:t xml:space="preserve">Goddard M. Genomic selection: prediction of accuracy and maximisation of long term response. </w:t>
        </w:r>
      </w:ins>
      <w:ins w:id="129" w:author="Unknown Author" w:date="2020-08-06T20:16:33Z">
        <w:r>
          <w:rPr>
            <w:i/>
          </w:rPr>
          <w:t>Genetica</w:t>
        </w:r>
      </w:ins>
      <w:ins w:id="130" w:author="Unknown Author" w:date="2020-08-06T20:16:33Z">
        <w:r>
          <w:rPr/>
          <w:t xml:space="preserve"> 2009; 136: 245–257.</w:t>
        </w:r>
      </w:ins>
    </w:p>
    <w:p>
      <w:pPr>
        <w:pStyle w:val="Bibliography1"/>
        <w:rPr/>
      </w:pPr>
      <w:ins w:id="132" w:author="Unknown Author" w:date="2020-08-06T20:16:33Z">
        <w:r>
          <w:rPr/>
          <w:t xml:space="preserve">[8] </w:t>
          <w:tab/>
          <w:t xml:space="preserve">Habier D, Tetens J, Seefried F-R, et al. The impact of genetic relationship information on genomic breeding values in German Holstein cattle. </w:t>
        </w:r>
      </w:ins>
      <w:ins w:id="133" w:author="Unknown Author" w:date="2020-08-06T20:16:33Z">
        <w:r>
          <w:rPr>
            <w:i/>
          </w:rPr>
          <w:t>Genetics Selection Evolution</w:t>
        </w:r>
      </w:ins>
      <w:ins w:id="134" w:author="Unknown Author" w:date="2020-08-06T20:16:33Z">
        <w:r>
          <w:rPr/>
          <w:t xml:space="preserve"> 2010; 42: 5.</w:t>
        </w:r>
      </w:ins>
    </w:p>
    <w:p>
      <w:pPr>
        <w:pStyle w:val="Bibliography1"/>
        <w:rPr/>
      </w:pPr>
      <w:ins w:id="136" w:author="Unknown Author" w:date="2020-08-06T20:16:33Z">
        <w:r>
          <w:rPr/>
          <w:t xml:space="preserve">[9] </w:t>
          <w:tab/>
          <w:t xml:space="preserve">Clark SA, Hickey JM, van der Werf JHJ. Different models of genetic variation and their effect on genomic evaluation. </w:t>
        </w:r>
      </w:ins>
      <w:ins w:id="137" w:author="Unknown Author" w:date="2020-08-06T20:16:33Z">
        <w:r>
          <w:rPr>
            <w:i/>
          </w:rPr>
          <w:t>Genet Sel Evol</w:t>
        </w:r>
      </w:ins>
      <w:ins w:id="138" w:author="Unknown Author" w:date="2020-08-06T20:16:33Z">
        <w:r>
          <w:rPr/>
          <w:t xml:space="preserve"> 2011; 43: 18.</w:t>
        </w:r>
      </w:ins>
    </w:p>
    <w:p>
      <w:pPr>
        <w:pStyle w:val="Bibliography1"/>
        <w:rPr/>
      </w:pPr>
      <w:ins w:id="140" w:author="Unknown Author" w:date="2020-08-06T20:16:33Z">
        <w:r>
          <w:rPr/>
          <w:t xml:space="preserve">[10] </w:t>
          <w:tab/>
          <w:t xml:space="preserve">Goddard ME, Hayes BJ, Meuwissen THE. Using the genomic relationship matrix to predict the accuracy of genomic selection. </w:t>
        </w:r>
      </w:ins>
      <w:ins w:id="141" w:author="Unknown Author" w:date="2020-08-06T20:16:33Z">
        <w:r>
          <w:rPr>
            <w:i/>
          </w:rPr>
          <w:t>J Anim Breed Genet</w:t>
        </w:r>
      </w:ins>
      <w:ins w:id="142" w:author="Unknown Author" w:date="2020-08-06T20:16:33Z">
        <w:r>
          <w:rPr/>
          <w:t xml:space="preserve"> 2011; 128: 409–421.</w:t>
        </w:r>
      </w:ins>
    </w:p>
    <w:p>
      <w:pPr>
        <w:pStyle w:val="Bibliography1"/>
        <w:rPr/>
      </w:pPr>
      <w:ins w:id="144" w:author="Unknown Author" w:date="2020-08-06T20:16:33Z">
        <w:r>
          <w:rPr/>
          <w:t xml:space="preserve">[11] </w:t>
          <w:tab/>
          <w:t xml:space="preserve">Van Grevenhof EM, Van Arendonk JAM, Bijma P. Response to genomic selection: the Bulmer effect and the potential of genomic selection when the number of phenotypic records is limiting. </w:t>
        </w:r>
      </w:ins>
      <w:ins w:id="145" w:author="Unknown Author" w:date="2020-08-06T20:16:33Z">
        <w:r>
          <w:rPr>
            <w:i/>
          </w:rPr>
          <w:t>Genet Sel Evol</w:t>
        </w:r>
      </w:ins>
      <w:ins w:id="146" w:author="Unknown Author" w:date="2020-08-06T20:16:33Z">
        <w:r>
          <w:rPr/>
          <w:t xml:space="preserve"> 2012; 44: 26.</w:t>
        </w:r>
      </w:ins>
    </w:p>
    <w:p>
      <w:pPr>
        <w:pStyle w:val="Bibliography1"/>
        <w:rPr/>
      </w:pPr>
      <w:ins w:id="148" w:author="Unknown Author" w:date="2020-08-06T20:16:33Z">
        <w:r>
          <w:rPr/>
          <w:t xml:space="preserve">[12] </w:t>
          <w:tab/>
          <w:t xml:space="preserve">Gonzalez-Recio O, Coffey MP, Pryce JE. On the value of the phenotypes in the genomic era. </w:t>
        </w:r>
      </w:ins>
      <w:ins w:id="149" w:author="Unknown Author" w:date="2020-08-06T20:16:33Z">
        <w:r>
          <w:rPr>
            <w:i/>
          </w:rPr>
          <w:t>Journal of Dairy Science</w:t>
        </w:r>
      </w:ins>
      <w:ins w:id="150" w:author="Unknown Author" w:date="2020-08-06T20:16:33Z">
        <w:r>
          <w:rPr/>
          <w:t xml:space="preserve"> 2014; 97: 7905–7915.</w:t>
        </w:r>
      </w:ins>
    </w:p>
    <w:p>
      <w:pPr>
        <w:pStyle w:val="Bibliography1"/>
        <w:rPr/>
      </w:pPr>
      <w:ins w:id="152" w:author="Unknown Author" w:date="2020-08-06T20:16:33Z">
        <w:r>
          <w:rPr/>
          <w:t xml:space="preserve">[13] </w:t>
          <w:tab/>
          <w:t xml:space="preserve">Gao H, Christensen OF, Madsen P, et al. Comparison on genomic predictions using three GBLUP methods and two single-step blending methods in the Nordic Holstein population. </w:t>
        </w:r>
      </w:ins>
      <w:ins w:id="153" w:author="Unknown Author" w:date="2020-08-06T20:16:33Z">
        <w:r>
          <w:rPr>
            <w:i/>
          </w:rPr>
          <w:t>Genetics Selection Evolution</w:t>
        </w:r>
      </w:ins>
      <w:ins w:id="154" w:author="Unknown Author" w:date="2020-08-06T20:16:33Z">
        <w:r>
          <w:rPr/>
          <w:t xml:space="preserve"> 2012; 44: 8.</w:t>
        </w:r>
      </w:ins>
    </w:p>
    <w:p>
      <w:pPr>
        <w:pStyle w:val="Bibliography1"/>
        <w:rPr/>
      </w:pPr>
      <w:ins w:id="156" w:author="Unknown Author" w:date="2020-08-06T20:16:33Z">
        <w:r>
          <w:rPr/>
          <w:t xml:space="preserve">[14] </w:t>
          <w:tab/>
          <w:t xml:space="preserve">Gray KA, Cassady JP, Huang Y, et al. Effectiveness of genomic prediction on milk flow traits in dairy cattle. </w:t>
        </w:r>
      </w:ins>
      <w:ins w:id="157" w:author="Unknown Author" w:date="2020-08-06T20:16:33Z">
        <w:r>
          <w:rPr>
            <w:i/>
          </w:rPr>
          <w:t>Genetics, Selection, Evolution : GSE</w:t>
        </w:r>
      </w:ins>
      <w:ins w:id="158" w:author="Unknown Author" w:date="2020-08-06T20:16:33Z">
        <w:r>
          <w:rPr/>
          <w:t xml:space="preserve"> 2012; 44: 24.</w:t>
        </w:r>
      </w:ins>
    </w:p>
    <w:p>
      <w:pPr>
        <w:pStyle w:val="Bibliography1"/>
        <w:rPr/>
      </w:pPr>
      <w:ins w:id="160" w:author="Unknown Author" w:date="2020-08-06T20:16:33Z">
        <w:r>
          <w:rPr/>
          <w:t xml:space="preserve">[15] </w:t>
          <w:tab/>
          <w:t xml:space="preserve">Lourenco D a. L, Tsuruta S, Fragomeni BO, et al. Genetic evaluation using single-step genomic best linear unbiased predictor in American Angus. </w:t>
        </w:r>
      </w:ins>
      <w:ins w:id="161" w:author="Unknown Author" w:date="2020-08-06T20:16:33Z">
        <w:r>
          <w:rPr>
            <w:i/>
          </w:rPr>
          <w:t>J Anim Sci</w:t>
        </w:r>
      </w:ins>
      <w:ins w:id="162" w:author="Unknown Author" w:date="2020-08-06T20:16:33Z">
        <w:r>
          <w:rPr/>
          <w:t xml:space="preserve"> 2015; 93: 2653–2662.</w:t>
        </w:r>
      </w:ins>
    </w:p>
    <w:p>
      <w:pPr>
        <w:pStyle w:val="Bibliography1"/>
        <w:rPr/>
      </w:pPr>
      <w:ins w:id="164" w:author="Unknown Author" w:date="2020-08-06T20:16:33Z">
        <w:r>
          <w:rPr/>
          <w:t xml:space="preserve">[16] </w:t>
          <w:tab/>
          <w:t xml:space="preserve">International Committee for Animal Recording. Section 02 - Cattle Milk Recording. Overview. In: </w:t>
        </w:r>
      </w:ins>
      <w:ins w:id="165" w:author="Unknown Author" w:date="2020-08-06T20:16:33Z">
        <w:r>
          <w:rPr>
            <w:i/>
          </w:rPr>
          <w:t>ICAR Guidelines</w:t>
        </w:r>
      </w:ins>
      <w:ins w:id="166" w:author="Unknown Author" w:date="2020-08-06T20:16:33Z">
        <w:r>
          <w:rPr/>
          <w:t>. Rome: ICAR, 2017.</w:t>
        </w:r>
      </w:ins>
    </w:p>
    <w:p>
      <w:pPr>
        <w:pStyle w:val="Bibliography1"/>
        <w:rPr/>
      </w:pPr>
      <w:ins w:id="168" w:author="Unknown Author" w:date="2020-08-06T20:16:33Z">
        <w:r>
          <w:rPr/>
          <w:t xml:space="preserve">[17] </w:t>
          <w:tab/>
          <w:t xml:space="preserve">Misztal I, Tsuruta S, Strabel T, et al. BLUPF90 and related programs (BGF90). In: </w:t>
        </w:r>
      </w:ins>
      <w:ins w:id="169" w:author="Unknown Author" w:date="2020-08-06T20:16:33Z">
        <w:r>
          <w:rPr>
            <w:i/>
          </w:rPr>
          <w:t>Proc. 7th World Congress on Genetics Applied to Livestock Production</w:t>
        </w:r>
      </w:ins>
      <w:ins w:id="170" w:author="Unknown Author" w:date="2020-08-06T20:16:33Z">
        <w:r>
          <w:rPr/>
          <w:t>. Montpellier, France, 2002, pp. 1–2.</w:t>
        </w:r>
      </w:ins>
    </w:p>
    <w:p>
      <w:pPr>
        <w:pStyle w:val="Bibliography1"/>
        <w:rPr/>
      </w:pPr>
      <w:ins w:id="172" w:author="Unknown Author" w:date="2020-08-06T20:16:33Z">
        <w:r>
          <w:rPr/>
          <w:t xml:space="preserve">[18] </w:t>
          <w:tab/>
          <w:t xml:space="preserve">Pryce JE, Goddard ME, Raadsma HW, et al. Deterministic models of breeding scheme designs that incorporate genomic selection. </w:t>
        </w:r>
      </w:ins>
      <w:ins w:id="173" w:author="Unknown Author" w:date="2020-08-06T20:16:33Z">
        <w:r>
          <w:rPr>
            <w:i/>
          </w:rPr>
          <w:t>Journal of Dairy Science</w:t>
        </w:r>
      </w:ins>
      <w:ins w:id="174" w:author="Unknown Author" w:date="2020-08-06T20:16:33Z">
        <w:r>
          <w:rPr/>
          <w:t xml:space="preserve"> 2010; 93: 5455–5466.</w:t>
        </w:r>
      </w:ins>
    </w:p>
    <w:p>
      <w:pPr>
        <w:pStyle w:val="Bibliography1"/>
        <w:rPr/>
      </w:pPr>
      <w:ins w:id="176" w:author="Unknown Author" w:date="2020-08-06T20:16:33Z">
        <w:r>
          <w:rPr/>
          <w:t xml:space="preserve">[19] </w:t>
          <w:tab/>
          <w:t xml:space="preserve">García-Ruiz A, Cole JB, VanRaden PM, et al. Changes in genetic selection differentials and generation intervals in US Holstein dairy cattle as a result of genomic selection. </w:t>
        </w:r>
      </w:ins>
      <w:ins w:id="177" w:author="Unknown Author" w:date="2020-08-06T20:16:33Z">
        <w:r>
          <w:rPr>
            <w:i/>
          </w:rPr>
          <w:t>PNAS</w:t>
        </w:r>
      </w:ins>
      <w:ins w:id="178" w:author="Unknown Author" w:date="2020-08-06T20:16:33Z">
        <w:r>
          <w:rPr/>
          <w:t xml:space="preserve"> 2016; 113: E3995–E4004.</w:t>
        </w:r>
      </w:ins>
    </w:p>
    <w:p>
      <w:pPr>
        <w:pStyle w:val="Bibliography1"/>
        <w:rPr/>
      </w:pPr>
      <w:ins w:id="180" w:author="Unknown Author" w:date="2020-08-06T20:16:33Z">
        <w:r>
          <w:rPr/>
          <w:t xml:space="preserve">[20] </w:t>
          <w:tab/>
          <w:t xml:space="preserve">Jorjani H. Genomic evaluation of BSW populations, InterGenomics: Results and Deliverables. </w:t>
        </w:r>
      </w:ins>
      <w:ins w:id="181" w:author="Unknown Author" w:date="2020-08-06T20:16:33Z">
        <w:r>
          <w:rPr>
            <w:i/>
          </w:rPr>
          <w:t>Interbull Bulletin</w:t>
        </w:r>
      </w:ins>
      <w:ins w:id="182" w:author="Unknown Author" w:date="2020-08-06T20:16:33Z">
        <w:r>
          <w:rPr/>
          <w:t>; 0, https://journal.interbull.org/index.php/ib/article/view/1250 (2012, accessed 14 March 2019).</w:t>
        </w:r>
      </w:ins>
    </w:p>
    <w:p>
      <w:pPr>
        <w:pStyle w:val="Bibliography1"/>
        <w:rPr/>
      </w:pPr>
      <w:ins w:id="184" w:author="Unknown Author" w:date="2020-08-06T20:16:33Z">
        <w:r>
          <w:rPr/>
          <w:t xml:space="preserve">[21] </w:t>
          <w:tab/>
          <w:t xml:space="preserve">Thomasen JR, Liu H, Sørensen AC. Genotyping more cows increases genetic gain and reduces rate of true inbreeding in a dairy cattle breeding scheme using female reproductive technologies. </w:t>
        </w:r>
      </w:ins>
      <w:ins w:id="185" w:author="Unknown Author" w:date="2020-08-06T20:16:33Z">
        <w:r>
          <w:rPr>
            <w:i/>
          </w:rPr>
          <w:t>Journal of Dairy Science</w:t>
        </w:r>
      </w:ins>
      <w:ins w:id="186" w:author="Unknown Author" w:date="2020-08-06T20:16:33Z">
        <w:r>
          <w:rPr/>
          <w:t xml:space="preserve"> 2020; 103: 597–606.</w:t>
        </w:r>
      </w:ins>
    </w:p>
    <w:p>
      <w:pPr>
        <w:pStyle w:val="Bibliography1"/>
        <w:rPr/>
      </w:pPr>
      <w:ins w:id="188" w:author="Unknown Author" w:date="2020-08-06T20:16:33Z">
        <w:r>
          <w:rPr/>
          <w:t xml:space="preserve">[22] </w:t>
          <w:tab/>
          <w:t xml:space="preserve">Reiner-Benaim A, Ezra E, Weller JI. Optimization of a genomic breeding program for a moderately sized dairy cattle population. </w:t>
        </w:r>
      </w:ins>
      <w:ins w:id="189" w:author="Unknown Author" w:date="2020-08-06T20:16:33Z">
        <w:r>
          <w:rPr>
            <w:i/>
          </w:rPr>
          <w:t>J Dairy Sci</w:t>
        </w:r>
      </w:ins>
      <w:ins w:id="190" w:author="Unknown Author" w:date="2020-08-06T20:16:33Z">
        <w:r>
          <w:rPr/>
          <w:t xml:space="preserve"> 2017; 100: 2892–2904.</w:t>
        </w:r>
      </w:ins>
    </w:p>
    <w:p>
      <w:pPr>
        <w:pStyle w:val="Bibliography1"/>
        <w:rPr/>
      </w:pPr>
      <w:ins w:id="192" w:author="Unknown Author" w:date="2020-08-06T20:16:33Z">
        <w:r>
          <w:rPr/>
          <w:t xml:space="preserve">[23] </w:t>
          <w:tab/>
          <w:t xml:space="preserve">Wolc A, Arango J, Settar P, et al. Persistence of accuracy of genomic estimated breeding values over generations in layer chickens. </w:t>
        </w:r>
      </w:ins>
      <w:ins w:id="193" w:author="Unknown Author" w:date="2020-08-06T20:16:33Z">
        <w:r>
          <w:rPr>
            <w:i/>
          </w:rPr>
          <w:t>Genetics Selection Evolution</w:t>
        </w:r>
      </w:ins>
      <w:ins w:id="194" w:author="Unknown Author" w:date="2020-08-06T20:16:33Z">
        <w:r>
          <w:rPr/>
          <w:t xml:space="preserve"> 2011; 43: 23.</w:t>
        </w:r>
      </w:ins>
    </w:p>
    <w:p>
      <w:pPr>
        <w:pStyle w:val="Bibliography1"/>
        <w:rPr/>
      </w:pPr>
      <w:ins w:id="196" w:author="Unknown Author" w:date="2020-08-06T20:16:33Z">
        <w:r>
          <w:rPr/>
          <w:t xml:space="preserve">[24] </w:t>
          <w:tab/>
          <w:t xml:space="preserve">Daetwyler HD, Villanueva B, Bijma P, et al. Inbreeding in genome-wide selection. </w:t>
        </w:r>
      </w:ins>
      <w:ins w:id="197" w:author="Unknown Author" w:date="2020-08-06T20:16:33Z">
        <w:r>
          <w:rPr>
            <w:i/>
          </w:rPr>
          <w:t>Journal of Animal Breeding and Genetics</w:t>
        </w:r>
      </w:ins>
      <w:ins w:id="198" w:author="Unknown Author" w:date="2020-08-06T20:16:33Z">
        <w:r>
          <w:rPr/>
          <w:t xml:space="preserve"> 2007; 124: 369–376.</w:t>
        </w:r>
      </w:ins>
    </w:p>
    <w:p>
      <w:pPr>
        <w:pStyle w:val="Bibliography1"/>
        <w:rPr/>
      </w:pPr>
      <w:ins w:id="200" w:author="Unknown Author" w:date="2020-08-06T20:16:33Z">
        <w:r>
          <w:rPr/>
          <w:t xml:space="preserve">[25] </w:t>
          <w:tab/>
          <w:t xml:space="preserve">Yu H, Spangler ML, Lewis RM, et al. Genomic Relatedness Strengthens Genetic Connectedness Across Management Units. </w:t>
        </w:r>
      </w:ins>
      <w:ins w:id="201" w:author="Unknown Author" w:date="2020-08-06T20:16:33Z">
        <w:r>
          <w:rPr>
            <w:i/>
          </w:rPr>
          <w:t>G3 (Bethesda)</w:t>
        </w:r>
      </w:ins>
      <w:ins w:id="202" w:author="Unknown Author" w:date="2020-08-06T20:16:33Z">
        <w:r>
          <w:rPr/>
          <w:t xml:space="preserve"> 2017; 7: 3543–3556.</w:t>
        </w:r>
      </w:ins>
    </w:p>
    <w:p>
      <w:pPr>
        <w:pStyle w:val="Bibliography1"/>
        <w:rPr/>
      </w:pPr>
      <w:ins w:id="204" w:author="Unknown Author" w:date="2020-08-06T20:16:33Z">
        <w:r>
          <w:rPr/>
          <w:t xml:space="preserve">[26] </w:t>
          <w:tab/>
          <w:t xml:space="preserve">Powell O, Mrode R, Gaynor RC, et al. Genomic data enables genetic evaluation using data recorded on LMIC smallholder dairy farms. </w:t>
        </w:r>
      </w:ins>
      <w:ins w:id="205" w:author="Unknown Author" w:date="2020-08-06T20:16:33Z">
        <w:r>
          <w:rPr>
            <w:i/>
          </w:rPr>
          <w:t>bioRxiv</w:t>
        </w:r>
      </w:ins>
      <w:ins w:id="206" w:author="Unknown Author" w:date="2020-08-06T20:16:33Z">
        <w:r>
          <w:rPr/>
          <w:t xml:space="preserve"> 2019; 827956.</w:t>
        </w:r>
      </w:ins>
    </w:p>
    <w:p>
      <w:pPr>
        <w:pStyle w:val="Bibliography1"/>
        <w:rPr/>
      </w:pPr>
      <w:ins w:id="208" w:author="Unknown Author" w:date="2020-08-06T20:16:33Z">
        <w:r>
          <w:rPr/>
          <w:t xml:space="preserve">[27] </w:t>
          <w:tab/>
          <w:t xml:space="preserve">Yu H, Spangler ML, Lewis RM, et al. Do stronger measures of genomic connectedness enhance prediction accuracies across management units? </w:t>
        </w:r>
      </w:ins>
      <w:ins w:id="209" w:author="Unknown Author" w:date="2020-08-06T20:16:33Z">
        <w:r>
          <w:rPr>
            <w:i/>
          </w:rPr>
          <w:t>J Anim Sci</w:t>
        </w:r>
      </w:ins>
      <w:ins w:id="210" w:author="Unknown Author" w:date="2020-08-06T20:16:33Z">
        <w:r>
          <w:rPr/>
          <w:t xml:space="preserve"> 2018; 96: 4490–4500.</w:t>
        </w:r>
      </w:ins>
    </w:p>
    <w:p>
      <w:pPr>
        <w:pStyle w:val="Bibliography1"/>
        <w:rPr/>
      </w:pPr>
      <w:ins w:id="212" w:author="Unknown Author" w:date="2020-08-06T20:16:33Z">
        <w:r>
          <w:rPr/>
          <w:t xml:space="preserve">[28] </w:t>
          <w:tab/>
          <w:t xml:space="preserve">Pszczola M, Strabel T, Mulder HA, et al. Reliability of direct genomic values for animals with different relationships within and to the reference population. </w:t>
        </w:r>
      </w:ins>
      <w:ins w:id="213" w:author="Unknown Author" w:date="2020-08-06T20:16:33Z">
        <w:r>
          <w:rPr>
            <w:i/>
          </w:rPr>
          <w:t>J Dairy Sci</w:t>
        </w:r>
      </w:ins>
      <w:ins w:id="214" w:author="Unknown Author" w:date="2020-08-06T20:16:33Z">
        <w:r>
          <w:rPr/>
          <w:t xml:space="preserve"> 2012; 95: 389–400.</w:t>
        </w:r>
      </w:ins>
    </w:p>
    <w:p>
      <w:pPr>
        <w:pStyle w:val="Bibliography1"/>
        <w:rPr/>
      </w:pPr>
      <w:ins w:id="216" w:author="Unknown Author" w:date="2020-08-06T20:16:33Z">
        <w:r>
          <w:rPr/>
          <w:t xml:space="preserve">[29] </w:t>
          <w:tab/>
          <w:t xml:space="preserve">Buch LH, Kargo M, Berg P, et al. The value of cows in reference populations for genomic selection of new functional traits. </w:t>
        </w:r>
      </w:ins>
      <w:ins w:id="217" w:author="Unknown Author" w:date="2020-08-06T20:16:33Z">
        <w:r>
          <w:rPr>
            <w:i/>
          </w:rPr>
          <w:t>Animal</w:t>
        </w:r>
      </w:ins>
      <w:ins w:id="218" w:author="Unknown Author" w:date="2020-08-06T20:16:33Z">
        <w:r>
          <w:rPr/>
          <w:t xml:space="preserve"> 2012; 6: 880–886.</w:t>
        </w:r>
      </w:ins>
    </w:p>
    <w:p>
      <w:pPr>
        <w:pStyle w:val="Bibliography1"/>
        <w:rPr/>
      </w:pPr>
      <w:ins w:id="220" w:author="Unknown Author" w:date="2020-08-06T20:16:33Z">
        <w:r>
          <w:rPr/>
          <w:t xml:space="preserve">[30] </w:t>
          <w:tab/>
          <w:t xml:space="preserve">Heslot N, Feoktistov V. Optimization of selective phenotyping and population design for genomic prediction. </w:t>
        </w:r>
      </w:ins>
      <w:ins w:id="221" w:author="Unknown Author" w:date="2020-08-06T20:16:33Z">
        <w:r>
          <w:rPr>
            <w:i/>
          </w:rPr>
          <w:t>bioRxiv</w:t>
        </w:r>
      </w:ins>
      <w:ins w:id="222" w:author="Unknown Author" w:date="2020-08-06T20:16:33Z">
        <w:r>
          <w:rPr/>
          <w:t xml:space="preserve"> 2017; 172064.</w:t>
        </w:r>
      </w:ins>
    </w:p>
    <w:p>
      <w:pPr>
        <w:pStyle w:val="Bibliography1"/>
        <w:rPr/>
      </w:pPr>
      <w:ins w:id="224" w:author="Unknown Author" w:date="2020-08-06T20:16:33Z">
        <w:r>
          <w:rPr/>
          <w:t xml:space="preserve">[31] </w:t>
          <w:tab/>
          <w:t xml:space="preserve">Akdemir D, Isidro-Sánchez J. Design of training populations for selective phenotyping in genomic prediction. </w:t>
        </w:r>
      </w:ins>
      <w:ins w:id="225" w:author="Unknown Author" w:date="2020-08-06T20:16:33Z">
        <w:r>
          <w:rPr>
            <w:i/>
          </w:rPr>
          <w:t>Sci Rep</w:t>
        </w:r>
      </w:ins>
      <w:ins w:id="226" w:author="Unknown Author" w:date="2020-08-06T20:16:33Z">
        <w:r>
          <w:rPr/>
          <w:t>; 9. Epub ahead of print 5 February 2019. DOI: 10.1038/s41598-018-38081-6.</w:t>
        </w:r>
      </w:ins>
    </w:p>
    <w:p>
      <w:pPr>
        <w:pStyle w:val="Bibliography1"/>
        <w:rPr/>
      </w:pPr>
      <w:ins w:id="228" w:author="Unknown Author" w:date="2020-08-06T20:16:33Z">
        <w:r>
          <w:rPr/>
          <w:t xml:space="preserve">[32] </w:t>
          <w:tab/>
          <w:t xml:space="preserve">Coffey M. Dairy cows: in the age of the genotype, #phenotypeisking. </w:t>
        </w:r>
      </w:ins>
      <w:ins w:id="229" w:author="Unknown Author" w:date="2020-08-06T20:16:33Z">
        <w:r>
          <w:rPr>
            <w:i/>
          </w:rPr>
          <w:t>Anim Fron</w:t>
        </w:r>
      </w:ins>
      <w:ins w:id="230" w:author="Unknown Author" w:date="2020-08-06T20:16:33Z">
        <w:r>
          <w:rPr/>
          <w:t xml:space="preserve"> 2020; 10: 19–22.</w:t>
        </w:r>
      </w:ins>
    </w:p>
    <w:p>
      <w:pPr>
        <w:pStyle w:val="Bibliography1"/>
        <w:rPr/>
      </w:pPr>
      <w:ins w:id="232" w:author="Unknown Author" w:date="2020-08-06T20:16:33Z">
        <w:r>
          <w:rPr/>
          <w:t xml:space="preserve">[33] </w:t>
          <w:tab/>
          <w:t xml:space="preserve">Kasap A, Mioc B, Hickey JM, et al. Genetic connectedness in the U.S. sheep industry. In: </w:t>
        </w:r>
      </w:ins>
      <w:ins w:id="233" w:author="Unknown Author" w:date="2020-08-06T20:16:33Z">
        <w:r>
          <w:rPr>
            <w:i/>
          </w:rPr>
          <w:t>Book of Abstracts of the 69th Annual Meeting of the European Federation of Animal Science</w:t>
        </w:r>
      </w:ins>
      <w:ins w:id="234" w:author="Unknown Author" w:date="2020-08-06T20:16:33Z">
        <w:r>
          <w:rPr/>
          <w:t>.</w:t>
        </w:r>
      </w:ins>
    </w:p>
    <w:p>
      <w:pPr>
        <w:pStyle w:val="Bibliography1"/>
        <w:rPr/>
      </w:pPr>
      <w:ins w:id="236" w:author="Unknown Author" w:date="2020-08-06T20:16:33Z">
        <w:r>
          <w:rPr/>
          <w:t xml:space="preserve">[34] </w:t>
          <w:tab/>
          <w:t xml:space="preserve">ICAR DNA Working Group. </w:t>
        </w:r>
      </w:ins>
      <w:ins w:id="237" w:author="Unknown Author" w:date="2020-08-06T20:16:33Z">
        <w:r>
          <w:rPr>
            <w:i/>
          </w:rPr>
          <w:t>ICAR Guidelines for Parentage Verification and Parentage Discovery Based on SNP Genotypes</w:t>
        </w:r>
      </w:ins>
      <w:ins w:id="238" w:author="Unknown Author" w:date="2020-08-06T20:16:33Z">
        <w:r>
          <w:rPr/>
          <w:t>. The International Committee for Animal Recording, November 2017.</w:t>
        </w:r>
      </w:ins>
    </w:p>
    <w:p>
      <w:pPr>
        <w:pStyle w:val="Bibliography1"/>
        <w:rPr/>
      </w:pPr>
      <w:ins w:id="240" w:author="Unknown Author" w:date="2020-08-06T20:16:33Z">
        <w:r>
          <w:rPr/>
          <w:t xml:space="preserve">[35] </w:t>
          <w:tab/>
          <w:t xml:space="preserve">Sonesson AK, Woolliams JA, Meuwissen THE. Genomic selection requires genomic control of inbreeding. </w:t>
        </w:r>
      </w:ins>
      <w:ins w:id="241" w:author="Unknown Author" w:date="2020-08-06T20:16:33Z">
        <w:r>
          <w:rPr>
            <w:i/>
          </w:rPr>
          <w:t>Genet Sel Evol</w:t>
        </w:r>
      </w:ins>
      <w:ins w:id="242" w:author="Unknown Author" w:date="2020-08-06T20:16:33Z">
        <w:r>
          <w:rPr/>
          <w:t xml:space="preserve"> 2012; 44: 27.</w:t>
        </w:r>
      </w:ins>
    </w:p>
    <w:p>
      <w:pPr>
        <w:pStyle w:val="Bibliography1"/>
        <w:rPr/>
      </w:pPr>
      <w:ins w:id="244" w:author="Unknown Author" w:date="2020-08-06T20:16:33Z">
        <w:r>
          <w:rPr/>
          <w:t xml:space="preserve">[36] </w:t>
          <w:tab/>
          <w:t xml:space="preserve">Verbič J, Jenko J, Jeretina J, et al. Milk urea concentration as a tool to reduce the nitrogen footprint of milk production in conditions of small scale farming. In: </w:t>
        </w:r>
      </w:ins>
      <w:ins w:id="245" w:author="Unknown Author" w:date="2020-08-06T20:16:33Z">
        <w:r>
          <w:rPr>
            <w:i/>
          </w:rPr>
          <w:t>Towards Precision livestock husbandry and its potential to mitigate ammonia and GHG emissions: Abstracts’ Leaflet</w:t>
        </w:r>
      </w:ins>
      <w:ins w:id="246" w:author="Unknown Author" w:date="2020-08-06T20:16:33Z">
        <w:r>
          <w:rPr/>
          <w:t>. Galilee, Israel.</w:t>
        </w:r>
      </w:ins>
    </w:p>
    <w:p>
      <w:pPr>
        <w:pStyle w:val="Bibliography1"/>
        <w:rPr/>
      </w:pPr>
      <w:ins w:id="248" w:author="Unknown Author" w:date="2020-08-06T20:16:33Z">
        <w:r>
          <w:rPr/>
          <w:t xml:space="preserve">[37] </w:t>
          <w:tab/>
          <w:t xml:space="preserve">Dekkers JCM, Hospital F. The use of molecular genetics in the improvement of agricultural populations. </w:t>
        </w:r>
      </w:ins>
      <w:ins w:id="249" w:author="Unknown Author" w:date="2020-08-06T20:16:33Z">
        <w:r>
          <w:rPr>
            <w:i/>
          </w:rPr>
          <w:t>Nat Rev Genet</w:t>
        </w:r>
      </w:ins>
      <w:ins w:id="250" w:author="Unknown Author" w:date="2020-08-06T20:16:33Z">
        <w:r>
          <w:rPr/>
          <w:t xml:space="preserve"> 2002; 3: 22–32.</w:t>
        </w:r>
      </w:ins>
    </w:p>
    <w:p>
      <w:pPr>
        <w:pStyle w:val="Bibliography1"/>
        <w:rPr/>
      </w:pPr>
      <w:ins w:id="252" w:author="Unknown Author" w:date="2020-08-06T20:16:33Z">
        <w:r>
          <w:rPr/>
          <w:t xml:space="preserve">[38] </w:t>
          <w:tab/>
          <w:t xml:space="preserve">Pool MH, Meuwissen THE. Prediction of Daily Milk Yields from a Limited Number of Test Days Using Test Day Models. </w:t>
        </w:r>
      </w:ins>
      <w:ins w:id="253" w:author="Unknown Author" w:date="2020-08-06T20:16:33Z">
        <w:r>
          <w:rPr>
            <w:i/>
          </w:rPr>
          <w:t>Journal of Dairy Science</w:t>
        </w:r>
      </w:ins>
      <w:ins w:id="254" w:author="Unknown Author" w:date="2020-08-06T20:16:33Z">
        <w:r>
          <w:rPr/>
          <w:t xml:space="preserve"> 1999; 82: 1555–1564.</w:t>
        </w:r>
      </w:ins>
    </w:p>
    <w:p>
      <w:pPr>
        <w:pStyle w:val="Bibliography1"/>
        <w:rPr/>
      </w:pPr>
      <w:ins w:id="256" w:author="Unknown Author" w:date="2020-08-06T20:16:33Z">
        <w:r>
          <w:rPr/>
          <w:t xml:space="preserve">[39] </w:t>
          <w:tab/>
          <w:t xml:space="preserve">Berry DP, Olori VE, Cromie AR, et al. Accuracy of predicting milk yield from alternative milk recording schemes. </w:t>
        </w:r>
      </w:ins>
      <w:ins w:id="257" w:author="Unknown Author" w:date="2020-08-06T20:16:33Z">
        <w:r>
          <w:rPr>
            <w:i/>
          </w:rPr>
          <w:t>Animal Science</w:t>
        </w:r>
      </w:ins>
      <w:ins w:id="258" w:author="Unknown Author" w:date="2020-08-06T20:16:33Z">
        <w:r>
          <w:rPr/>
          <w:t xml:space="preserve"> 2005; 80: 53–60.</w:t>
        </w:r>
      </w:ins>
    </w:p>
    <w:p>
      <w:pPr>
        <w:pStyle w:val="Bibliography1"/>
        <w:rPr/>
      </w:pPr>
      <w:ins w:id="260" w:author="Unknown Author" w:date="2020-08-06T20:16:33Z">
        <w:r>
          <w:rPr/>
          <w:t xml:space="preserve">[40] </w:t>
          <w:tab/>
          <w:t xml:space="preserve">Fuerst C, Sölkner J. Additive and Nonadditive Genetic Variances for Milk Yield, Fertility, and Lifetime Performance Traits of Dairy Cattle. </w:t>
        </w:r>
      </w:ins>
      <w:ins w:id="261" w:author="Unknown Author" w:date="2020-08-06T20:16:33Z">
        <w:r>
          <w:rPr>
            <w:i/>
          </w:rPr>
          <w:t>Journal of Dairy Science</w:t>
        </w:r>
      </w:ins>
      <w:ins w:id="262" w:author="Unknown Author" w:date="2020-08-06T20:16:33Z">
        <w:r>
          <w:rPr/>
          <w:t xml:space="preserve"> 1994; 77: 1114–1125.</w:t>
        </w:r>
      </w:ins>
    </w:p>
    <w:p>
      <w:pPr>
        <w:pStyle w:val="Bibliography1"/>
        <w:rPr/>
      </w:pPr>
      <w:ins w:id="264" w:author="Unknown Author" w:date="2020-08-06T20:16:33Z">
        <w:r>
          <w:rPr/>
          <w:t xml:space="preserve">[41] </w:t>
          <w:tab/>
          <w:t xml:space="preserve">Ertl J, Legarra A, Vitezica ZG, et al. Genomic analysis of dominance effects on milk production and conformation traits in Fleckvieh cattle. </w:t>
        </w:r>
      </w:ins>
      <w:ins w:id="265" w:author="Unknown Author" w:date="2020-08-06T20:16:33Z">
        <w:r>
          <w:rPr>
            <w:i/>
          </w:rPr>
          <w:t>Genetics Selection Evolution</w:t>
        </w:r>
      </w:ins>
      <w:ins w:id="266" w:author="Unknown Author" w:date="2020-08-06T20:16:33Z">
        <w:r>
          <w:rPr/>
          <w:t xml:space="preserve"> 2014; 46: 40.</w:t>
        </w:r>
      </w:ins>
    </w:p>
    <w:p>
      <w:pPr>
        <w:pStyle w:val="Bibliography1"/>
        <w:rPr/>
      </w:pPr>
      <w:ins w:id="268" w:author="Unknown Author" w:date="2020-08-06T20:16:33Z">
        <w:r>
          <w:rPr/>
          <w:t xml:space="preserve">[42] </w:t>
          <w:tab/>
          <w:t xml:space="preserve">Aliloo H, Pryce JE, González-Recio O, et al. Accounting for dominance to improve genomic evaluations of dairy cows for fertility and milk production traits. </w:t>
        </w:r>
      </w:ins>
      <w:ins w:id="269" w:author="Unknown Author" w:date="2020-08-06T20:16:33Z">
        <w:r>
          <w:rPr>
            <w:i/>
          </w:rPr>
          <w:t>Genet Sel Evol</w:t>
        </w:r>
      </w:ins>
      <w:ins w:id="270" w:author="Unknown Author" w:date="2020-08-06T20:16:33Z">
        <w:r>
          <w:rPr/>
          <w:t>; 48. Epub ahead of print 1 February 2016. DOI: 10.1186/s12711-016-0186-0.</w:t>
        </w:r>
      </w:ins>
    </w:p>
    <w:p>
      <w:pPr>
        <w:pStyle w:val="Bibliography1"/>
        <w:rPr/>
      </w:pPr>
      <w:ins w:id="272" w:author="Unknown Author" w:date="2020-08-06T20:16:33Z">
        <w:r>
          <w:rPr/>
          <w:t xml:space="preserve">[43] </w:t>
          <w:tab/>
          <w:t xml:space="preserve">Jiang J, Shen B, O’Connell JR, et al. Dissection of additive, dominance, and imprinting effects for production and reproduction traits in Holstein cattle. </w:t>
        </w:r>
      </w:ins>
      <w:ins w:id="273" w:author="Unknown Author" w:date="2020-08-06T20:16:33Z">
        <w:r>
          <w:rPr>
            <w:i/>
          </w:rPr>
          <w:t>BMC Genomics</w:t>
        </w:r>
      </w:ins>
      <w:ins w:id="274" w:author="Unknown Author" w:date="2020-08-06T20:16:33Z">
        <w:r>
          <w:rPr/>
          <w:t>; 18. Epub ahead of print 30 May 2017. DOI: 10.1186/s12864-017-3821-4.</w:t>
        </w:r>
      </w:ins>
    </w:p>
    <w:p>
      <w:pPr>
        <w:pStyle w:val="Bibliography1"/>
        <w:rPr/>
      </w:pPr>
      <w:ins w:id="276" w:author="Unknown Author" w:date="2020-08-06T20:16:33Z">
        <w:r>
          <w:rPr/>
          <w:t xml:space="preserve">[44] </w:t>
          <w:tab/>
          <w:t xml:space="preserve">Meyer K. Estimates of genetic parameters for milk and fat yield for the first three lactations in British Friesian cows. </w:t>
        </w:r>
      </w:ins>
      <w:ins w:id="277" w:author="Unknown Author" w:date="2020-08-06T20:16:33Z">
        <w:r>
          <w:rPr>
            <w:i/>
          </w:rPr>
          <w:t>Animal Science</w:t>
        </w:r>
      </w:ins>
      <w:ins w:id="278" w:author="Unknown Author" w:date="2020-08-06T20:16:33Z">
        <w:r>
          <w:rPr/>
          <w:t xml:space="preserve"> 1984; 38: 313–322.</w:t>
        </w:r>
      </w:ins>
    </w:p>
    <w:p>
      <w:pPr>
        <w:pStyle w:val="Bibliography1"/>
        <w:rPr/>
      </w:pPr>
      <w:ins w:id="280" w:author="Unknown Author" w:date="2020-08-06T20:16:33Z">
        <w:r>
          <w:rPr/>
          <w:t xml:space="preserve">[45] </w:t>
          <w:tab/>
          <w:t xml:space="preserve">Dong MC, van Vleck LD. Correlations Among First and Second Lactation Milk Yield and Calving Interval. </w:t>
        </w:r>
      </w:ins>
      <w:ins w:id="281" w:author="Unknown Author" w:date="2020-08-06T20:16:33Z">
        <w:r>
          <w:rPr>
            <w:i/>
          </w:rPr>
          <w:t>Journal of Dairy Science</w:t>
        </w:r>
      </w:ins>
      <w:ins w:id="282" w:author="Unknown Author" w:date="2020-08-06T20:16:33Z">
        <w:r>
          <w:rPr/>
          <w:t xml:space="preserve"> 1989; 72: 1933–1936.</w:t>
        </w:r>
      </w:ins>
    </w:p>
    <w:p>
      <w:pPr>
        <w:pStyle w:val="Bibliography1"/>
        <w:rPr>
          <w:del w:id="290" w:author="Unknown Author" w:date="2020-08-06T20:16:33Z"/>
        </w:rPr>
      </w:pPr>
      <w:ins w:id="284" w:author="Unknown Author" w:date="2020-08-06T20:16:33Z">
        <w:r>
          <w:rPr/>
          <w:t xml:space="preserve">[46] </w:t>
          <w:tab/>
          <w:t xml:space="preserve">Swalve H, Vleck LDV. Estimation of Genetic (Co) Variances for Milk Yield in First Three Lactations Using an Animal Model and Restricted Maximum Likelihood. </w:t>
        </w:r>
      </w:ins>
      <w:ins w:id="285" w:author="Unknown Author" w:date="2020-08-06T20:16:33Z">
        <w:r>
          <w:rPr>
            <w:i/>
          </w:rPr>
          <w:t>Journal of Dairy Science</w:t>
        </w:r>
      </w:ins>
      <w:ins w:id="286" w:author="Unknown Author" w:date="2020-08-06T20:16:33Z">
        <w:r>
          <w:rPr/>
          <w:t xml:space="preserve"> 1987; 70: 842–849.</w:t>
        </w:r>
      </w:ins>
      <w:del w:id="287" w:author="Unknown Author" w:date="2020-08-06T20:16:33Z">
        <w:bookmarkEnd w:id="274"/>
        <w:r>
          <w:rPr/>
          <w:delText xml:space="preserve">[1] </w:delText>
          <w:tab/>
          <w:delText xml:space="preserve">Meuwissen TH, Hayes BJ, Goddard ME. Prediction of total genetic value using genome-wide dense marker maps. </w:delText>
        </w:r>
      </w:del>
      <w:del w:id="288" w:author="Unknown Author" w:date="2020-08-06T20:16:33Z">
        <w:r>
          <w:rPr/>
          <w:delText>Genetics</w:delText>
        </w:r>
      </w:del>
      <w:del w:id="289" w:author="Unknown Author" w:date="2020-08-06T20:16:33Z">
        <w:r>
          <w:rPr/>
          <w:delText xml:space="preserve"> 2001; 157: 1819–1829.</w:delText>
        </w:r>
      </w:del>
    </w:p>
    <w:p>
      <w:pPr>
        <w:pStyle w:val="Normal"/>
        <w:rPr>
          <w:del w:id="294" w:author="Unknown Author" w:date="2020-08-06T20:16:33Z"/>
        </w:rPr>
      </w:pPr>
      <w:del w:id="291" w:author="Unknown Author" w:date="2020-08-06T20:16:33Z">
        <w:r>
          <w:rPr/>
          <w:delText xml:space="preserve">[2] </w:delText>
          <w:tab/>
          <w:delText xml:space="preserve">Schaeffer LR. Strategy for applying genome-wide selection in dairy cattle. </w:delText>
        </w:r>
      </w:del>
      <w:del w:id="292" w:author="Unknown Author" w:date="2020-08-06T20:16:33Z">
        <w:r>
          <w:rPr/>
          <w:delText>J Anim Breed Genet</w:delText>
        </w:r>
      </w:del>
      <w:del w:id="293" w:author="Unknown Author" w:date="2020-08-06T20:16:33Z">
        <w:r>
          <w:rPr/>
          <w:delText xml:space="preserve"> 2006; 123: 218–223.</w:delText>
        </w:r>
      </w:del>
    </w:p>
    <w:p>
      <w:pPr>
        <w:pStyle w:val="Normal"/>
        <w:rPr>
          <w:del w:id="298" w:author="Unknown Author" w:date="2020-08-06T20:16:33Z"/>
        </w:rPr>
      </w:pPr>
      <w:del w:id="295" w:author="Unknown Author" w:date="2020-08-06T20:16:33Z">
        <w:r>
          <w:rPr/>
          <w:delText xml:space="preserve">[3] </w:delText>
          <w:tab/>
          <w:delText xml:space="preserve">Obšteter J, Jenko J, Hickey JM, et al. Efficient use of genomic information for sustainable genetic improvement in small cattle populations. </w:delText>
        </w:r>
      </w:del>
      <w:del w:id="296" w:author="Unknown Author" w:date="2020-08-06T20:16:33Z">
        <w:r>
          <w:rPr/>
          <w:delText>Journal of Dairy Science</w:delText>
        </w:r>
      </w:del>
      <w:del w:id="297" w:author="Unknown Author" w:date="2020-08-06T20:16:33Z">
        <w:r>
          <w:rPr/>
          <w:delText xml:space="preserve"> 2019; 102: 9971–9982.</w:delText>
        </w:r>
      </w:del>
    </w:p>
    <w:p>
      <w:pPr>
        <w:pStyle w:val="Normal"/>
        <w:rPr>
          <w:del w:id="302" w:author="Unknown Author" w:date="2020-08-06T20:16:33Z"/>
        </w:rPr>
      </w:pPr>
      <w:del w:id="299" w:author="Unknown Author" w:date="2020-08-06T20:16:33Z">
        <w:r>
          <w:rPr/>
          <w:delText xml:space="preserve">[4] </w:delText>
          <w:tab/>
          <w:delText xml:space="preserve">Wiggans GR, Cole JB, Hubbard SM, et al. Genomic Selection in Dairy Cattle: The USDA Experience. </w:delText>
        </w:r>
      </w:del>
      <w:del w:id="300" w:author="Unknown Author" w:date="2020-08-06T20:16:33Z">
        <w:r>
          <w:rPr/>
          <w:delText>Annu Rev Anim Biosci</w:delText>
        </w:r>
      </w:del>
      <w:del w:id="301" w:author="Unknown Author" w:date="2020-08-06T20:16:33Z">
        <w:r>
          <w:rPr/>
          <w:delText xml:space="preserve"> 2017; 5: 309–327.</w:delText>
        </w:r>
      </w:del>
    </w:p>
    <w:p>
      <w:pPr>
        <w:pStyle w:val="Normal"/>
        <w:rPr>
          <w:del w:id="306" w:author="Unknown Author" w:date="2020-08-06T20:16:33Z"/>
        </w:rPr>
      </w:pPr>
      <w:del w:id="303" w:author="Unknown Author" w:date="2020-08-06T20:16:33Z">
        <w:r>
          <w:rPr/>
          <w:delText xml:space="preserve">[5] </w:delText>
          <w:tab/>
          <w:delText xml:space="preserve">Mrode RA. </w:delText>
        </w:r>
      </w:del>
      <w:del w:id="304" w:author="Unknown Author" w:date="2020-08-06T20:16:33Z">
        <w:r>
          <w:rPr/>
          <w:delText>Linear Models for the Prediction of Animal Breeding Values</w:delText>
        </w:r>
      </w:del>
      <w:del w:id="305" w:author="Unknown Author" w:date="2020-08-06T20:16:33Z">
        <w:r>
          <w:rPr/>
          <w:delText>. Second edition. Wallingford, UK ; Cambridge, MA: CABI, 2005.</w:delText>
        </w:r>
      </w:del>
    </w:p>
    <w:p>
      <w:pPr>
        <w:pStyle w:val="Normal"/>
        <w:rPr>
          <w:del w:id="310" w:author="Unknown Author" w:date="2020-08-06T20:16:33Z"/>
        </w:rPr>
      </w:pPr>
      <w:del w:id="307" w:author="Unknown Author" w:date="2020-08-06T20:16:33Z">
        <w:r>
          <w:rPr/>
          <w:delText xml:space="preserve">[6] </w:delText>
          <w:tab/>
          <w:delText xml:space="preserve">Daetwyler HD, Villanueva B, Woolliams JA. Accuracy of Predicting the Genetic Risk of Disease Using a Genome-Wide Approach. </w:delText>
        </w:r>
      </w:del>
      <w:del w:id="308" w:author="Unknown Author" w:date="2020-08-06T20:16:33Z">
        <w:r>
          <w:rPr/>
          <w:delText>PLoS ONE</w:delText>
        </w:r>
      </w:del>
      <w:del w:id="309" w:author="Unknown Author" w:date="2020-08-06T20:16:33Z">
        <w:r>
          <w:rPr/>
          <w:delText xml:space="preserve"> 2008; 3: e3395.</w:delText>
        </w:r>
      </w:del>
    </w:p>
    <w:p>
      <w:pPr>
        <w:pStyle w:val="Normal"/>
        <w:rPr>
          <w:del w:id="314" w:author="Unknown Author" w:date="2020-08-06T20:16:33Z"/>
        </w:rPr>
      </w:pPr>
      <w:del w:id="311" w:author="Unknown Author" w:date="2020-08-06T20:16:33Z">
        <w:r>
          <w:rPr/>
          <w:delText xml:space="preserve">[7] </w:delText>
          <w:tab/>
          <w:delText xml:space="preserve">Goddard M. Genomic selection: prediction of accuracy and maximisation of long term response. </w:delText>
        </w:r>
      </w:del>
      <w:del w:id="312" w:author="Unknown Author" w:date="2020-08-06T20:16:33Z">
        <w:r>
          <w:rPr/>
          <w:delText>Genetica</w:delText>
        </w:r>
      </w:del>
      <w:del w:id="313" w:author="Unknown Author" w:date="2020-08-06T20:16:33Z">
        <w:r>
          <w:rPr/>
          <w:delText xml:space="preserve"> 2009; 136: 245–257.</w:delText>
        </w:r>
      </w:del>
    </w:p>
    <w:p>
      <w:pPr>
        <w:pStyle w:val="Normal"/>
        <w:rPr>
          <w:del w:id="318" w:author="Unknown Author" w:date="2020-08-06T20:16:33Z"/>
        </w:rPr>
      </w:pPr>
      <w:del w:id="315" w:author="Unknown Author" w:date="2020-08-06T20:16:33Z">
        <w:r>
          <w:rPr/>
          <w:delText xml:space="preserve">[8] </w:delText>
          <w:tab/>
          <w:delText xml:space="preserve">Habier D, Tetens J, Seefried F-R, et al. The impact of genetic relationship information on genomic breeding values in German Holstein cattle. </w:delText>
        </w:r>
      </w:del>
      <w:del w:id="316" w:author="Unknown Author" w:date="2020-08-06T20:16:33Z">
        <w:r>
          <w:rPr/>
          <w:delText>Genetics Selection Evolution</w:delText>
        </w:r>
      </w:del>
      <w:del w:id="317" w:author="Unknown Author" w:date="2020-08-06T20:16:33Z">
        <w:r>
          <w:rPr/>
          <w:delText xml:space="preserve"> 2010; 42: 5.</w:delText>
        </w:r>
      </w:del>
    </w:p>
    <w:p>
      <w:pPr>
        <w:pStyle w:val="Normal"/>
        <w:rPr>
          <w:del w:id="322" w:author="Unknown Author" w:date="2020-08-06T20:16:33Z"/>
        </w:rPr>
      </w:pPr>
      <w:del w:id="319" w:author="Unknown Author" w:date="2020-08-06T20:16:33Z">
        <w:r>
          <w:rPr/>
          <w:delText xml:space="preserve">[9] </w:delText>
          <w:tab/>
          <w:delText xml:space="preserve">Clark SA, Hickey JM, van der Werf JHJ. Different models of genetic variation and their effect on genomic evaluation. </w:delText>
        </w:r>
      </w:del>
      <w:del w:id="320" w:author="Unknown Author" w:date="2020-08-06T20:16:33Z">
        <w:r>
          <w:rPr/>
          <w:delText>Genet Sel Evol</w:delText>
        </w:r>
      </w:del>
      <w:del w:id="321" w:author="Unknown Author" w:date="2020-08-06T20:16:33Z">
        <w:r>
          <w:rPr/>
          <w:delText xml:space="preserve"> 2011; 43: 18.</w:delText>
        </w:r>
      </w:del>
    </w:p>
    <w:p>
      <w:pPr>
        <w:pStyle w:val="Normal"/>
        <w:rPr>
          <w:del w:id="326" w:author="Unknown Author" w:date="2020-08-06T20:16:33Z"/>
        </w:rPr>
      </w:pPr>
      <w:del w:id="323" w:author="Unknown Author" w:date="2020-08-06T20:16:33Z">
        <w:r>
          <w:rPr/>
          <w:delText xml:space="preserve">[10] </w:delText>
          <w:tab/>
          <w:delText xml:space="preserve">Goddard ME, Hayes BJ, Meuwissen THE. Using the genomic relationship matrix to predict the accuracy of genomic selection. </w:delText>
        </w:r>
      </w:del>
      <w:del w:id="324" w:author="Unknown Author" w:date="2020-08-06T20:16:33Z">
        <w:r>
          <w:rPr/>
          <w:delText>J Anim Breed Genet</w:delText>
        </w:r>
      </w:del>
      <w:del w:id="325" w:author="Unknown Author" w:date="2020-08-06T20:16:33Z">
        <w:r>
          <w:rPr/>
          <w:delText xml:space="preserve"> 2011; 128: 409–421.</w:delText>
        </w:r>
      </w:del>
    </w:p>
    <w:p>
      <w:pPr>
        <w:pStyle w:val="Normal"/>
        <w:rPr>
          <w:del w:id="330" w:author="Unknown Author" w:date="2020-08-06T20:16:33Z"/>
        </w:rPr>
      </w:pPr>
      <w:del w:id="327" w:author="Unknown Author" w:date="2020-08-06T20:16:33Z">
        <w:r>
          <w:rPr/>
          <w:delText xml:space="preserve">[11] </w:delText>
          <w:tab/>
          <w:delText xml:space="preserve">Van Grevenhof EM, Van Arendonk JAM, Bijma P. Response to genomic selection: the Bulmer effect and the potential of genomic selection when the number of phenotypic records is limiting. </w:delText>
        </w:r>
      </w:del>
      <w:del w:id="328" w:author="Unknown Author" w:date="2020-08-06T20:16:33Z">
        <w:r>
          <w:rPr/>
          <w:delText>Genet Sel Evol</w:delText>
        </w:r>
      </w:del>
      <w:del w:id="329" w:author="Unknown Author" w:date="2020-08-06T20:16:33Z">
        <w:r>
          <w:rPr/>
          <w:delText xml:space="preserve"> 2012; 44: 26.</w:delText>
        </w:r>
      </w:del>
    </w:p>
    <w:p>
      <w:pPr>
        <w:pStyle w:val="Normal"/>
        <w:rPr>
          <w:del w:id="334" w:author="Unknown Author" w:date="2020-08-06T20:16:33Z"/>
        </w:rPr>
      </w:pPr>
      <w:del w:id="331" w:author="Unknown Author" w:date="2020-08-06T20:16:33Z">
        <w:r>
          <w:rPr/>
          <w:delText xml:space="preserve">[12] </w:delText>
          <w:tab/>
          <w:delText xml:space="preserve">Gonzalez-Recio O, Coffey MP, Pryce JE. On the value of the phenotypes in the genomic era. </w:delText>
        </w:r>
      </w:del>
      <w:del w:id="332" w:author="Unknown Author" w:date="2020-08-06T20:16:33Z">
        <w:r>
          <w:rPr/>
          <w:delText>Journal of Dairy Science</w:delText>
        </w:r>
      </w:del>
      <w:del w:id="333" w:author="Unknown Author" w:date="2020-08-06T20:16:33Z">
        <w:r>
          <w:rPr/>
          <w:delText xml:space="preserve"> 2014; 97: 7905–7915.</w:delText>
        </w:r>
      </w:del>
    </w:p>
    <w:p>
      <w:pPr>
        <w:pStyle w:val="Normal"/>
        <w:rPr>
          <w:del w:id="338" w:author="Unknown Author" w:date="2020-08-06T20:16:33Z"/>
        </w:rPr>
      </w:pPr>
      <w:del w:id="335" w:author="Unknown Author" w:date="2020-08-06T20:16:33Z">
        <w:r>
          <w:rPr/>
          <w:delText xml:space="preserve">[13] </w:delText>
          <w:tab/>
          <w:delText xml:space="preserve">Gao H, Christensen OF, Madsen P, et al. Comparison on genomic predictions using three GBLUP methods and two single-step blending methods in the Nordic Holstein population. </w:delText>
        </w:r>
      </w:del>
      <w:del w:id="336" w:author="Unknown Author" w:date="2020-08-06T20:16:33Z">
        <w:r>
          <w:rPr/>
          <w:delText>Genetics Selection Evolution</w:delText>
        </w:r>
      </w:del>
      <w:del w:id="337" w:author="Unknown Author" w:date="2020-08-06T20:16:33Z">
        <w:r>
          <w:rPr/>
          <w:delText xml:space="preserve"> 2012; 44: 8.</w:delText>
        </w:r>
      </w:del>
    </w:p>
    <w:p>
      <w:pPr>
        <w:pStyle w:val="Normal"/>
        <w:rPr>
          <w:del w:id="342" w:author="Unknown Author" w:date="2020-08-06T20:16:33Z"/>
        </w:rPr>
      </w:pPr>
      <w:del w:id="339" w:author="Unknown Author" w:date="2020-08-06T20:16:33Z">
        <w:r>
          <w:rPr/>
          <w:delText xml:space="preserve">[14] </w:delText>
          <w:tab/>
          <w:delText xml:space="preserve">Gray KA, Cassady JP, Huang Y, et al. Effectiveness of genomic prediction on milk flow traits in dairy cattle. </w:delText>
        </w:r>
      </w:del>
      <w:del w:id="340" w:author="Unknown Author" w:date="2020-08-06T20:16:33Z">
        <w:r>
          <w:rPr/>
          <w:delText>Genetics, Selection, Evolution : GSE</w:delText>
        </w:r>
      </w:del>
      <w:del w:id="341" w:author="Unknown Author" w:date="2020-08-06T20:16:33Z">
        <w:r>
          <w:rPr/>
          <w:delText xml:space="preserve"> 2012; 44: 24.</w:delText>
        </w:r>
      </w:del>
    </w:p>
    <w:p>
      <w:pPr>
        <w:pStyle w:val="Normal"/>
        <w:rPr>
          <w:del w:id="346" w:author="Unknown Author" w:date="2020-08-06T20:16:33Z"/>
        </w:rPr>
      </w:pPr>
      <w:del w:id="343" w:author="Unknown Author" w:date="2020-08-06T20:16:33Z">
        <w:r>
          <w:rPr/>
          <w:delText xml:space="preserve">[15] </w:delText>
          <w:tab/>
          <w:delText xml:space="preserve">Lourenco D a. L, Tsuruta S, Fragomeni BO, et al. Genetic evaluation using single-step genomic best linear unbiased predictor in American Angus. </w:delText>
        </w:r>
      </w:del>
      <w:del w:id="344" w:author="Unknown Author" w:date="2020-08-06T20:16:33Z">
        <w:r>
          <w:rPr/>
          <w:delText>J Anim Sci</w:delText>
        </w:r>
      </w:del>
      <w:del w:id="345" w:author="Unknown Author" w:date="2020-08-06T20:16:33Z">
        <w:r>
          <w:rPr/>
          <w:delText xml:space="preserve"> 2015; 93: 2653–2662.</w:delText>
        </w:r>
      </w:del>
    </w:p>
    <w:p>
      <w:pPr>
        <w:pStyle w:val="Normal"/>
        <w:rPr>
          <w:del w:id="350" w:author="Unknown Author" w:date="2020-08-06T20:16:33Z"/>
        </w:rPr>
      </w:pPr>
      <w:del w:id="347" w:author="Unknown Author" w:date="2020-08-06T20:16:33Z">
        <w:r>
          <w:rPr/>
          <w:delText xml:space="preserve">[16] </w:delText>
          <w:tab/>
          <w:delText xml:space="preserve">International Committee for Animal Recording. Section 02 - Cattle Milk Recording. Overview. In: </w:delText>
        </w:r>
      </w:del>
      <w:del w:id="348" w:author="Unknown Author" w:date="2020-08-06T20:16:33Z">
        <w:r>
          <w:rPr/>
          <w:delText>ICAR Guidelines</w:delText>
        </w:r>
      </w:del>
      <w:del w:id="349" w:author="Unknown Author" w:date="2020-08-06T20:16:33Z">
        <w:r>
          <w:rPr/>
          <w:delText>. Rome: ICAR, 2017.</w:delText>
        </w:r>
      </w:del>
    </w:p>
    <w:p>
      <w:pPr>
        <w:pStyle w:val="Normal"/>
        <w:rPr>
          <w:del w:id="354" w:author="Unknown Author" w:date="2020-08-06T20:16:33Z"/>
        </w:rPr>
      </w:pPr>
      <w:del w:id="351" w:author="Unknown Author" w:date="2020-08-06T20:16:33Z">
        <w:r>
          <w:rPr/>
          <w:delText xml:space="preserve">[17] </w:delText>
          <w:tab/>
          <w:delText xml:space="preserve">Misztal I, Tsuruta S, Strabel T, et al. BLUPF90 and related programs (BGF90). In: </w:delText>
        </w:r>
      </w:del>
      <w:del w:id="352" w:author="Unknown Author" w:date="2020-08-06T20:16:33Z">
        <w:r>
          <w:rPr/>
          <w:delText>Proc. 7th World Congress on Genetics Applied to Livestock Production</w:delText>
        </w:r>
      </w:del>
      <w:del w:id="353" w:author="Unknown Author" w:date="2020-08-06T20:16:33Z">
        <w:r>
          <w:rPr/>
          <w:delText>. Montpellier, France, 2002, pp. 1–2.</w:delText>
        </w:r>
      </w:del>
    </w:p>
    <w:p>
      <w:pPr>
        <w:pStyle w:val="Normal"/>
        <w:rPr>
          <w:del w:id="358" w:author="Unknown Author" w:date="2020-08-06T20:16:33Z"/>
        </w:rPr>
      </w:pPr>
      <w:del w:id="355" w:author="Unknown Author" w:date="2020-08-06T20:16:33Z">
        <w:r>
          <w:rPr/>
          <w:delText xml:space="preserve">[18] </w:delText>
          <w:tab/>
          <w:delText xml:space="preserve">Pryce JE, Goddard ME, Raadsma HW, et al. Deterministic models of breeding scheme designs that incorporate genomic selection. </w:delText>
        </w:r>
      </w:del>
      <w:del w:id="356" w:author="Unknown Author" w:date="2020-08-06T20:16:33Z">
        <w:r>
          <w:rPr/>
          <w:delText>Journal of Dairy Science</w:delText>
        </w:r>
      </w:del>
      <w:del w:id="357" w:author="Unknown Author" w:date="2020-08-06T20:16:33Z">
        <w:r>
          <w:rPr/>
          <w:delText xml:space="preserve"> 2010; 93: 5455–5466.</w:delText>
        </w:r>
      </w:del>
    </w:p>
    <w:p>
      <w:pPr>
        <w:pStyle w:val="Normal"/>
        <w:rPr>
          <w:del w:id="362" w:author="Unknown Author" w:date="2020-08-06T20:16:33Z"/>
        </w:rPr>
      </w:pPr>
      <w:del w:id="359" w:author="Unknown Author" w:date="2020-08-06T20:16:33Z">
        <w:r>
          <w:rPr/>
          <w:delText xml:space="preserve">[19] </w:delText>
          <w:tab/>
          <w:delText xml:space="preserve">García-Ruiz A, Cole JB, VanRaden PM, et al. Changes in genetic selection differentials and generation intervals in US Holstein dairy cattle as a result of genomic selection. </w:delText>
        </w:r>
      </w:del>
      <w:del w:id="360" w:author="Unknown Author" w:date="2020-08-06T20:16:33Z">
        <w:r>
          <w:rPr/>
          <w:delText>PNAS</w:delText>
        </w:r>
      </w:del>
      <w:del w:id="361" w:author="Unknown Author" w:date="2020-08-06T20:16:33Z">
        <w:r>
          <w:rPr/>
          <w:delText xml:space="preserve"> 2016; 113: E3995–E4004.</w:delText>
        </w:r>
      </w:del>
    </w:p>
    <w:p>
      <w:pPr>
        <w:pStyle w:val="Normal"/>
        <w:rPr>
          <w:del w:id="366" w:author="Unknown Author" w:date="2020-08-06T20:16:33Z"/>
        </w:rPr>
      </w:pPr>
      <w:del w:id="363" w:author="Unknown Author" w:date="2020-08-06T20:16:33Z">
        <w:r>
          <w:rPr/>
          <w:delText xml:space="preserve">[20] </w:delText>
          <w:tab/>
          <w:delText xml:space="preserve">Jorjani H. Genomic evaluation of BSW populations, InterGenomics: Results and Deliverables. </w:delText>
        </w:r>
      </w:del>
      <w:del w:id="364" w:author="Unknown Author" w:date="2020-08-06T20:16:33Z">
        <w:r>
          <w:rPr/>
          <w:delText>Interbull Bulletin</w:delText>
        </w:r>
      </w:del>
      <w:del w:id="365" w:author="Unknown Author" w:date="2020-08-06T20:16:33Z">
        <w:r>
          <w:rPr/>
          <w:delText>; 0, https://journal.interbull.org/index.php/ib/article/view/1250 (2012, accessed 14 March 2019).</w:delText>
        </w:r>
      </w:del>
    </w:p>
    <w:p>
      <w:pPr>
        <w:pStyle w:val="Normal"/>
        <w:rPr>
          <w:del w:id="370" w:author="Unknown Author" w:date="2020-08-06T20:16:33Z"/>
        </w:rPr>
      </w:pPr>
      <w:del w:id="367" w:author="Unknown Author" w:date="2020-08-06T20:16:33Z">
        <w:r>
          <w:rPr/>
          <w:delText xml:space="preserve">[21] </w:delText>
          <w:tab/>
          <w:delText xml:space="preserve">Thomasen JR, Liu H, Sørensen AC. Genotyping more cows increases genetic gain and reduces rate of true inbreeding in a dairy cattle breeding scheme using female reproductive technologies. </w:delText>
        </w:r>
      </w:del>
      <w:del w:id="368" w:author="Unknown Author" w:date="2020-08-06T20:16:33Z">
        <w:r>
          <w:rPr/>
          <w:delText>Journal of Dairy Science</w:delText>
        </w:r>
      </w:del>
      <w:del w:id="369" w:author="Unknown Author" w:date="2020-08-06T20:16:33Z">
        <w:r>
          <w:rPr/>
          <w:delText xml:space="preserve"> 2020; 103: 597–606.</w:delText>
        </w:r>
      </w:del>
    </w:p>
    <w:p>
      <w:pPr>
        <w:pStyle w:val="Normal"/>
        <w:rPr>
          <w:del w:id="374" w:author="Unknown Author" w:date="2020-08-06T20:16:33Z"/>
        </w:rPr>
      </w:pPr>
      <w:del w:id="371" w:author="Unknown Author" w:date="2020-08-06T20:16:33Z">
        <w:r>
          <w:rPr/>
          <w:delText xml:space="preserve">[22] </w:delText>
          <w:tab/>
          <w:delText xml:space="preserve">Reiner-Benaim A, Ezra E, Weller JI. Optimization of a genomic breeding program for a moderately sized dairy cattle population. </w:delText>
        </w:r>
      </w:del>
      <w:del w:id="372" w:author="Unknown Author" w:date="2020-08-06T20:16:33Z">
        <w:r>
          <w:rPr/>
          <w:delText>J Dairy Sci</w:delText>
        </w:r>
      </w:del>
      <w:del w:id="373" w:author="Unknown Author" w:date="2020-08-06T20:16:33Z">
        <w:r>
          <w:rPr/>
          <w:delText xml:space="preserve"> 2017; 100: 2892–2904.</w:delText>
        </w:r>
      </w:del>
    </w:p>
    <w:p>
      <w:pPr>
        <w:pStyle w:val="Normal"/>
        <w:rPr>
          <w:del w:id="378" w:author="Unknown Author" w:date="2020-08-06T20:16:33Z"/>
        </w:rPr>
      </w:pPr>
      <w:del w:id="375" w:author="Unknown Author" w:date="2020-08-06T20:16:33Z">
        <w:r>
          <w:rPr/>
          <w:delText xml:space="preserve">[23] </w:delText>
          <w:tab/>
          <w:delText xml:space="preserve">Wolc A, Arango J, Settar P, et al. Persistence of accuracy of genomic estimated breeding values over generations in layer chickens. </w:delText>
        </w:r>
      </w:del>
      <w:del w:id="376" w:author="Unknown Author" w:date="2020-08-06T20:16:33Z">
        <w:r>
          <w:rPr/>
          <w:delText>Genetics Selection Evolution</w:delText>
        </w:r>
      </w:del>
      <w:del w:id="377" w:author="Unknown Author" w:date="2020-08-06T20:16:33Z">
        <w:r>
          <w:rPr/>
          <w:delText xml:space="preserve"> 2011; 43: 23.</w:delText>
        </w:r>
      </w:del>
    </w:p>
    <w:p>
      <w:pPr>
        <w:pStyle w:val="Normal"/>
        <w:rPr>
          <w:del w:id="382" w:author="Unknown Author" w:date="2020-08-06T20:16:33Z"/>
        </w:rPr>
      </w:pPr>
      <w:del w:id="379" w:author="Unknown Author" w:date="2020-08-06T20:16:33Z">
        <w:r>
          <w:rPr/>
          <w:delText xml:space="preserve">[24] </w:delText>
          <w:tab/>
          <w:delText xml:space="preserve">Daetwyler HD, Villanueva B, Bijma P, et al. Inbreeding in genome-wide selection. </w:delText>
        </w:r>
      </w:del>
      <w:del w:id="380" w:author="Unknown Author" w:date="2020-08-06T20:16:33Z">
        <w:r>
          <w:rPr/>
          <w:delText>Journal of Animal Breeding and Genetics</w:delText>
        </w:r>
      </w:del>
      <w:del w:id="381" w:author="Unknown Author" w:date="2020-08-06T20:16:33Z">
        <w:r>
          <w:rPr/>
          <w:delText xml:space="preserve"> 2007; 124: 369–376.</w:delText>
        </w:r>
      </w:del>
    </w:p>
    <w:p>
      <w:pPr>
        <w:pStyle w:val="Normal"/>
        <w:rPr>
          <w:del w:id="386" w:author="Unknown Author" w:date="2020-08-06T20:16:33Z"/>
        </w:rPr>
      </w:pPr>
      <w:del w:id="383" w:author="Unknown Author" w:date="2020-08-06T20:16:33Z">
        <w:r>
          <w:rPr/>
          <w:delText xml:space="preserve">[25] </w:delText>
          <w:tab/>
          <w:delText xml:space="preserve">Yu H, Spangler ML, Lewis RM, et al. Genomic Relatedness Strengthens Genetic Connectedness Across Management Units. </w:delText>
        </w:r>
      </w:del>
      <w:del w:id="384" w:author="Unknown Author" w:date="2020-08-06T20:16:33Z">
        <w:r>
          <w:rPr/>
          <w:delText>G3 (Bethesda)</w:delText>
        </w:r>
      </w:del>
      <w:del w:id="385" w:author="Unknown Author" w:date="2020-08-06T20:16:33Z">
        <w:r>
          <w:rPr/>
          <w:delText xml:space="preserve"> 2017; 7: 3543–3556.</w:delText>
        </w:r>
      </w:del>
    </w:p>
    <w:p>
      <w:pPr>
        <w:pStyle w:val="Normal"/>
        <w:rPr>
          <w:del w:id="390" w:author="Unknown Author" w:date="2020-08-06T20:16:33Z"/>
        </w:rPr>
      </w:pPr>
      <w:del w:id="387" w:author="Unknown Author" w:date="2020-08-06T20:16:33Z">
        <w:r>
          <w:rPr/>
          <w:delText xml:space="preserve">[26] </w:delText>
          <w:tab/>
          <w:delText xml:space="preserve">Powell O, Mrode R, Gaynor RC, et al. Genomic data enables genetic evaluation using data recorded on LMIC smallholder dairy farms. </w:delText>
        </w:r>
      </w:del>
      <w:del w:id="388" w:author="Unknown Author" w:date="2020-08-06T20:16:33Z">
        <w:r>
          <w:rPr/>
          <w:delText>bioRxiv</w:delText>
        </w:r>
      </w:del>
      <w:del w:id="389" w:author="Unknown Author" w:date="2020-08-06T20:16:33Z">
        <w:r>
          <w:rPr/>
          <w:delText xml:space="preserve"> 2019; 827956.</w:delText>
        </w:r>
      </w:del>
    </w:p>
    <w:p>
      <w:pPr>
        <w:pStyle w:val="Normal"/>
        <w:rPr>
          <w:del w:id="394" w:author="Unknown Author" w:date="2020-08-06T20:16:33Z"/>
        </w:rPr>
      </w:pPr>
      <w:del w:id="391" w:author="Unknown Author" w:date="2020-08-06T20:16:33Z">
        <w:r>
          <w:rPr/>
          <w:delText xml:space="preserve">[27] </w:delText>
          <w:tab/>
          <w:delText xml:space="preserve">Yu H, Spangler ML, Lewis RM, et al. Do stronger measures of genomic connectedness enhance prediction accuracies across management units? </w:delText>
        </w:r>
      </w:del>
      <w:del w:id="392" w:author="Unknown Author" w:date="2020-08-06T20:16:33Z">
        <w:r>
          <w:rPr/>
          <w:delText>J Anim Sci</w:delText>
        </w:r>
      </w:del>
      <w:del w:id="393" w:author="Unknown Author" w:date="2020-08-06T20:16:33Z">
        <w:r>
          <w:rPr/>
          <w:delText xml:space="preserve"> 2018; 96: 4490–4500.</w:delText>
        </w:r>
      </w:del>
    </w:p>
    <w:p>
      <w:pPr>
        <w:pStyle w:val="Normal"/>
        <w:rPr>
          <w:del w:id="398" w:author="Unknown Author" w:date="2020-08-06T20:16:33Z"/>
        </w:rPr>
      </w:pPr>
      <w:del w:id="395" w:author="Unknown Author" w:date="2020-08-06T20:16:33Z">
        <w:r>
          <w:rPr/>
          <w:delText xml:space="preserve">[28] </w:delText>
          <w:tab/>
          <w:delText xml:space="preserve">Pszczola M, Strabel T, Mulder HA, et al. Reliability of direct genomic values for animals with different relationships within and to the reference population. </w:delText>
        </w:r>
      </w:del>
      <w:del w:id="396" w:author="Unknown Author" w:date="2020-08-06T20:16:33Z">
        <w:r>
          <w:rPr/>
          <w:delText>J Dairy Sci</w:delText>
        </w:r>
      </w:del>
      <w:del w:id="397" w:author="Unknown Author" w:date="2020-08-06T20:16:33Z">
        <w:r>
          <w:rPr/>
          <w:delText xml:space="preserve"> 2012; 95: 389–400.</w:delText>
        </w:r>
      </w:del>
    </w:p>
    <w:p>
      <w:pPr>
        <w:pStyle w:val="Normal"/>
        <w:rPr>
          <w:del w:id="402" w:author="Unknown Author" w:date="2020-08-06T20:16:33Z"/>
        </w:rPr>
      </w:pPr>
      <w:del w:id="399" w:author="Unknown Author" w:date="2020-08-06T20:16:33Z">
        <w:r>
          <w:rPr/>
          <w:delText xml:space="preserve">[29] </w:delText>
          <w:tab/>
          <w:delText xml:space="preserve">Buch LH, Kargo M, Berg P, et al. The value of cows in reference populations for genomic selection of new functional traits. </w:delText>
        </w:r>
      </w:del>
      <w:del w:id="400" w:author="Unknown Author" w:date="2020-08-06T20:16:33Z">
        <w:r>
          <w:rPr/>
          <w:delText>Animal</w:delText>
        </w:r>
      </w:del>
      <w:del w:id="401" w:author="Unknown Author" w:date="2020-08-06T20:16:33Z">
        <w:r>
          <w:rPr/>
          <w:delText xml:space="preserve"> 2012; 6: 880–886.</w:delText>
        </w:r>
      </w:del>
    </w:p>
    <w:p>
      <w:pPr>
        <w:pStyle w:val="Normal"/>
        <w:rPr>
          <w:del w:id="406" w:author="Unknown Author" w:date="2020-08-06T20:16:33Z"/>
        </w:rPr>
      </w:pPr>
      <w:del w:id="403" w:author="Unknown Author" w:date="2020-08-06T20:16:33Z">
        <w:r>
          <w:rPr/>
          <w:delText xml:space="preserve">[30] </w:delText>
          <w:tab/>
          <w:delText xml:space="preserve">Heslot N, Feoktistov V. Optimization of selective phenotyping and population design for genomic prediction. </w:delText>
        </w:r>
      </w:del>
      <w:del w:id="404" w:author="Unknown Author" w:date="2020-08-06T20:16:33Z">
        <w:r>
          <w:rPr/>
          <w:delText>bioRxiv</w:delText>
        </w:r>
      </w:del>
      <w:del w:id="405" w:author="Unknown Author" w:date="2020-08-06T20:16:33Z">
        <w:r>
          <w:rPr/>
          <w:delText xml:space="preserve"> 2017; 172064.</w:delText>
        </w:r>
      </w:del>
    </w:p>
    <w:p>
      <w:pPr>
        <w:pStyle w:val="Normal"/>
        <w:rPr>
          <w:del w:id="410" w:author="Unknown Author" w:date="2020-08-06T20:16:33Z"/>
        </w:rPr>
      </w:pPr>
      <w:del w:id="407" w:author="Unknown Author" w:date="2020-08-06T20:16:33Z">
        <w:r>
          <w:rPr/>
          <w:delText xml:space="preserve">[31] </w:delText>
          <w:tab/>
          <w:delText xml:space="preserve">Akdemir D, Isidro-Sánchez J. Design of training populations for selective phenotyping in genomic prediction. </w:delText>
        </w:r>
      </w:del>
      <w:del w:id="408" w:author="Unknown Author" w:date="2020-08-06T20:16:33Z">
        <w:r>
          <w:rPr/>
          <w:delText>Sci Rep</w:delText>
        </w:r>
      </w:del>
      <w:del w:id="409" w:author="Unknown Author" w:date="2020-08-06T20:16:33Z">
        <w:r>
          <w:rPr/>
          <w:delText>; 9. Epub ahead of print 5 February 2019. DOI: 10.1038/s41598-018-38081-6.</w:delText>
        </w:r>
      </w:del>
    </w:p>
    <w:p>
      <w:pPr>
        <w:pStyle w:val="Normal"/>
        <w:rPr>
          <w:del w:id="414" w:author="Unknown Author" w:date="2020-08-06T20:16:33Z"/>
        </w:rPr>
      </w:pPr>
      <w:del w:id="411" w:author="Unknown Author" w:date="2020-08-06T20:16:33Z">
        <w:r>
          <w:rPr/>
          <w:delText xml:space="preserve">[32] </w:delText>
          <w:tab/>
          <w:delText xml:space="preserve">Coffey M. Dairy cows: in the age of the genotype, #phenotypeisking. </w:delText>
        </w:r>
      </w:del>
      <w:del w:id="412" w:author="Unknown Author" w:date="2020-08-06T20:16:33Z">
        <w:r>
          <w:rPr/>
          <w:delText>Anim Fron</w:delText>
        </w:r>
      </w:del>
      <w:del w:id="413" w:author="Unknown Author" w:date="2020-08-06T20:16:33Z">
        <w:r>
          <w:rPr/>
          <w:delText xml:space="preserve"> 2020; 10: 19–22.</w:delText>
        </w:r>
      </w:del>
    </w:p>
    <w:p>
      <w:pPr>
        <w:pStyle w:val="Normal"/>
        <w:rPr>
          <w:del w:id="418" w:author="Unknown Author" w:date="2020-08-06T20:16:33Z"/>
        </w:rPr>
      </w:pPr>
      <w:del w:id="415" w:author="Unknown Author" w:date="2020-08-06T20:16:33Z">
        <w:r>
          <w:rPr/>
          <w:delText xml:space="preserve">[33] </w:delText>
          <w:tab/>
          <w:delText xml:space="preserve">Kasap A, Mioc B, Hickey JM, et al. Genetic connectedness in the U.S. sheep industry. In: </w:delText>
        </w:r>
      </w:del>
      <w:del w:id="416" w:author="Unknown Author" w:date="2020-08-06T20:16:33Z">
        <w:r>
          <w:rPr/>
          <w:delText>Book of Abstracts of the 69th Annual Meeting of the European Federation of Animal Science</w:delText>
        </w:r>
      </w:del>
      <w:del w:id="417" w:author="Unknown Author" w:date="2020-08-06T20:16:33Z">
        <w:r>
          <w:rPr/>
          <w:delText>.</w:delText>
        </w:r>
      </w:del>
    </w:p>
    <w:p>
      <w:pPr>
        <w:pStyle w:val="Normal"/>
        <w:rPr>
          <w:del w:id="422" w:author="Unknown Author" w:date="2020-08-06T20:16:33Z"/>
        </w:rPr>
      </w:pPr>
      <w:del w:id="419" w:author="Unknown Author" w:date="2020-08-06T20:16:33Z">
        <w:r>
          <w:rPr/>
          <w:delText xml:space="preserve">[34] </w:delText>
          <w:tab/>
          <w:delText xml:space="preserve">ICAR DNA Working Group. </w:delText>
        </w:r>
      </w:del>
      <w:del w:id="420" w:author="Unknown Author" w:date="2020-08-06T20:16:33Z">
        <w:r>
          <w:rPr/>
          <w:delText>ICAR Guidelines for Parentage Verification and Parentage Discovery Based on SNP Genotypes</w:delText>
        </w:r>
      </w:del>
      <w:del w:id="421" w:author="Unknown Author" w:date="2020-08-06T20:16:33Z">
        <w:r>
          <w:rPr/>
          <w:delText>. The International Committee for Animal Recording, November 2017.</w:delText>
        </w:r>
      </w:del>
    </w:p>
    <w:p>
      <w:pPr>
        <w:pStyle w:val="Normal"/>
        <w:rPr>
          <w:del w:id="426" w:author="Unknown Author" w:date="2020-08-06T20:16:33Z"/>
        </w:rPr>
      </w:pPr>
      <w:del w:id="423" w:author="Unknown Author" w:date="2020-08-06T20:16:33Z">
        <w:r>
          <w:rPr/>
          <w:delText xml:space="preserve">[35] </w:delText>
          <w:tab/>
          <w:delText xml:space="preserve">Sonesson AK, Woolliams JA, Meuwissen THE. Genomic selection requires genomic control of inbreeding. </w:delText>
        </w:r>
      </w:del>
      <w:del w:id="424" w:author="Unknown Author" w:date="2020-08-06T20:16:33Z">
        <w:r>
          <w:rPr/>
          <w:delText>Genet Sel Evol</w:delText>
        </w:r>
      </w:del>
      <w:del w:id="425" w:author="Unknown Author" w:date="2020-08-06T20:16:33Z">
        <w:r>
          <w:rPr/>
          <w:delText xml:space="preserve"> 2012; 44: 27.</w:delText>
        </w:r>
      </w:del>
    </w:p>
    <w:p>
      <w:pPr>
        <w:pStyle w:val="Normal"/>
        <w:rPr>
          <w:del w:id="430" w:author="Unknown Author" w:date="2020-08-06T20:16:33Z"/>
        </w:rPr>
      </w:pPr>
      <w:del w:id="427" w:author="Unknown Author" w:date="2020-08-06T20:16:33Z">
        <w:r>
          <w:rPr/>
          <w:delText xml:space="preserve">[36] </w:delText>
          <w:tab/>
          <w:delText xml:space="preserve">Verbič J, Jenko J, Jeretina J, et al. Milk urea concentration as a tool to reduce the nitrogen footprint of milk production in conditions of small scale farming. In: </w:delText>
        </w:r>
      </w:del>
      <w:del w:id="428" w:author="Unknown Author" w:date="2020-08-06T20:16:33Z">
        <w:r>
          <w:rPr/>
          <w:delText>Towards Precision livestock husbandry and its potential to mitigate ammonia and GHG emissions: Abstracts’ Leaflet</w:delText>
        </w:r>
      </w:del>
      <w:del w:id="429" w:author="Unknown Author" w:date="2020-08-06T20:16:33Z">
        <w:r>
          <w:rPr/>
          <w:delText>. Galilee, Israel.</w:delText>
        </w:r>
      </w:del>
    </w:p>
    <w:p>
      <w:pPr>
        <w:pStyle w:val="Normal"/>
        <w:rPr>
          <w:del w:id="434" w:author="Unknown Author" w:date="2020-08-06T20:16:33Z"/>
        </w:rPr>
      </w:pPr>
      <w:del w:id="431" w:author="Unknown Author" w:date="2020-08-06T20:16:33Z">
        <w:r>
          <w:rPr/>
          <w:delText xml:space="preserve">[37] </w:delText>
          <w:tab/>
          <w:delText xml:space="preserve">Dekkers JCM, Hospital F. The use of molecular genetics in the improvement of agricultural populations. </w:delText>
        </w:r>
      </w:del>
      <w:del w:id="432" w:author="Unknown Author" w:date="2020-08-06T20:16:33Z">
        <w:r>
          <w:rPr/>
          <w:delText>Nat Rev Genet</w:delText>
        </w:r>
      </w:del>
      <w:del w:id="433" w:author="Unknown Author" w:date="2020-08-06T20:16:33Z">
        <w:r>
          <w:rPr/>
          <w:delText xml:space="preserve"> 2002; 3: 22–32.</w:delText>
        </w:r>
      </w:del>
    </w:p>
    <w:p>
      <w:pPr>
        <w:pStyle w:val="Normal"/>
        <w:rPr>
          <w:del w:id="438" w:author="Unknown Author" w:date="2020-08-06T20:16:33Z"/>
        </w:rPr>
      </w:pPr>
      <w:del w:id="435" w:author="Unknown Author" w:date="2020-08-06T20:16:33Z">
        <w:r>
          <w:rPr/>
          <w:delText xml:space="preserve">[38] </w:delText>
          <w:tab/>
          <w:delText xml:space="preserve">Pool MH, Meuwissen THE. Prediction of Daily Milk Yields from a Limited Number of Test Days Using Test Day Models. </w:delText>
        </w:r>
      </w:del>
      <w:del w:id="436" w:author="Unknown Author" w:date="2020-08-06T20:16:33Z">
        <w:r>
          <w:rPr/>
          <w:delText>Journal of Dairy Science</w:delText>
        </w:r>
      </w:del>
      <w:del w:id="437" w:author="Unknown Author" w:date="2020-08-06T20:16:33Z">
        <w:r>
          <w:rPr/>
          <w:delText xml:space="preserve"> 1999; 82: 1555–1564.</w:delText>
        </w:r>
      </w:del>
    </w:p>
    <w:p>
      <w:pPr>
        <w:pStyle w:val="Normal"/>
        <w:rPr>
          <w:del w:id="442" w:author="Unknown Author" w:date="2020-08-06T20:16:33Z"/>
        </w:rPr>
      </w:pPr>
      <w:del w:id="439" w:author="Unknown Author" w:date="2020-08-06T20:16:33Z">
        <w:r>
          <w:rPr/>
          <w:delText xml:space="preserve">[39] </w:delText>
          <w:tab/>
          <w:delText xml:space="preserve">Berry DP, Olori VE, Cromie AR, et al. Accuracy of predicting milk yield from alternative milk recording schemes. </w:delText>
        </w:r>
      </w:del>
      <w:del w:id="440" w:author="Unknown Author" w:date="2020-08-06T20:16:33Z">
        <w:r>
          <w:rPr/>
          <w:delText>Animal Science</w:delText>
        </w:r>
      </w:del>
      <w:del w:id="441" w:author="Unknown Author" w:date="2020-08-06T20:16:33Z">
        <w:r>
          <w:rPr/>
          <w:delText xml:space="preserve"> 2005; 80: 53–60.</w:delText>
        </w:r>
      </w:del>
    </w:p>
    <w:p>
      <w:pPr>
        <w:pStyle w:val="Normal"/>
        <w:rPr>
          <w:del w:id="446" w:author="Unknown Author" w:date="2020-08-06T20:16:33Z"/>
        </w:rPr>
      </w:pPr>
      <w:del w:id="443" w:author="Unknown Author" w:date="2020-08-06T20:16:33Z">
        <w:r>
          <w:rPr/>
          <w:delText xml:space="preserve">[40] </w:delText>
          <w:tab/>
          <w:delText xml:space="preserve">Fuerst C, Sölkner J. Additive and Nonadditive Genetic Variances for Milk Yield, Fertility, and Lifetime Performance Traits of Dairy Cattle. </w:delText>
        </w:r>
      </w:del>
      <w:del w:id="444" w:author="Unknown Author" w:date="2020-08-06T20:16:33Z">
        <w:r>
          <w:rPr/>
          <w:delText>Journal of Dairy Science</w:delText>
        </w:r>
      </w:del>
      <w:del w:id="445" w:author="Unknown Author" w:date="2020-08-06T20:16:33Z">
        <w:r>
          <w:rPr/>
          <w:delText xml:space="preserve"> 1994; 77: 1114–1125.</w:delText>
        </w:r>
      </w:del>
    </w:p>
    <w:p>
      <w:pPr>
        <w:pStyle w:val="Normal"/>
        <w:rPr>
          <w:del w:id="450" w:author="Unknown Author" w:date="2020-08-06T20:16:33Z"/>
        </w:rPr>
      </w:pPr>
      <w:del w:id="447" w:author="Unknown Author" w:date="2020-08-06T20:16:33Z">
        <w:r>
          <w:rPr/>
          <w:delText xml:space="preserve">[41] </w:delText>
          <w:tab/>
          <w:delText xml:space="preserve">Ertl J, Legarra A, Vitezica ZG, et al. Genomic analysis of dominance effects on milk production and conformation traits in Fleckvieh cattle. </w:delText>
        </w:r>
      </w:del>
      <w:del w:id="448" w:author="Unknown Author" w:date="2020-08-06T20:16:33Z">
        <w:r>
          <w:rPr/>
          <w:delText>Genetics Selection Evolution</w:delText>
        </w:r>
      </w:del>
      <w:del w:id="449" w:author="Unknown Author" w:date="2020-08-06T20:16:33Z">
        <w:r>
          <w:rPr/>
          <w:delText xml:space="preserve"> 2014; 46: 40.</w:delText>
        </w:r>
      </w:del>
    </w:p>
    <w:p>
      <w:pPr>
        <w:pStyle w:val="Normal"/>
        <w:rPr>
          <w:del w:id="454" w:author="Unknown Author" w:date="2020-08-06T20:16:33Z"/>
        </w:rPr>
      </w:pPr>
      <w:del w:id="451" w:author="Unknown Author" w:date="2020-08-06T20:16:33Z">
        <w:r>
          <w:rPr/>
          <w:delText xml:space="preserve">[42] </w:delText>
          <w:tab/>
          <w:delText xml:space="preserve">Aliloo H, Pryce JE, González-Recio O, et al. Accounting for dominance to improve genomic evaluations of dairy cows for fertility and milk production traits. </w:delText>
        </w:r>
      </w:del>
      <w:del w:id="452" w:author="Unknown Author" w:date="2020-08-06T20:16:33Z">
        <w:r>
          <w:rPr/>
          <w:delText>Genet Sel Evol</w:delText>
        </w:r>
      </w:del>
      <w:del w:id="453" w:author="Unknown Author" w:date="2020-08-06T20:16:33Z">
        <w:r>
          <w:rPr/>
          <w:delText>; 48. Epub ahead of print 1 February 2016. DOI: 10.1186/s12711-016-0186-0.</w:delText>
        </w:r>
      </w:del>
    </w:p>
    <w:p>
      <w:pPr>
        <w:pStyle w:val="Normal"/>
        <w:rPr>
          <w:del w:id="458" w:author="Unknown Author" w:date="2020-08-06T20:16:33Z"/>
        </w:rPr>
      </w:pPr>
      <w:del w:id="455" w:author="Unknown Author" w:date="2020-08-06T20:16:33Z">
        <w:r>
          <w:rPr/>
          <w:delText xml:space="preserve">[43] </w:delText>
          <w:tab/>
          <w:delText xml:space="preserve">Jiang J, Shen B, O’Connell JR, et al. Dissection of additive, dominance, and imprinting effects for production and reproduction traits in Holstein cattle. </w:delText>
        </w:r>
      </w:del>
      <w:del w:id="456" w:author="Unknown Author" w:date="2020-08-06T20:16:33Z">
        <w:r>
          <w:rPr/>
          <w:delText>BMC Genomics</w:delText>
        </w:r>
      </w:del>
      <w:del w:id="457" w:author="Unknown Author" w:date="2020-08-06T20:16:33Z">
        <w:r>
          <w:rPr/>
          <w:delText>; 18. Epub ahead of print 30 May 2017. DOI: 10.1186/s12864-017-3821-4.</w:delText>
        </w:r>
      </w:del>
    </w:p>
    <w:p>
      <w:pPr>
        <w:pStyle w:val="Normal"/>
        <w:rPr>
          <w:del w:id="462" w:author="Unknown Author" w:date="2020-08-06T20:16:33Z"/>
        </w:rPr>
      </w:pPr>
      <w:del w:id="459" w:author="Unknown Author" w:date="2020-08-06T20:16:33Z">
        <w:r>
          <w:rPr/>
          <w:delText xml:space="preserve">[44] </w:delText>
          <w:tab/>
          <w:delText xml:space="preserve">Meyer K. Estimates of genetic parameters for milk and fat yield for the first three lactations in British Friesian cows. </w:delText>
        </w:r>
      </w:del>
      <w:del w:id="460" w:author="Unknown Author" w:date="2020-08-06T20:16:33Z">
        <w:r>
          <w:rPr/>
          <w:delText>Animal Science</w:delText>
        </w:r>
      </w:del>
      <w:del w:id="461" w:author="Unknown Author" w:date="2020-08-06T20:16:33Z">
        <w:r>
          <w:rPr/>
          <w:delText xml:space="preserve"> 1984; 38: 313–322.</w:delText>
        </w:r>
      </w:del>
    </w:p>
    <w:p>
      <w:pPr>
        <w:pStyle w:val="Normal"/>
        <w:rPr>
          <w:del w:id="466" w:author="Unknown Author" w:date="2020-08-06T20:16:33Z"/>
        </w:rPr>
      </w:pPr>
      <w:del w:id="463" w:author="Unknown Author" w:date="2020-08-06T20:16:33Z">
        <w:r>
          <w:rPr/>
          <w:delText xml:space="preserve">[45] </w:delText>
          <w:tab/>
          <w:delText xml:space="preserve">Dong MC, van Vleck LD. Correlations Among First and Second Lactation Milk Yield and Calving Interval. </w:delText>
        </w:r>
      </w:del>
      <w:del w:id="464" w:author="Unknown Author" w:date="2020-08-06T20:16:33Z">
        <w:r>
          <w:rPr/>
          <w:delText>Journal of Dairy Science</w:delText>
        </w:r>
      </w:del>
      <w:del w:id="465" w:author="Unknown Author" w:date="2020-08-06T20:16:33Z">
        <w:r>
          <w:rPr/>
          <w:delText xml:space="preserve"> 1989; 72: 1933–1936.</w:delText>
        </w:r>
      </w:del>
    </w:p>
    <w:p>
      <w:pPr>
        <w:pStyle w:val="Bibliography1"/>
        <w:rPr/>
      </w:pPr>
      <w:del w:id="467" w:author="Unknown Author" w:date="2020-08-06T20:16:33Z">
        <w:bookmarkStart w:id="275" w:name="__UnoMark__22324_862860911"/>
        <w:bookmarkStart w:id="276" w:name="__UnoMark__21989_862860911"/>
        <w:bookmarkStart w:id="277" w:name="__UnoMark__29400_2480076588"/>
        <w:bookmarkStart w:id="278" w:name="__UnoMark__22664_862860911"/>
        <w:bookmarkStart w:id="279" w:name="__UnoMark__21664_862860911"/>
        <w:bookmarkEnd w:id="275"/>
        <w:bookmarkEnd w:id="276"/>
        <w:bookmarkEnd w:id="277"/>
        <w:bookmarkEnd w:id="278"/>
        <w:bookmarkEnd w:id="279"/>
        <w:r>
          <w:rPr/>
          <w:delText xml:space="preserve">[46] </w:delText>
          <w:tab/>
          <w:delText xml:space="preserve">Swalve H, Vleck LDV. Estimation of Genetic (Co) Variances for Milk Yield in First Three Lactations Using an Animal Model and Restricted Maximum Likelihood. </w:delText>
        </w:r>
      </w:del>
      <w:del w:id="468" w:author="Unknown Author" w:date="2020-08-06T20:16:33Z">
        <w:r>
          <w:rPr/>
          <w:delText>Journal of Dairy Science</w:delText>
        </w:r>
      </w:del>
      <w:del w:id="469" w:author="Unknown Author" w:date="2020-08-06T20:16:33Z">
        <w:r>
          <w:rPr/>
          <w:delText xml:space="preserve"> 1987; 70: 842–849.</w:delText>
        </w:r>
      </w:del>
    </w:p>
    <w:p>
      <w:pPr>
        <w:pStyle w:val="Heading1"/>
        <w:rPr/>
      </w:pPr>
      <w:r>
        <w:rPr/>
      </w:r>
    </w:p>
    <w:p>
      <w:pPr>
        <w:pStyle w:val="Heading1"/>
        <w:rPr/>
      </w:pPr>
      <w:r>
        <w:rPr/>
        <w:t>Figures</w:t>
      </w:r>
    </w:p>
    <w:p>
      <w:pPr>
        <w:pStyle w:val="Heading1"/>
        <w:rPr/>
      </w:pPr>
      <w:r>
        <w:rPr/>
        <w:t>Tables</w:t>
      </w:r>
    </w:p>
    <w:p>
      <w:pPr>
        <w:pStyle w:val="Heading1"/>
        <w:rPr/>
      </w:pPr>
      <w:r>
        <w:rPr/>
        <w:t>Additional files</w:t>
      </w:r>
    </w:p>
    <w:p>
      <w:pPr>
        <w:pStyle w:val="Normal"/>
        <w:rPr/>
      </w:pPr>
      <w:r>
        <w:rPr/>
        <w:t xml:space="preserve">Additional file 1 </w:t>
      </w:r>
    </w:p>
    <w:p>
      <w:pPr>
        <w:pStyle w:val="Normal"/>
        <w:rPr/>
      </w:pPr>
      <w:r>
        <w:rPr/>
        <w:t>Format:</w:t>
      </w:r>
    </w:p>
    <w:p>
      <w:pPr>
        <w:pStyle w:val="Normal"/>
        <w:rPr/>
      </w:pPr>
      <w:r>
        <w:rPr/>
        <w:t>Title:</w:t>
      </w:r>
    </w:p>
    <w:p>
      <w:pPr>
        <w:pStyle w:val="Normal"/>
        <w:rPr/>
      </w:pPr>
      <w:r>
        <w:rPr/>
        <w:t>Description:</w:t>
      </w:r>
    </w:p>
    <w:p>
      <w:pPr>
        <w:pStyle w:val="Normal"/>
        <w:spacing w:before="0" w:after="240"/>
        <w:rPr/>
      </w:pPr>
      <w:r>
        <w:rPr/>
      </w:r>
    </w:p>
    <w:sectPr>
      <w:headerReference w:type="default" r:id="rId12"/>
      <w:footerReference w:type="default" r:id="rId13"/>
      <w:type w:val="nextPage"/>
      <w:pgSz w:w="11906" w:h="16838"/>
      <w:pgMar w:left="1134" w:right="1134" w:header="720" w:top="1134" w:footer="720" w:bottom="1134" w:gutter="0"/>
      <w:lnNumType w:countBy="1" w:restart="continuous" w:distance="283"/>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GORJANC Gregor" w:date="2020-08-06T00:45:00Z" w:initials="GG">
    <w:p>
      <w:r>
        <w:rPr>
          <w:rFonts w:ascii="Liberation Serif" w:hAnsi="Liberation Serif" w:eastAsia="DejaVu Sans" w:cs="DejaVu Sans"/>
          <w:kern w:val="0"/>
          <w:lang w:val="en-US" w:eastAsia="en-US" w:bidi="en-US"/>
        </w:rPr>
        <w:t>Mas RRM noter?</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Symbol">
    <w:charset w:val="01"/>
    <w:family w:val="roman"/>
    <w:pitch w:val="variable"/>
  </w:font>
  <w:font w:name="OpenSymbol">
    <w:altName w:val="Arial Unicode MS"/>
    <w:charset w:val="01"/>
    <w:family w:val="roman"/>
    <w:pitch w:val="variable"/>
  </w:font>
  <w:font w:name="Courier New">
    <w:charset w:val="01"/>
    <w:family w:val="roman"/>
    <w:pitch w:val="variable"/>
  </w:font>
  <w:font w:name="Wingding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spacing w:before="0" w:after="24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uppressLineNumbers/>
      <w:tabs>
        <w:tab w:val="clear" w:pos="720"/>
        <w:tab w:val="center" w:pos="4680" w:leader="none"/>
        <w:tab w:val="right" w:pos="9360" w:leader="none"/>
      </w:tabs>
      <w:spacing w:lineRule="auto" w:line="480" w:before="0" w:after="24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spacing w:before="0" w:after="240"/>
      <w:rPr/>
    </w:pPr>
    <w:r>
      <w:rPr/>
      <w:fldChar w:fldCharType="begin"/>
    </w:r>
    <w:r>
      <w:rPr/>
      <w:instrText> PAGE </w:instrText>
    </w:r>
    <w:r>
      <w:rPr/>
      <w:fldChar w:fldCharType="separate"/>
    </w:r>
    <w:r>
      <w:rPr/>
      <w:t>23</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spacing w:before="0" w:after="240"/>
      <w:rPr/>
    </w:pPr>
    <w:r>
      <w:rPr/>
      <w:fldChar w:fldCharType="begin"/>
    </w:r>
    <w:r>
      <w:rPr/>
      <w:instrText> PAGE </w:instrText>
    </w:r>
    <w:r>
      <w:rPr/>
      <w:fldChar w:fldCharType="separate"/>
    </w:r>
    <w:r>
      <w:rPr/>
      <w:t>27</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isplayBackgroundShape/>
  <w:trackRevisions/>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false"/>
      <w:bidi w:val="0"/>
      <w:spacing w:lineRule="auto" w:line="480" w:before="0" w:after="240"/>
      <w:jc w:val="both"/>
    </w:pPr>
    <w:rPr>
      <w:rFonts w:ascii="Times New Roman" w:hAnsi="Times New Roman" w:eastAsia="Noto Sans CJK SC Regular" w:cs="Times New Roman"/>
      <w:color w:val="auto"/>
      <w:kern w:val="2"/>
      <w:sz w:val="24"/>
      <w:szCs w:val="24"/>
      <w:lang w:val="en-GB" w:eastAsia="zh-CN" w:bidi="hi-IN"/>
    </w:rPr>
  </w:style>
  <w:style w:type="paragraph" w:styleId="Heading1">
    <w:name w:val="Heading 1"/>
    <w:basedOn w:val="Normal"/>
    <w:next w:val="Normal"/>
    <w:uiPriority w:val="9"/>
    <w:qFormat/>
    <w:pPr>
      <w:numPr>
        <w:ilvl w:val="0"/>
        <w:numId w:val="1"/>
      </w:numPr>
      <w:outlineLvl w:val="0"/>
    </w:pPr>
    <w:rPr>
      <w:b/>
      <w:sz w:val="36"/>
      <w:szCs w:val="36"/>
    </w:rPr>
  </w:style>
  <w:style w:type="paragraph" w:styleId="Heading2">
    <w:name w:val="Heading 2"/>
    <w:basedOn w:val="Normal"/>
    <w:next w:val="Normal"/>
    <w:uiPriority w:val="9"/>
    <w:unhideWhenUsed/>
    <w:qFormat/>
    <w:pPr>
      <w:spacing w:before="144" w:after="86"/>
      <w:outlineLvl w:val="1"/>
    </w:pPr>
    <w:rPr>
      <w:b/>
      <w:bCs/>
      <w:lang w:val="en-US"/>
    </w:rPr>
  </w:style>
  <w:style w:type="paragraph" w:styleId="Heading3">
    <w:name w:val="Heading 3"/>
    <w:basedOn w:val="Heading"/>
    <w:uiPriority w:val="9"/>
    <w:unhideWhenUsed/>
    <w:qFormat/>
    <w:pPr>
      <w:numPr>
        <w:ilvl w:val="2"/>
        <w:numId w:val="1"/>
      </w:numPr>
      <w:spacing w:before="144" w:after="86"/>
      <w:outlineLvl w:val="2"/>
    </w:pPr>
    <w:rPr>
      <w:rFonts w:ascii="Times New Roman" w:hAnsi="Times New Roman"/>
      <w:b/>
      <w:i/>
      <w:sz w:val="24"/>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rFonts w:ascii="Symbol" w:hAnsi="Symbol" w:cs="OpenSymbol;Arial Unicode MS"/>
      <w:sz w:val="24"/>
      <w:szCs w:val="24"/>
      <w:highlight w:val="yellow"/>
      <w:lang w:val="en-US"/>
    </w:rPr>
  </w:style>
  <w:style w:type="character" w:styleId="WW8Num2z1" w:customStyle="1">
    <w:name w:val="WW8Num2z1"/>
    <w:qFormat/>
    <w:rPr>
      <w:rFonts w:ascii="OpenSymbol;Arial Unicode MS" w:hAnsi="OpenSymbol;Arial Unicode MS" w:cs="OpenSymbol;Arial Unicode MS"/>
    </w:rPr>
  </w:style>
  <w:style w:type="character" w:styleId="WW8Num3z0" w:customStyle="1">
    <w:name w:val="WW8Num3z0"/>
    <w:qFormat/>
    <w:rPr>
      <w:rFonts w:ascii="Symbol" w:hAnsi="Symbol" w:cs="OpenSymbol;Arial Unicode MS"/>
      <w:lang w:val="en-US"/>
    </w:rPr>
  </w:style>
  <w:style w:type="character" w:styleId="WW8Num3z1" w:customStyle="1">
    <w:name w:val="WW8Num3z1"/>
    <w:qFormat/>
    <w:rPr>
      <w:rFonts w:ascii="OpenSymbol;Arial Unicode MS" w:hAnsi="OpenSymbol;Arial Unicode MS" w:cs="OpenSymbol;Arial Unicode MS"/>
      <w:highlight w:val="green"/>
      <w:lang w:val="en-US"/>
    </w:rPr>
  </w:style>
  <w:style w:type="character" w:styleId="WW8Num4z0" w:customStyle="1">
    <w:name w:val="WW8Num4z0"/>
    <w:qFormat/>
    <w:rPr>
      <w:rFonts w:ascii="Symbol" w:hAnsi="Symbol" w:cs="OpenSymbol;Arial Unicode MS"/>
    </w:rPr>
  </w:style>
  <w:style w:type="character" w:styleId="WW8Num4z1" w:customStyle="1">
    <w:name w:val="WW8Num4z1"/>
    <w:qFormat/>
    <w:rPr>
      <w:rFonts w:ascii="OpenSymbol;Arial Unicode MS" w:hAnsi="OpenSymbol;Arial Unicode MS" w:cs="OpenSymbol;Arial Unicode MS"/>
    </w:rPr>
  </w:style>
  <w:style w:type="character" w:styleId="WW8Num5z0" w:customStyle="1">
    <w:name w:val="WW8Num5z0"/>
    <w:qFormat/>
    <w:rPr>
      <w:rFonts w:ascii="Symbol" w:hAnsi="Symbol" w:cs="OpenSymbol;Arial Unicode MS"/>
      <w:strike w:val="false"/>
      <w:dstrike w:val="false"/>
      <w:outline w:val="false"/>
      <w:shadow w:val="false"/>
      <w:color w:val="000000"/>
      <w:spacing w:val="0"/>
      <w:kern w:val="2"/>
      <w:sz w:val="22"/>
      <w:em w:val="none"/>
      <w:lang w:val="en-GB"/>
    </w:rPr>
  </w:style>
  <w:style w:type="character" w:styleId="WW8Num5z1" w:customStyle="1">
    <w:name w:val="WW8Num5z1"/>
    <w:qFormat/>
    <w:rPr>
      <w:rFonts w:ascii="OpenSymbol;Arial Unicode MS" w:hAnsi="OpenSymbol;Arial Unicode MS" w:cs="OpenSymbol;Arial Unicode MS"/>
      <w:color w:val="000000"/>
      <w:lang w:val="en-GB"/>
    </w:rPr>
  </w:style>
  <w:style w:type="character" w:styleId="WW8Num6z0" w:customStyle="1">
    <w:name w:val="WW8Num6z0"/>
    <w:qFormat/>
    <w:rPr>
      <w:rFonts w:ascii="Symbol" w:hAnsi="Symbol" w:cs="OpenSymbol;Arial Unicode MS"/>
      <w:lang w:val="en-GB"/>
    </w:rPr>
  </w:style>
  <w:style w:type="character" w:styleId="WW8Num6z1" w:customStyle="1">
    <w:name w:val="WW8Num6z1"/>
    <w:qFormat/>
    <w:rPr>
      <w:rFonts w:ascii="OpenSymbol;Arial Unicode MS" w:hAnsi="OpenSymbol;Arial Unicode MS" w:cs="OpenSymbol;Arial Unicode MS"/>
    </w:rPr>
  </w:style>
  <w:style w:type="character" w:styleId="WW8Num7z0" w:customStyle="1">
    <w:name w:val="WW8Num7z0"/>
    <w:qFormat/>
    <w:rPr>
      <w:rFonts w:ascii="Times New Roman" w:hAnsi="Times New Roman" w:cs="Times New Roman"/>
      <w:i w:val="false"/>
      <w:iCs w:val="false"/>
      <w:sz w:val="24"/>
    </w:rPr>
  </w:style>
  <w:style w:type="character" w:styleId="WW8Num7z1" w:customStyle="1">
    <w:name w:val="WW8Num7z1"/>
    <w:qFormat/>
    <w:rPr/>
  </w:style>
  <w:style w:type="character" w:styleId="WW8Num7z2" w:customStyle="1">
    <w:name w:val="WW8Num7z2"/>
    <w:qFormat/>
    <w:rPr/>
  </w:style>
  <w:style w:type="character" w:styleId="WW8Num7z3" w:customStyle="1">
    <w:name w:val="WW8Num7z3"/>
    <w:qFormat/>
    <w:rPr/>
  </w:style>
  <w:style w:type="character" w:styleId="WW8Num7z4" w:customStyle="1">
    <w:name w:val="WW8Num7z4"/>
    <w:qFormat/>
    <w:rPr/>
  </w:style>
  <w:style w:type="character" w:styleId="WW8Num7z5" w:customStyle="1">
    <w:name w:val="WW8Num7z5"/>
    <w:qFormat/>
    <w:rPr/>
  </w:style>
  <w:style w:type="character" w:styleId="WW8Num7z6" w:customStyle="1">
    <w:name w:val="WW8Num7z6"/>
    <w:qFormat/>
    <w:rPr/>
  </w:style>
  <w:style w:type="character" w:styleId="WW8Num7z7" w:customStyle="1">
    <w:name w:val="WW8Num7z7"/>
    <w:qFormat/>
    <w:rPr/>
  </w:style>
  <w:style w:type="character" w:styleId="WW8Num7z8" w:customStyle="1">
    <w:name w:val="WW8Num7z8"/>
    <w:qFormat/>
    <w:rPr/>
  </w:style>
  <w:style w:type="character" w:styleId="WW8Num8z0" w:customStyle="1">
    <w:name w:val="WW8Num8z0"/>
    <w:qFormat/>
    <w:rPr>
      <w:rFonts w:ascii="Symbol" w:hAnsi="Symbol" w:cs="OpenSymbol;Arial Unicode MS"/>
    </w:rPr>
  </w:style>
  <w:style w:type="character" w:styleId="WW8Num8z1" w:customStyle="1">
    <w:name w:val="WW8Num8z1"/>
    <w:qFormat/>
    <w:rPr>
      <w:rFonts w:ascii="OpenSymbol;Arial Unicode MS" w:hAnsi="OpenSymbol;Arial Unicode MS" w:cs="OpenSymbol;Arial Unicode MS"/>
    </w:rPr>
  </w:style>
  <w:style w:type="character" w:styleId="DefaultParagraphFont6" w:customStyle="1">
    <w:name w:val="Default Paragraph Font6"/>
    <w:qFormat/>
    <w:rPr/>
  </w:style>
  <w:style w:type="character" w:styleId="DefaultParagraphFont5" w:customStyle="1">
    <w:name w:val="Default Paragraph Font5"/>
    <w:qFormat/>
    <w:rPr/>
  </w:style>
  <w:style w:type="character" w:styleId="DefaultParagraphFont4" w:customStyle="1">
    <w:name w:val="Default Paragraph Font4"/>
    <w:qFormat/>
    <w:rPr/>
  </w:style>
  <w:style w:type="character" w:styleId="WW8Num9z0" w:customStyle="1">
    <w:name w:val="WW8Num9z0"/>
    <w:qFormat/>
    <w:rPr/>
  </w:style>
  <w:style w:type="character" w:styleId="WW8Num10z0" w:customStyle="1">
    <w:name w:val="WW8Num10z0"/>
    <w:qFormat/>
    <w:rPr>
      <w:rFonts w:ascii="Symbol" w:hAnsi="Symbol" w:cs="Symbol"/>
    </w:rPr>
  </w:style>
  <w:style w:type="character" w:styleId="WW8Num11z0" w:customStyle="1">
    <w:name w:val="WW8Num11z0"/>
    <w:qFormat/>
    <w:rPr>
      <w:rFonts w:ascii="Symbol" w:hAnsi="Symbol" w:cs="OpenSymbol;Arial Unicode MS"/>
      <w:lang w:val="en-US"/>
    </w:rPr>
  </w:style>
  <w:style w:type="character" w:styleId="WW8Num11z1" w:customStyle="1">
    <w:name w:val="WW8Num11z1"/>
    <w:qFormat/>
    <w:rPr>
      <w:rFonts w:ascii="OpenSymbol;Arial Unicode MS" w:hAnsi="OpenSymbol;Arial Unicode MS" w:cs="OpenSymbol;Arial Unicode MS"/>
    </w:rPr>
  </w:style>
  <w:style w:type="character" w:styleId="WW8Num12z0" w:customStyle="1">
    <w:name w:val="WW8Num12z0"/>
    <w:qFormat/>
    <w:rPr>
      <w:rFonts w:ascii="Symbol" w:hAnsi="Symbol" w:cs="OpenSymbol;Arial Unicode MS"/>
      <w:lang w:val="en-US"/>
    </w:rPr>
  </w:style>
  <w:style w:type="character" w:styleId="WW8Num12z1" w:customStyle="1">
    <w:name w:val="WW8Num12z1"/>
    <w:qFormat/>
    <w:rPr>
      <w:rFonts w:ascii="OpenSymbol;Arial Unicode MS" w:hAnsi="OpenSymbol;Arial Unicode MS" w:cs="OpenSymbol;Arial Unicode MS"/>
      <w:lang w:val="en-US"/>
    </w:rPr>
  </w:style>
  <w:style w:type="character" w:styleId="WW8Num13z0" w:customStyle="1">
    <w:name w:val="WW8Num13z0"/>
    <w:qFormat/>
    <w:rPr>
      <w:rFonts w:ascii="Symbol" w:hAnsi="Symbol" w:cs="OpenSymbol;Arial Unicode MS"/>
    </w:rPr>
  </w:style>
  <w:style w:type="character" w:styleId="WW8Num13z1" w:customStyle="1">
    <w:name w:val="WW8Num13z1"/>
    <w:qFormat/>
    <w:rPr>
      <w:rFonts w:ascii="OpenSymbol;Arial Unicode MS" w:hAnsi="OpenSymbol;Arial Unicode MS" w:cs="OpenSymbol;Arial Unicode MS"/>
    </w:rPr>
  </w:style>
  <w:style w:type="character" w:styleId="WW8Num14z0" w:customStyle="1">
    <w:name w:val="WW8Num14z0"/>
    <w:qFormat/>
    <w:rPr>
      <w:rFonts w:ascii="Symbol" w:hAnsi="Symbol" w:cs="OpenSymbol;Arial Unicode MS"/>
      <w:strike w:val="false"/>
      <w:dstrike w:val="false"/>
      <w:outline w:val="false"/>
      <w:shadow w:val="false"/>
      <w:color w:val="000000"/>
      <w:spacing w:val="0"/>
      <w:kern w:val="2"/>
      <w:sz w:val="22"/>
      <w:em w:val="none"/>
      <w:lang w:val="en-GB"/>
    </w:rPr>
  </w:style>
  <w:style w:type="character" w:styleId="WW8Num14z1" w:customStyle="1">
    <w:name w:val="WW8Num14z1"/>
    <w:qFormat/>
    <w:rPr>
      <w:rFonts w:ascii="OpenSymbol;Arial Unicode MS" w:hAnsi="OpenSymbol;Arial Unicode MS" w:cs="OpenSymbol;Arial Unicode MS"/>
      <w:color w:val="000000"/>
      <w:lang w:val="en-GB"/>
    </w:rPr>
  </w:style>
  <w:style w:type="character" w:styleId="WW8Num15z0" w:customStyle="1">
    <w:name w:val="WW8Num15z0"/>
    <w:qFormat/>
    <w:rPr>
      <w:rFonts w:ascii="Symbol" w:hAnsi="Symbol" w:cs="OpenSymbol;Arial Unicode MS"/>
      <w:lang w:val="en-GB"/>
    </w:rPr>
  </w:style>
  <w:style w:type="character" w:styleId="WW8Num15z1" w:customStyle="1">
    <w:name w:val="WW8Num15z1"/>
    <w:qFormat/>
    <w:rPr>
      <w:rFonts w:ascii="OpenSymbol;Arial Unicode MS" w:hAnsi="OpenSymbol;Arial Unicode MS" w:cs="OpenSymbol;Arial Unicode MS"/>
    </w:rPr>
  </w:style>
  <w:style w:type="character" w:styleId="WW8Num16z0" w:customStyle="1">
    <w:name w:val="WW8Num16z0"/>
    <w:qFormat/>
    <w:rPr>
      <w:rFonts w:ascii="Times New Roman" w:hAnsi="Times New Roman" w:cs="Times New Roman"/>
      <w:i w:val="false"/>
      <w:iCs w:val="false"/>
      <w:sz w:val="24"/>
    </w:rPr>
  </w:style>
  <w:style w:type="character" w:styleId="WW8Num16z1" w:customStyle="1">
    <w:name w:val="WW8Num16z1"/>
    <w:qFormat/>
    <w:rPr/>
  </w:style>
  <w:style w:type="character" w:styleId="WW8Num16z2" w:customStyle="1">
    <w:name w:val="WW8Num16z2"/>
    <w:qFormat/>
    <w:rPr/>
  </w:style>
  <w:style w:type="character" w:styleId="WW8Num16z3" w:customStyle="1">
    <w:name w:val="WW8Num16z3"/>
    <w:qFormat/>
    <w:rPr/>
  </w:style>
  <w:style w:type="character" w:styleId="WW8Num16z4" w:customStyle="1">
    <w:name w:val="WW8Num16z4"/>
    <w:qFormat/>
    <w:rPr/>
  </w:style>
  <w:style w:type="character" w:styleId="WW8Num16z5" w:customStyle="1">
    <w:name w:val="WW8Num16z5"/>
    <w:qFormat/>
    <w:rPr/>
  </w:style>
  <w:style w:type="character" w:styleId="WW8Num16z6" w:customStyle="1">
    <w:name w:val="WW8Num16z6"/>
    <w:qFormat/>
    <w:rPr/>
  </w:style>
  <w:style w:type="character" w:styleId="WW8Num16z7" w:customStyle="1">
    <w:name w:val="WW8Num16z7"/>
    <w:qFormat/>
    <w:rPr/>
  </w:style>
  <w:style w:type="character" w:styleId="WW8Num16z8" w:customStyle="1">
    <w:name w:val="WW8Num16z8"/>
    <w:qFormat/>
    <w:rPr/>
  </w:style>
  <w:style w:type="character" w:styleId="WW8Num17z0" w:customStyle="1">
    <w:name w:val="WW8Num17z0"/>
    <w:qFormat/>
    <w:rPr/>
  </w:style>
  <w:style w:type="character" w:styleId="WW8Num17z1" w:customStyle="1">
    <w:name w:val="WW8Num17z1"/>
    <w:qFormat/>
    <w:rPr/>
  </w:style>
  <w:style w:type="character" w:styleId="WW8Num17z2" w:customStyle="1">
    <w:name w:val="WW8Num17z2"/>
    <w:qFormat/>
    <w:rPr/>
  </w:style>
  <w:style w:type="character" w:styleId="WW8Num17z3" w:customStyle="1">
    <w:name w:val="WW8Num17z3"/>
    <w:qFormat/>
    <w:rPr/>
  </w:style>
  <w:style w:type="character" w:styleId="WW8Num17z4" w:customStyle="1">
    <w:name w:val="WW8Num17z4"/>
    <w:qFormat/>
    <w:rPr/>
  </w:style>
  <w:style w:type="character" w:styleId="WW8Num17z5" w:customStyle="1">
    <w:name w:val="WW8Num17z5"/>
    <w:qFormat/>
    <w:rPr/>
  </w:style>
  <w:style w:type="character" w:styleId="WW8Num17z6" w:customStyle="1">
    <w:name w:val="WW8Num17z6"/>
    <w:qFormat/>
    <w:rPr/>
  </w:style>
  <w:style w:type="character" w:styleId="WW8Num17z7" w:customStyle="1">
    <w:name w:val="WW8Num17z7"/>
    <w:qFormat/>
    <w:rPr/>
  </w:style>
  <w:style w:type="character" w:styleId="WW8Num17z8" w:customStyle="1">
    <w:name w:val="WW8Num17z8"/>
    <w:qFormat/>
    <w:rPr/>
  </w:style>
  <w:style w:type="character" w:styleId="WW8Num18z0" w:customStyle="1">
    <w:name w:val="WW8Num18z0"/>
    <w:qFormat/>
    <w:rPr>
      <w:rFonts w:ascii="Symbol" w:hAnsi="Symbol" w:eastAsia="Noto Sans CJK SC Regular" w:cs="Times New Roman"/>
    </w:rPr>
  </w:style>
  <w:style w:type="character" w:styleId="WW8Num18z1" w:customStyle="1">
    <w:name w:val="WW8Num18z1"/>
    <w:qFormat/>
    <w:rPr>
      <w:rFonts w:ascii="Courier New" w:hAnsi="Courier New" w:cs="Courier New"/>
    </w:rPr>
  </w:style>
  <w:style w:type="character" w:styleId="WW8Num18z2" w:customStyle="1">
    <w:name w:val="WW8Num18z2"/>
    <w:qFormat/>
    <w:rPr>
      <w:rFonts w:ascii="Wingdings" w:hAnsi="Wingdings" w:cs="Wingdings"/>
    </w:rPr>
  </w:style>
  <w:style w:type="character" w:styleId="WW8Num18z3" w:customStyle="1">
    <w:name w:val="WW8Num18z3"/>
    <w:qFormat/>
    <w:rPr>
      <w:rFonts w:ascii="Symbol" w:hAnsi="Symbol" w:cs="Symbol"/>
    </w:rPr>
  </w:style>
  <w:style w:type="character" w:styleId="DefaultParagraphFont3" w:customStyle="1">
    <w:name w:val="Default Paragraph Font3"/>
    <w:qFormat/>
    <w:rPr/>
  </w:style>
  <w:style w:type="character" w:styleId="WW8Num6z2" w:customStyle="1">
    <w:name w:val="WW8Num6z2"/>
    <w:qFormat/>
    <w:rPr/>
  </w:style>
  <w:style w:type="character" w:styleId="WW8Num6z3" w:customStyle="1">
    <w:name w:val="WW8Num6z3"/>
    <w:qFormat/>
    <w:rPr/>
  </w:style>
  <w:style w:type="character" w:styleId="WW8Num6z4" w:customStyle="1">
    <w:name w:val="WW8Num6z4"/>
    <w:qFormat/>
    <w:rPr/>
  </w:style>
  <w:style w:type="character" w:styleId="WW8Num6z5" w:customStyle="1">
    <w:name w:val="WW8Num6z5"/>
    <w:qFormat/>
    <w:rPr/>
  </w:style>
  <w:style w:type="character" w:styleId="WW8Num6z6" w:customStyle="1">
    <w:name w:val="WW8Num6z6"/>
    <w:qFormat/>
    <w:rPr/>
  </w:style>
  <w:style w:type="character" w:styleId="WW8Num6z7" w:customStyle="1">
    <w:name w:val="WW8Num6z7"/>
    <w:qFormat/>
    <w:rPr/>
  </w:style>
  <w:style w:type="character" w:styleId="WW8Num6z8" w:customStyle="1">
    <w:name w:val="WW8Num6z8"/>
    <w:qFormat/>
    <w:rPr/>
  </w:style>
  <w:style w:type="character" w:styleId="WW8Num8z2" w:customStyle="1">
    <w:name w:val="WW8Num8z2"/>
    <w:qFormat/>
    <w:rPr>
      <w:rFonts w:ascii="Wingdings" w:hAnsi="Wingdings" w:cs="Wingdings"/>
    </w:rPr>
  </w:style>
  <w:style w:type="character" w:styleId="WW8Num8z3" w:customStyle="1">
    <w:name w:val="WW8Num8z3"/>
    <w:qFormat/>
    <w:rPr>
      <w:rFonts w:ascii="Symbol" w:hAnsi="Symbol" w:cs="Symbol"/>
    </w:rPr>
  </w:style>
  <w:style w:type="character" w:styleId="DefaultParagraphFont2" w:customStyle="1">
    <w:name w:val="Default Paragraph Font2"/>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WWDefaultParagraphFont" w:customStyle="1">
    <w:name w:val="WW-Default Paragraph Font"/>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DefaultParagraphFont1" w:customStyle="1">
    <w:name w:val="Default Paragraph Font1"/>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Bullets" w:customStyle="1">
    <w:name w:val="Bullets"/>
    <w:qFormat/>
    <w:rPr>
      <w:rFonts w:ascii="OpenSymbol;Arial Unicode MS" w:hAnsi="OpenSymbol;Arial Unicode MS" w:eastAsia="OpenSymbol;Arial Unicode MS" w:cs="OpenSymbol;Arial Unicode MS"/>
    </w:rPr>
  </w:style>
  <w:style w:type="character" w:styleId="InternetLink" w:customStyle="1">
    <w:name w:val="Hyperlink"/>
    <w:rPr>
      <w:color w:val="000080"/>
      <w:u w:val="single"/>
    </w:rPr>
  </w:style>
  <w:style w:type="character" w:styleId="BalloonTextChar" w:customStyle="1">
    <w:name w:val="Balloon Text Char"/>
    <w:qFormat/>
    <w:rPr>
      <w:rFonts w:eastAsia="Noto Sans CJK SC Regular" w:cs="Mangal"/>
      <w:kern w:val="2"/>
      <w:sz w:val="18"/>
      <w:szCs w:val="16"/>
      <w:lang w:val="sl-SI" w:eastAsia="zh-CN" w:bidi="hi-IN"/>
    </w:rPr>
  </w:style>
  <w:style w:type="character" w:styleId="CommentReference1" w:customStyle="1">
    <w:name w:val="Comment Reference1"/>
    <w:qFormat/>
    <w:rPr>
      <w:sz w:val="16"/>
      <w:szCs w:val="16"/>
    </w:rPr>
  </w:style>
  <w:style w:type="character" w:styleId="CommentTextChar" w:customStyle="1">
    <w:name w:val="Comment Text Char"/>
    <w:qFormat/>
    <w:rPr>
      <w:rFonts w:ascii="Liberation Serif;Times New Roma" w:hAnsi="Liberation Serif;Times New Roma" w:eastAsia="Noto Sans CJK SC Regular" w:cs="Mangal"/>
      <w:kern w:val="2"/>
      <w:szCs w:val="18"/>
      <w:lang w:val="sl-SI" w:eastAsia="zh-CN" w:bidi="hi-IN"/>
    </w:rPr>
  </w:style>
  <w:style w:type="character" w:styleId="CommentSubjectChar" w:customStyle="1">
    <w:name w:val="Comment Subject Char"/>
    <w:qFormat/>
    <w:rPr>
      <w:rFonts w:ascii="Liberation Serif;Times New Roma" w:hAnsi="Liberation Serif;Times New Roma" w:eastAsia="Noto Sans CJK SC Regular" w:cs="Mangal"/>
      <w:b/>
      <w:bCs/>
      <w:kern w:val="2"/>
      <w:szCs w:val="18"/>
      <w:lang w:val="sl-SI" w:eastAsia="zh-CN" w:bidi="hi-IN"/>
    </w:rPr>
  </w:style>
  <w:style w:type="character" w:styleId="VisitedInternetLink" w:customStyle="1">
    <w:name w:val="FollowedHyperlink"/>
    <w:rPr>
      <w:color w:val="800000"/>
      <w:u w:val="single"/>
    </w:rPr>
  </w:style>
  <w:style w:type="character" w:styleId="Annotationreference">
    <w:name w:val="annotation reference"/>
    <w:qFormat/>
    <w:rPr>
      <w:sz w:val="16"/>
      <w:szCs w:val="16"/>
    </w:rPr>
  </w:style>
  <w:style w:type="character" w:styleId="HeaderChar" w:customStyle="1">
    <w:name w:val="Header Char"/>
    <w:qFormat/>
    <w:rPr>
      <w:rFonts w:ascii="Liberation Serif;Times New Roma" w:hAnsi="Liberation Serif;Times New Roma" w:eastAsia="Noto Sans CJK SC Regular" w:cs="Mangal"/>
      <w:kern w:val="2"/>
      <w:sz w:val="24"/>
      <w:szCs w:val="21"/>
      <w:lang w:val="sl-SI" w:eastAsia="zh-CN" w:bidi="hi-IN"/>
    </w:rPr>
  </w:style>
  <w:style w:type="character" w:styleId="FooterChar" w:customStyle="1">
    <w:name w:val="Footer Char"/>
    <w:qFormat/>
    <w:rPr>
      <w:rFonts w:ascii="Liberation Serif;Times New Roma" w:hAnsi="Liberation Serif;Times New Roma" w:eastAsia="Noto Sans CJK SC Regular" w:cs="Mangal"/>
      <w:kern w:val="2"/>
      <w:sz w:val="24"/>
      <w:szCs w:val="21"/>
      <w:lang w:val="sl-SI" w:eastAsia="zh-CN" w:bidi="hi-IN"/>
    </w:rPr>
  </w:style>
  <w:style w:type="character" w:styleId="CommentReference2" w:customStyle="1">
    <w:name w:val="Comment Reference2"/>
    <w:qFormat/>
    <w:rPr>
      <w:sz w:val="16"/>
      <w:szCs w:val="16"/>
    </w:rPr>
  </w:style>
  <w:style w:type="character" w:styleId="CommentTextChar1" w:customStyle="1">
    <w:name w:val="Comment Text Char1"/>
    <w:qFormat/>
    <w:rPr>
      <w:rFonts w:ascii="Liberation Serif;Times New Roma" w:hAnsi="Liberation Serif;Times New Roma" w:eastAsia="Noto Sans CJK SC Regular" w:cs="Mangal"/>
      <w:kern w:val="2"/>
      <w:szCs w:val="18"/>
      <w:lang w:val="sl-SI" w:eastAsia="zh-CN" w:bidi="hi-IN"/>
    </w:rPr>
  </w:style>
  <w:style w:type="character" w:styleId="NumberingSymbols" w:customStyle="1">
    <w:name w:val="Numbering Symbols"/>
    <w:qFormat/>
    <w:rPr/>
  </w:style>
  <w:style w:type="character" w:styleId="LineNumbering" w:customStyle="1">
    <w:name w:val="Line Numbering"/>
    <w:rPr/>
  </w:style>
  <w:style w:type="character" w:styleId="HTMLPreformattedChar" w:customStyle="1">
    <w:name w:val="HTML Preformatted Char"/>
    <w:qFormat/>
    <w:rPr>
      <w:rFonts w:ascii="Courier New" w:hAnsi="Courier New" w:cs="Courier New"/>
    </w:rPr>
  </w:style>
  <w:style w:type="character" w:styleId="Gnkrckgcmrb" w:customStyle="1">
    <w:name w:val="gnkrckgcmrb"/>
    <w:qFormat/>
    <w:rPr/>
  </w:style>
  <w:style w:type="character" w:styleId="Gnkrckgcgsb" w:customStyle="1">
    <w:name w:val="gnkrckgcgsb"/>
    <w:qFormat/>
    <w:rPr/>
  </w:style>
  <w:style w:type="character" w:styleId="Heading1Char" w:customStyle="1">
    <w:name w:val="Heading 1 Char"/>
    <w:qFormat/>
    <w:rPr>
      <w:rFonts w:eastAsia="Noto Sans CJK SC Regular"/>
      <w:b/>
      <w:kern w:val="2"/>
      <w:sz w:val="36"/>
      <w:szCs w:val="36"/>
      <w:lang w:eastAsia="zh-CN" w:bidi="hi-IN"/>
    </w:rPr>
  </w:style>
  <w:style w:type="character" w:styleId="Heading2Char" w:customStyle="1">
    <w:name w:val="Heading 2 Char"/>
    <w:qFormat/>
    <w:rPr>
      <w:rFonts w:eastAsia="Noto Sans CJK SC Regular"/>
      <w:b/>
      <w:bCs/>
      <w:kern w:val="2"/>
      <w:sz w:val="24"/>
      <w:szCs w:val="24"/>
      <w:lang w:val="en-US" w:eastAsia="zh-CN" w:bidi="hi-IN"/>
    </w:rPr>
  </w:style>
  <w:style w:type="character" w:styleId="BodyTextChar" w:customStyle="1">
    <w:name w:val="Body Text Char"/>
    <w:qFormat/>
    <w:rPr>
      <w:rFonts w:eastAsia="Noto Sans CJK SC Regular" w:cs="FreeSans;Calibri"/>
      <w:kern w:val="2"/>
      <w:sz w:val="24"/>
      <w:szCs w:val="24"/>
      <w:lang w:eastAsia="zh-CN" w:bidi="hi-IN"/>
    </w:rPr>
  </w:style>
  <w:style w:type="character" w:styleId="CommentReference3" w:customStyle="1">
    <w:name w:val="Comment Reference3"/>
    <w:qFormat/>
    <w:rPr>
      <w:sz w:val="16"/>
      <w:szCs w:val="16"/>
    </w:rPr>
  </w:style>
  <w:style w:type="character" w:styleId="CommentTextChar2" w:customStyle="1">
    <w:name w:val="Comment Text Char2"/>
    <w:qFormat/>
    <w:rPr>
      <w:rFonts w:eastAsia="Noto Sans CJK SC Regular" w:cs="Mangal"/>
      <w:kern w:val="2"/>
      <w:szCs w:val="18"/>
      <w:lang w:eastAsia="zh-CN" w:bidi="hi-IN"/>
    </w:rPr>
  </w:style>
  <w:style w:type="character" w:styleId="CommentReference4" w:customStyle="1">
    <w:name w:val="Comment Reference4"/>
    <w:qFormat/>
    <w:rPr>
      <w:sz w:val="16"/>
      <w:szCs w:val="16"/>
    </w:rPr>
  </w:style>
  <w:style w:type="character" w:styleId="CommentTextChar3" w:customStyle="1">
    <w:name w:val="Comment Text Char3"/>
    <w:qFormat/>
    <w:rPr>
      <w:rFonts w:eastAsia="Noto Sans CJK SC Regular" w:cs="Mangal"/>
      <w:kern w:val="2"/>
      <w:szCs w:val="18"/>
      <w:lang w:eastAsia="zh-CN" w:bidi="hi-IN"/>
    </w:rPr>
  </w:style>
  <w:style w:type="character" w:styleId="CommentReference5" w:customStyle="1">
    <w:name w:val="Comment Reference5"/>
    <w:qFormat/>
    <w:rPr>
      <w:sz w:val="16"/>
      <w:szCs w:val="16"/>
    </w:rPr>
  </w:style>
  <w:style w:type="character" w:styleId="CommentTextChar4" w:customStyle="1">
    <w:name w:val="Comment Text Char4"/>
    <w:qFormat/>
    <w:rPr>
      <w:rFonts w:eastAsia="Noto Sans CJK SC Regular" w:cs="Mangal"/>
      <w:kern w:val="2"/>
      <w:szCs w:val="18"/>
      <w:lang w:eastAsia="zh-CN" w:bidi="hi-IN"/>
    </w:rPr>
  </w:style>
  <w:style w:type="character" w:styleId="CommentReference6" w:customStyle="1">
    <w:name w:val="Comment Reference6"/>
    <w:qFormat/>
    <w:rPr>
      <w:sz w:val="16"/>
      <w:szCs w:val="16"/>
    </w:rPr>
  </w:style>
  <w:style w:type="character" w:styleId="CommentTextChar5" w:customStyle="1">
    <w:name w:val="Comment Text Char5"/>
    <w:qFormat/>
    <w:rPr>
      <w:rFonts w:eastAsia="Noto Sans CJK SC Regular" w:cs="Mangal"/>
      <w:kern w:val="2"/>
      <w:szCs w:val="18"/>
      <w:lang w:eastAsia="zh-CN" w:bidi="hi-IN"/>
    </w:rPr>
  </w:style>
  <w:style w:type="character" w:styleId="CommentTextChar6" w:customStyle="1">
    <w:name w:val="Comment Text Char6"/>
    <w:qFormat/>
    <w:rPr>
      <w:rFonts w:eastAsia="Noto Sans CJK SC Regular" w:cs="Mangal"/>
      <w:kern w:val="2"/>
      <w:szCs w:val="18"/>
      <w:lang w:eastAsia="zh-CN" w:bidi="hi-IN"/>
    </w:rPr>
  </w:style>
  <w:style w:type="character" w:styleId="Linenumber">
    <w:name w:val="line number"/>
    <w:basedOn w:val="DefaultParagraphFont"/>
    <w:qFormat/>
    <w:rPr/>
  </w:style>
  <w:style w:type="character" w:styleId="Emphasis">
    <w:name w:val="Emphasis"/>
    <w:qFormat/>
    <w:rPr>
      <w:i/>
      <w:iCs/>
    </w:rPr>
  </w:style>
  <w:style w:type="paragraph" w:styleId="Heading" w:customStyle="1">
    <w:name w:val="Heading"/>
    <w:basedOn w:val="Normal"/>
    <w:next w:val="TextBody"/>
    <w:qFormat/>
    <w:pPr>
      <w:keepNext w:val="true"/>
      <w:spacing w:before="240" w:after="120"/>
    </w:pPr>
    <w:rPr>
      <w:rFonts w:ascii="Liberation Sans;Arial" w:hAnsi="Liberation Sans;Arial" w:cs="FreeSans;Calib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Calib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Calibri"/>
    </w:rPr>
  </w:style>
  <w:style w:type="paragraph" w:styleId="Caption1">
    <w:name w:val="caption"/>
    <w:basedOn w:val="Normal"/>
    <w:qFormat/>
    <w:pPr>
      <w:suppressLineNumbers/>
      <w:spacing w:before="120" w:after="120"/>
    </w:pPr>
    <w:rPr>
      <w:rFonts w:cs="FreeSans;Calibri"/>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spacing w:before="0" w:after="0"/>
    </w:pPr>
    <w:rPr>
      <w:rFonts w:ascii="Liberation Mono;Courier New" w:hAnsi="Liberation Mono;Courier New" w:eastAsia="Nimbus Mono L;Courier New" w:cs="Liberation Mono;Courier New"/>
      <w:sz w:val="20"/>
      <w:szCs w:val="20"/>
    </w:rPr>
  </w:style>
  <w:style w:type="paragraph" w:styleId="BalloonText">
    <w:name w:val="Balloon Text"/>
    <w:basedOn w:val="Normal"/>
    <w:qFormat/>
    <w:pPr/>
    <w:rPr>
      <w:rFonts w:cs="Mangal"/>
      <w:sz w:val="18"/>
      <w:szCs w:val="16"/>
    </w:rPr>
  </w:style>
  <w:style w:type="paragraph" w:styleId="CommentText1" w:customStyle="1">
    <w:name w:val="Comment Text1"/>
    <w:basedOn w:val="Normal"/>
    <w:qFormat/>
    <w:pPr/>
    <w:rPr>
      <w:rFonts w:cs="Mangal"/>
      <w:sz w:val="20"/>
      <w:szCs w:val="18"/>
    </w:rPr>
  </w:style>
  <w:style w:type="paragraph" w:styleId="Annotationsubject">
    <w:name w:val="annotation subject"/>
    <w:basedOn w:val="CommentText1"/>
    <w:qFormat/>
    <w:pPr/>
    <w:rPr>
      <w:b/>
      <w:bCs/>
    </w:rPr>
  </w:style>
  <w:style w:type="paragraph" w:styleId="Standard" w:customStyle="1">
    <w:name w:val="Standard"/>
    <w:qFormat/>
    <w:pPr>
      <w:widowControl/>
      <w:suppressAutoHyphens w:val="true"/>
      <w:overflowPunct w:val="false"/>
      <w:bidi w:val="0"/>
      <w:spacing w:before="0" w:after="0"/>
      <w:ind w:firstLine="720"/>
      <w:jc w:val="center"/>
      <w:textAlignment w:val="baseline"/>
    </w:pPr>
    <w:rPr>
      <w:rFonts w:ascii="Times New Roman" w:hAnsi="Times New Roman" w:eastAsia="Times New Roman" w:cs="Times New Roman"/>
      <w:color w:val="00000A"/>
      <w:kern w:val="2"/>
      <w:sz w:val="24"/>
      <w:szCs w:val="20"/>
      <w:lang w:val="en-US" w:eastAsia="zh-CN" w:bidi="ar-SA"/>
    </w:rPr>
  </w:style>
  <w:style w:type="paragraph" w:styleId="HeaderandFooter">
    <w:name w:val="Header and Footer"/>
    <w:basedOn w:val="Normal"/>
    <w:qFormat/>
    <w:pPr/>
    <w:rPr/>
  </w:style>
  <w:style w:type="paragraph" w:styleId="Header">
    <w:name w:val="Header"/>
    <w:basedOn w:val="Normal"/>
    <w:pPr>
      <w:suppressLineNumbers/>
      <w:tabs>
        <w:tab w:val="clear" w:pos="720"/>
        <w:tab w:val="center" w:pos="4680" w:leader="none"/>
        <w:tab w:val="right" w:pos="9360" w:leader="none"/>
      </w:tabs>
    </w:pPr>
    <w:rPr>
      <w:rFonts w:cs="Mangal"/>
      <w:szCs w:val="21"/>
    </w:rPr>
  </w:style>
  <w:style w:type="paragraph" w:styleId="Footer">
    <w:name w:val="Footer"/>
    <w:basedOn w:val="Normal"/>
    <w:pPr>
      <w:suppressLineNumbers/>
      <w:tabs>
        <w:tab w:val="clear" w:pos="720"/>
        <w:tab w:val="center" w:pos="4680" w:leader="none"/>
        <w:tab w:val="right" w:pos="9360" w:leader="none"/>
      </w:tabs>
    </w:pPr>
    <w:rPr>
      <w:rFonts w:cs="Mangal"/>
      <w:szCs w:val="21"/>
    </w:rPr>
  </w:style>
  <w:style w:type="paragraph" w:styleId="CommentText2" w:customStyle="1">
    <w:name w:val="Comment Text2"/>
    <w:basedOn w:val="Normal"/>
    <w:qFormat/>
    <w:pPr/>
    <w:rPr>
      <w:rFonts w:cs="Mangal"/>
      <w:sz w:val="20"/>
      <w:szCs w:val="18"/>
    </w:rPr>
  </w:style>
  <w:style w:type="paragraph" w:styleId="NoSpacing">
    <w:name w:val="No Spacing"/>
    <w:qFormat/>
    <w:pPr>
      <w:widowControl/>
      <w:tabs>
        <w:tab w:val="clear" w:pos="720"/>
        <w:tab w:val="left" w:pos="1304" w:leader="none"/>
      </w:tabs>
      <w:suppressAutoHyphens w:val="true"/>
      <w:overflowPunct w:val="false"/>
      <w:bidi w:val="0"/>
      <w:spacing w:before="0" w:after="0"/>
      <w:jc w:val="left"/>
    </w:pPr>
    <w:rPr>
      <w:rFonts w:ascii="Calibri" w:hAnsi="Calibri" w:eastAsia="Droid Sans Fallback" w:cs="Calibri"/>
      <w:color w:val="auto"/>
      <w:kern w:val="0"/>
      <w:sz w:val="24"/>
      <w:szCs w:val="24"/>
      <w:lang w:val="en-GB" w:eastAsia="zh-CN" w:bidi="hi-IN"/>
    </w:rPr>
  </w:style>
  <w:style w:type="paragraph" w:styleId="ListParagraph">
    <w:name w:val="List Paragraph"/>
    <w:basedOn w:val="Normal"/>
    <w:qFormat/>
    <w:pPr>
      <w:spacing w:before="0" w:after="200"/>
      <w:ind w:left="720" w:hanging="0"/>
      <w:contextualSpacing/>
    </w:pPr>
    <w:rPr/>
  </w:style>
  <w:style w:type="paragraph" w:styleId="Bibliography1" w:customStyle="1">
    <w:name w:val="Bibliography 1"/>
    <w:basedOn w:val="Index"/>
    <w:qFormat/>
    <w:pPr>
      <w:tabs>
        <w:tab w:val="clear" w:pos="720"/>
        <w:tab w:val="left" w:pos="624" w:leader="none"/>
      </w:tabs>
      <w:spacing w:lineRule="atLeast" w:line="240"/>
      <w:ind w:left="624" w:hanging="624"/>
    </w:pPr>
    <w:rPr/>
  </w:style>
  <w:style w:type="paragraph" w:styleId="HTMLPreformatted">
    <w:name w:val="HTML Preformatted"/>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pPr>
    <w:rPr>
      <w:rFonts w:ascii="Courier New" w:hAnsi="Courier New" w:eastAsia="Times New Roman" w:cs="Courier New"/>
      <w:sz w:val="20"/>
      <w:szCs w:val="20"/>
      <w:lang w:bidi="ar-SA"/>
    </w:rPr>
  </w:style>
  <w:style w:type="paragraph" w:styleId="CommentText3" w:customStyle="1">
    <w:name w:val="Comment Text3"/>
    <w:basedOn w:val="Normal"/>
    <w:qFormat/>
    <w:pPr/>
    <w:rPr>
      <w:rFonts w:cs="Mangal"/>
      <w:sz w:val="20"/>
      <w:szCs w:val="18"/>
    </w:rPr>
  </w:style>
  <w:style w:type="paragraph" w:styleId="Revision">
    <w:name w:val="Revision"/>
    <w:qFormat/>
    <w:pPr>
      <w:widowControl/>
      <w:suppressAutoHyphens w:val="true"/>
      <w:overflowPunct w:val="false"/>
      <w:bidi w:val="0"/>
      <w:spacing w:before="0" w:after="0"/>
      <w:jc w:val="left"/>
    </w:pPr>
    <w:rPr>
      <w:rFonts w:ascii="Times New Roman" w:hAnsi="Times New Roman" w:eastAsia="Noto Sans CJK SC Regular" w:cs="Mangal"/>
      <w:color w:val="auto"/>
      <w:kern w:val="2"/>
      <w:sz w:val="24"/>
      <w:szCs w:val="21"/>
      <w:lang w:val="en-GB" w:eastAsia="zh-CN" w:bidi="hi-IN"/>
    </w:rPr>
  </w:style>
  <w:style w:type="paragraph" w:styleId="CommentText4" w:customStyle="1">
    <w:name w:val="Comment Text4"/>
    <w:basedOn w:val="Normal"/>
    <w:qFormat/>
    <w:pPr/>
    <w:rPr>
      <w:rFonts w:cs="Mangal"/>
      <w:sz w:val="20"/>
      <w:szCs w:val="18"/>
    </w:rPr>
  </w:style>
  <w:style w:type="paragraph" w:styleId="CommentText5" w:customStyle="1">
    <w:name w:val="Comment Text5"/>
    <w:basedOn w:val="Normal"/>
    <w:qFormat/>
    <w:pPr/>
    <w:rPr>
      <w:rFonts w:cs="Mangal"/>
      <w:sz w:val="20"/>
      <w:szCs w:val="18"/>
    </w:rPr>
  </w:style>
  <w:style w:type="paragraph" w:styleId="CommentText6" w:customStyle="1">
    <w:name w:val="Comment Text6"/>
    <w:basedOn w:val="Normal"/>
    <w:qFormat/>
    <w:pPr/>
    <w:rPr>
      <w:rFonts w:cs="Mangal"/>
      <w:sz w:val="20"/>
      <w:szCs w:val="18"/>
    </w:rPr>
  </w:style>
  <w:style w:type="paragraph" w:styleId="Annotationtext">
    <w:name w:val="annotation text"/>
    <w:basedOn w:val="Normal"/>
    <w:qFormat/>
    <w:pPr/>
    <w:rPr>
      <w:rFonts w:cs="Mangal"/>
      <w:sz w:val="20"/>
      <w:szCs w:val="18"/>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numbering" w:styleId="WW8Num5" w:customStyle="1">
    <w:name w:val="WW8Num5"/>
    <w:qFormat/>
  </w:style>
  <w:style w:type="numbering" w:styleId="WW8Num6" w:customStyle="1">
    <w:name w:val="WW8Num6"/>
    <w:qFormat/>
  </w:style>
  <w:style w:type="numbering" w:styleId="WW8Num7" w:customStyle="1">
    <w:name w:val="WW8Num7"/>
    <w:qFormat/>
  </w:style>
  <w:style w:type="numbering" w:styleId="WW8Num8" w:customStyle="1">
    <w:name w:val="WW8Num8"/>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ana.obsteter@kis.si" TargetMode="External"/><Relationship Id="rId3" Type="http://schemas.openxmlformats.org/officeDocument/2006/relationships/hyperlink" Target="mailto:janez.jenko@geno.no" TargetMode="External"/><Relationship Id="rId4" Type="http://schemas.openxmlformats.org/officeDocument/2006/relationships/hyperlink" Target="mailto:john.hickey@roslin.ed.ac.uk" TargetMode="External"/><Relationship Id="rId5" Type="http://schemas.openxmlformats.org/officeDocument/2006/relationships/hyperlink" Target="mailto:gregor.gorjanc@roslin.ed.ac.uk"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4.jpeg"/><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comments" Target="comments.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8669</TotalTime>
  <Application>LibreOffice/6.4.4.2$Linux_X86_64 LibreOffice_project/40$Build-2</Application>
  <Pages>44</Pages>
  <Words>10248</Words>
  <Characters>58958</Characters>
  <CharactersWithSpaces>68561</CharactersWithSpaces>
  <Paragraphs>719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2020-05-24T13:17:00Z</dcterms:created>
  <dc:creator>Janez Jenko</dc:creator>
  <dc:description/>
  <dc:language>en-GB</dc:language>
  <cp:lastModifiedBy/>
  <dcterms:modified xsi:type="dcterms:W3CDTF">2020-08-06T21:02:54Z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BREF_07i13LDGrO1r_1">
    <vt:lpwstr>ZOTERO_ITEM CSL_CITATION {"citationID":"aWmRM5Kj","properties":{"formattedCitation":"(Misztal et al., 2002, p. 90)","plainCitation":"(Misztal et al., 2002, p. 90)[16]","dontUpdate":true,"noteIndex":0},"citationItems":[{"id":5219,"uris":["http://zotero.org</vt:lpwstr>
  </property>
  <property fmtid="{D5CDD505-2E9C-101B-9397-08002B2CF9AE}" pid="9" name="ZOTERO_BREF_07i13LDGrO1r_2">
    <vt:lpwstr>/users/2983590/items/ZR4RUCDA"],"uri":["http://zotero.org/users/2983590/items/ZR4RUCDA"],"itemData":{"id":5219,"type":"paper-conference","container-title":"Proc. 7th World Congress on Genetics Applied to Livestock Production","event":"WCGALP","event-place</vt:lpwstr>
  </property>
  <property fmtid="{D5CDD505-2E9C-101B-9397-08002B2CF9AE}" pid="10" name="ZOTERO_BREF_07i13LDGrO1r_3">
    <vt:lpwstr>":"Montpellier, France","page":"1-2","publisher-place":"Montpellier, France","title":"BLUPF90 and related programs (BGF90)","author":[{"family":"Misztal","given":"I"},{"family":"Tsuruta","given":"S"},{"family":"Strabel","given":"T"},{"family":"Auvray","gi</vt:lpwstr>
  </property>
  <property fmtid="{D5CDD505-2E9C-101B-9397-08002B2CF9AE}" pid="11" name="ZOTERO_BREF_07i13LDGrO1r_4">
    <vt:lpwstr>ven":"B"},{"family":"Druet","given":"T"},{"family":"Lee","given":"D.H."}],"issued":{"date-parts":[["2002"]]}},"locator":"90"}],"schema":"https://github.com/citation-style-language/schema/raw/master/csl-citation.json"}</vt:lpwstr>
  </property>
  <property fmtid="{D5CDD505-2E9C-101B-9397-08002B2CF9AE}" pid="12" name="ZOTERO_BREF_1ARjfoxB9bJB_1">
    <vt:lpwstr>ZOTERO_ITEM CSL_CITATION {"citationID":"NlarjkcF","properties":{"formattedCitation":"[11]","plainCitation":"[11]","noteIndex":0},"citationItems":[{"id":80,"uris":["http://zotero.org/users/2983590/items/Y26HFMND"],"uri":["http://zotero.org/users/2983590/it</vt:lpwstr>
  </property>
  <property fmtid="{D5CDD505-2E9C-101B-9397-08002B2CF9AE}" pid="13" name="ZOTERO_BREF_1ARjfoxB9bJB_10">
    <vt:lpwstr>rence population sizes are needed to obtain a similar response to that with selection on traditional BLUP estimated breeding values.\nCONCLUSIONS: When the trait of interest cannot be recorded on the selection candidate, genomic selection schemes are very</vt:lpwstr>
  </property>
  <property fmtid="{D5CDD505-2E9C-101B-9397-08002B2CF9AE}" pid="14" name="ZOTERO_BREF_1ARjfoxB9bJB_11">
    <vt:lpwstr> attractive even when the number of phenotypic records is limited, because traditional breeding requires progeny testing schemes with long generation intervals in those cases.","container-title":"Genetics, selection, evolution: GSE","DOI":"10.1186/1297-96</vt:lpwstr>
  </property>
  <property fmtid="{D5CDD505-2E9C-101B-9397-08002B2CF9AE}" pid="15" name="ZOTERO_BREF_1ARjfoxB9bJB_12">
    <vt:lpwstr>86-44-26","ISSN":"1297-9686","journalAbbreviation":"Genet. Sel. Evol.","language":"eng","note":"PMID: 22862849\nPMCID: PMC3441475","page":"26","source":"PubMed","title":"Response to genomic selection: the Bulmer effect and the potential of genomic selecti</vt:lpwstr>
  </property>
  <property fmtid="{D5CDD505-2E9C-101B-9397-08002B2CF9AE}" pid="16" name="ZOTERO_BREF_1ARjfoxB9bJB_13">
    <vt:lpwstr>on when the number of phenotypic records is limiting","title-short":"Response to genomic selection","volume":"44","author":[{"family":"Van Grevenhof","given":"Elizabeth M."},{"family":"Van Arendonk","given":"Johan A. M."},{"family":"Bijma","given":"Piter"</vt:lpwstr>
  </property>
  <property fmtid="{D5CDD505-2E9C-101B-9397-08002B2CF9AE}" pid="17" name="ZOTERO_BREF_1ARjfoxB9bJB_14">
    <vt:lpwstr>}],"issued":{"date-parts":[["2012",8,3]]}}}],"schema":"https://github.com/citation-style-language/schema/raw/master/csl-citation.json"}</vt:lpwstr>
  </property>
  <property fmtid="{D5CDD505-2E9C-101B-9397-08002B2CF9AE}" pid="18" name="ZOTERO_BREF_1ARjfoxB9bJB_2">
    <vt:lpwstr>ems/Y26HFMND"],"itemData":{"id":80,"type":"article-journal","abstract":"BACKGROUND: Over the last ten years, genomic selection has developed enormously. Simulations and results on real data suggest that breeding values can be predicted with high accuracy </vt:lpwstr>
  </property>
  <property fmtid="{D5CDD505-2E9C-101B-9397-08002B2CF9AE}" pid="19" name="ZOTERO_BREF_1ARjfoxB9bJB_3">
    <vt:lpwstr>using genetic markers alone. However, to reach high accuracies, large reference populations are needed. In many livestock populations or even species, such populations cannot be established when traits are difficult or expensive to record, or when the pop</vt:lpwstr>
  </property>
  <property fmtid="{D5CDD505-2E9C-101B-9397-08002B2CF9AE}" pid="20" name="ZOTERO_BREF_1ARjfoxB9bJB_4">
    <vt:lpwstr>ulation size is small. The value of genomic selection is then questionable.\nMETHODS: In this study, we compare traditional breeding schemes based on own performance or progeny information to genomic selection schemes, for which the number of phenotypic r</vt:lpwstr>
  </property>
  <property fmtid="{D5CDD505-2E9C-101B-9397-08002B2CF9AE}" pid="21" name="ZOTERO_BREF_1ARjfoxB9bJB_5">
    <vt:lpwstr>ecords is limiting. Deterministic simulations were performed using selection index theory. Our focus was on the equilibrium response obtained after a few generations of selection. Therefore, we first investigated the magnitude of the Bulmer effect with ge</vt:lpwstr>
  </property>
  <property fmtid="{D5CDD505-2E9C-101B-9397-08002B2CF9AE}" pid="22" name="ZOTERO_BREF_1ARjfoxB9bJB_6">
    <vt:lpwstr>nomic selection.\nRESULTS: Results showed that the reduction in response due to the Bulmer effect is the same for genomic selection as for selection based on traditional BLUP estimated breeding values, and is independent of the accuracy of selection. The </vt:lpwstr>
  </property>
  <property fmtid="{D5CDD505-2E9C-101B-9397-08002B2CF9AE}" pid="23" name="ZOTERO_BREF_1ARjfoxB9bJB_7">
    <vt:lpwstr>reduction in response with genomic selection is greater than with selection based directly on phenotypes without the use of pedigree information, such as mass selection. To maximize the accuracy of genomic estimated breeding values when the number of phen</vt:lpwstr>
  </property>
  <property fmtid="{D5CDD505-2E9C-101B-9397-08002B2CF9AE}" pid="24" name="ZOTERO_BREF_1ARjfoxB9bJB_8">
    <vt:lpwstr>otypic records is limiting, the same individuals should be phenotyped and genotyped, rather than genotyping parents and phenotyping their progeny. When the generation interval cannot be reduced with genomic selection, large reference populations are requi</vt:lpwstr>
  </property>
  <property fmtid="{D5CDD505-2E9C-101B-9397-08002B2CF9AE}" pid="25" name="ZOTERO_BREF_1ARjfoxB9bJB_9">
    <vt:lpwstr>red to obtain a similar response to that with selection based on BLUP estimated breeding values based on own performance or progeny information. However, when a genomic selection scheme has a moderate decrease in generation interval, relatively small refe</vt:lpwstr>
  </property>
  <property fmtid="{D5CDD505-2E9C-101B-9397-08002B2CF9AE}" pid="26" name="ZOTERO_BREF_1PKZcgivjqLw_1">
    <vt:lpwstr>ZOTERO_ITEM CSL_CITATION {"citationID":"Lb8yBwtw","properties":{"formattedCitation":"[20]","plainCitation":"[20]","noteIndex":0},"citationItems":[{"id":435,"uris":["http://zotero.org/users/2983590/items/SC6JZGFQ"],"uri":["http://zotero.org/users/2983590/i</vt:lpwstr>
  </property>
  <property fmtid="{D5CDD505-2E9C-101B-9397-08002B2CF9AE}" pid="27" name="ZOTERO_BREF_1PKZcgivjqLw_2">
    <vt:lpwstr>tems/SC6JZGFQ"],"itemData":{"id":435,"type":"article-journal","abstract":"Genotype data on 4800 bulls from six populations (CHE, DEU-AUT, FRA, ITA, SVN, and the USA) were used to form a pooled reference population for international genomic evaluation of 1</vt:lpwstr>
  </property>
  <property fmtid="{D5CDD505-2E9C-101B-9397-08002B2CF9AE}" pid="28" name="ZOTERO_BREF_1PKZcgivjqLw_3">
    <vt:lpwstr>0 traits, amounting to a total number of 50 population-trait combinations. Genetic correlations between MACE EBV/PA, and the DGV and GEBV values were compared. Further, the gain in reliability was also examined. Correlations of EBV/PA/DGV/GEBV and reliabi</vt:lpwstr>
  </property>
  <property fmtid="{D5CDD505-2E9C-101B-9397-08002B2CF9AE}" pid="29" name="ZOTERO_BREF_1PKZcgivjqLw_4">
    <vt:lpwstr>lity gain were satisfactory and in agreement with the expectations. Validation of the international genomic evaluation model for the production trait protein yield was performed. The estimated regression coefficient, although very low, were not significan</vt:lpwstr>
  </property>
  <property fmtid="{D5CDD505-2E9C-101B-9397-08002B2CF9AE}" pid="30" name="ZOTERO_BREF_1PKZcgivjqLw_5">
    <vt:lpwstr>tly different from their expectations. Therefore, it could be concluded that pooling of the genotype data and an international genomic evaluation based on the MACE EBV were possible and countries could pass the GEBV test.","container-title":"Interbull Bul</vt:lpwstr>
  </property>
  <property fmtid="{D5CDD505-2E9C-101B-9397-08002B2CF9AE}" pid="31" name="ZOTERO_BREF_1PKZcgivjqLw_6">
    <vt:lpwstr>letin","ISSN":"2001-340X","issue":"43","language":"en","source":"journal.interbull.org","title":"Genomic evaluation of BSW populations, InterGenomics: Results and Deliverables","title-short":"Genomic evaluation of BSW populations, InterGenomics","URL":"ht</vt:lpwstr>
  </property>
  <property fmtid="{D5CDD505-2E9C-101B-9397-08002B2CF9AE}" pid="32" name="ZOTERO_BREF_1PKZcgivjqLw_7">
    <vt:lpwstr>tps://journal.interbull.org/index.php/ib/article/view/1250","volume":"0","author":[{"family":"Jorjani","given":"Hossein"}],"accessed":{"date-parts":[["2019",3,14]]},"issued":{"date-parts":[["2012",5,16]]}}}],"schema":"https://github.com/citation-style-lan</vt:lpwstr>
  </property>
  <property fmtid="{D5CDD505-2E9C-101B-9397-08002B2CF9AE}" pid="33" name="ZOTERO_BREF_1PKZcgivjqLw_8">
    <vt:lpwstr>guage/schema/raw/master/csl-citation.json"}</vt:lpwstr>
  </property>
  <property fmtid="{D5CDD505-2E9C-101B-9397-08002B2CF9AE}" pid="34" name="ZOTERO_BREF_1moElF04VEIu_1">
    <vt:lpwstr>ZOTERO_ITEM CSL_CITATION {"citationID":"xV5dZAeZ","properties":{"formattedCitation":"[30, 31]","plainCitation":"[30, 31]","noteIndex":0},"citationItems":[{"id":7,"uris":["http://zotero.org/users/2983590/items/BCJ8UGXV"],"uri":["http://zotero.org/users/298</vt:lpwstr>
  </property>
  <property fmtid="{D5CDD505-2E9C-101B-9397-08002B2CF9AE}" pid="35" name="ZOTERO_BREF_1moElF04VEIu_10">
    <vt:lpwstr>e objective is to select a training population set (TRS) to predict the remaining individuals from the same population (Untargeted), and secondly, when a test set (TS) is first defined and genotyped, and then the TRS is optimized specifically around the T</vt:lpwstr>
  </property>
  <property fmtid="{D5CDD505-2E9C-101B-9397-08002B2CF9AE}" pid="36" name="ZOTERO_BREF_1moElF04VEIu_11">
    <vt:lpwstr>S (Targeted). Our results show that optimization methods that include information from the test set (targeted) showed the highest accuracies, indicating that apriori information from the TS improves genomic predictions. In addition, predictive ability enh</vt:lpwstr>
  </property>
  <property fmtid="{D5CDD505-2E9C-101B-9397-08002B2CF9AE}" pid="37" name="ZOTERO_BREF_1moElF04VEIu_12">
    <vt:lpwstr>anced especially when population size was small which is a target to decrease phenotypic cost within breeding programs.","container-title":"Scientific Reports","DOI":"10.1038/s41598-018-38081-6","ISSN":"2045-2322","journalAbbreviation":"Sci Rep","note":"P</vt:lpwstr>
  </property>
  <property fmtid="{D5CDD505-2E9C-101B-9397-08002B2CF9AE}" pid="38" name="ZOTERO_BREF_1moElF04VEIu_13">
    <vt:lpwstr>MID: 30723226\nPMCID: PMC6363789","source":"PubMed Central","title":"Design of training populations for selective phenotyping in genomic prediction","URL":"https://www.ncbi.nlm.nih.gov/pmc/articles/PMC6363789/","volume":"9","author":[{"family":"Akdemir","</vt:lpwstr>
  </property>
  <property fmtid="{D5CDD505-2E9C-101B-9397-08002B2CF9AE}" pid="39" name="ZOTERO_BREF_1moElF04VEIu_14">
    <vt:lpwstr>given":"Deniz"},{"family":"Isidro-Sánchez","given":"Julio"}],"accessed":{"date-parts":[["2020",7,20]]},"issued":{"date-parts":[["2019",2,5]]}}}],"schema":"https://github.com/citation-style-language/schema/raw/master/csl-citation.json"}</vt:lpwstr>
  </property>
  <property fmtid="{D5CDD505-2E9C-101B-9397-08002B2CF9AE}" pid="40" name="ZOTERO_BREF_1moElF04VEIu_2">
    <vt:lpwstr>3590/items/BCJ8UGXV"],"itemData":{"id":7,"type":"article-journal","abstract":"&lt;p&gt;Calibration population design for genomic prediction has attracted a lot of interest in the plant and animal breeding literature. In this article we present an efficient opti</vt:lpwstr>
  </property>
  <property fmtid="{D5CDD505-2E9C-101B-9397-08002B2CF9AE}" pid="41" name="ZOTERO_BREF_1moElF04VEIu_3">
    <vt:lpwstr>mization method to select a subset of preexisting individuals to phenotype. Application to the choice of maize hybrids to create and phenotype, to best predict the unobserved hybrid combination, is demonstrated using real data and simulations. Further, th</vt:lpwstr>
  </property>
  <property fmtid="{D5CDD505-2E9C-101B-9397-08002B2CF9AE}" pid="42" name="ZOTERO_BREF_1moElF04VEIu_4">
    <vt:lpwstr>e proposed method is extended to optimize the choice of a connected population design before crosses are actually made. Population design is optimized to maximize efficiency of recurrent selection with genomic prediction. Validation results using real dat</vt:lpwstr>
  </property>
  <property fmtid="{D5CDD505-2E9C-101B-9397-08002B2CF9AE}" pid="43" name="ZOTERO_BREF_1moElF04VEIu_5">
    <vt:lpwstr>a and simulations are presented.&lt;/p&gt;","container-title":"bioRxiv","DOI":"10.1101/172064","language":"en","note":"publisher: Cold Spring Harbor Laboratory\nsection: New Results","page":"172064","source":"www.biorxiv.org","title":"Optimization of selective </vt:lpwstr>
  </property>
  <property fmtid="{D5CDD505-2E9C-101B-9397-08002B2CF9AE}" pid="44" name="ZOTERO_BREF_1moElF04VEIu_6">
    <vt:lpwstr>phenotyping and population design for genomic prediction","author":[{"family":"Heslot","given":"Nicolas"},{"family":"Feoktistov","given":"Vitaliy"}],"issued":{"date-parts":[["2017",8,3]]}}},{"id":5,"uris":["http://zotero.org/users/2983590/items/K9XK6E3L"]</vt:lpwstr>
  </property>
  <property fmtid="{D5CDD505-2E9C-101B-9397-08002B2CF9AE}" pid="45" name="ZOTERO_BREF_1moElF04VEIu_7">
    <vt:lpwstr>,"uri":["http://zotero.org/users/2983590/items/K9XK6E3L"],"itemData":{"id":5,"type":"article-journal","abstract":"Phenotyping is the current bottleneck in plant breeding, especially because next-generation sequencing has decreased genotyping cost more tha</vt:lpwstr>
  </property>
  <property fmtid="{D5CDD505-2E9C-101B-9397-08002B2CF9AE}" pid="46" name="ZOTERO_BREF_1moElF04VEIu_8">
    <vt:lpwstr>n 100.000 fold in the last 20 years. Therefore, the cost of phenotyping needs to be optimized within a breeding program. When designing the implementation of genomic selection scheme into the breeding cycle, breeders need to select the optimal method for </vt:lpwstr>
  </property>
  <property fmtid="{D5CDD505-2E9C-101B-9397-08002B2CF9AE}" pid="47" name="ZOTERO_BREF_1moElF04VEIu_9">
    <vt:lpwstr>(1) selecting training populations that maximize genomic prediction accuracy and (2) to reduce the cost of phenotyping while improving precision. In this article, we compared methods for selecting training populations under two scenarios: Firstly, when th</vt:lpwstr>
  </property>
  <property fmtid="{D5CDD505-2E9C-101B-9397-08002B2CF9AE}" pid="48" name="ZOTERO_BREF_2ManwXjQ9SDN_1">
    <vt:lpwstr>ZOTERO_ITEM CSL_CITATION {"citationID":"yWk2xiSV","properties":{"formattedCitation":"[2, 3]","plainCitation":"[2, 3]","noteIndex":0},"citationItems":[{"id":78,"uris":["http://zotero.org/users/2983590/items/S38QEJ2Y"],"uri":["http://zotero.org/users/298359</vt:lpwstr>
  </property>
  <property fmtid="{D5CDD505-2E9C-101B-9397-08002B2CF9AE}" pid="49" name="ZOTERO_BREF_2ManwXjQ9SDN_10">
    <vt:lpwstr>h truncation or optimum contribution selection in a small dairy population by simulation. Breeding programs have to maximize genetic gain but also ensure sustainability by maintaining genetic variation. Numerous studies have shown that genomic selection i</vt:lpwstr>
  </property>
  <property fmtid="{D5CDD505-2E9C-101B-9397-08002B2CF9AE}" pid="50" name="ZOTERO_BREF_2ManwXjQ9SDN_11">
    <vt:lpwstr>ncreases genetic gain. Although genomic selection is a well-established method, small populations still struggle with choosing the most sustainable strategy to adopt this type of selection. We developed a simulator of a dairy population and simulated a mo</vt:lpwstr>
  </property>
  <property fmtid="{D5CDD505-2E9C-101B-9397-08002B2CF9AE}" pid="51" name="ZOTERO_BREF_2ManwXjQ9SDN_12">
    <vt:lpwstr>del after the Slovenian Brown Swiss population with ∼10,500 cows. We compared different truncation selection scenarios by varying (1) the method of sire selection and their use on cows or bull-dams, and (2) selection intensity and the number of years a si</vt:lpwstr>
  </property>
  <property fmtid="{D5CDD505-2E9C-101B-9397-08002B2CF9AE}" pid="52" name="ZOTERO_BREF_2ManwXjQ9SDN_13">
    <vt:lpwstr>re is in use. Furthermore, we compared different optimum contribution selection scenarios with optimization of sire selection and their usage. We compared scenarios in terms of genetic gain, selection accuracy, generation interval, genetic and genic varia</vt:lpwstr>
  </property>
  <property fmtid="{D5CDD505-2E9C-101B-9397-08002B2CF9AE}" pid="53" name="ZOTERO_BREF_2ManwXjQ9SDN_14">
    <vt:lpwstr>nce, rate of coancestry, effective population size, and conversion efficiency. The results showed that early use of genomically tested sires increased genetic gain compared with progeny testing, as expected from changes in selection accuracy and generatio</vt:lpwstr>
  </property>
  <property fmtid="{D5CDD505-2E9C-101B-9397-08002B2CF9AE}" pid="54" name="ZOTERO_BREF_2ManwXjQ9SDN_15">
    <vt:lpwstr>n interval. A faster turnover of sires from year to year and higher intensity increased the genetic gain even further but increased the loss of genetic variation per year. Although maximizing intensity gave the lowest conversion efficiency, faster turnove</vt:lpwstr>
  </property>
  <property fmtid="{D5CDD505-2E9C-101B-9397-08002B2CF9AE}" pid="55" name="ZOTERO_BREF_2ManwXjQ9SDN_16">
    <vt:lpwstr>r of sires gave an intermediate conversion efficiency. The largest conversion efficiency was achieved with the simultaneous use of genomically and progeny-tested sires that were used over several years. Compared with truncation selection, optimizing sire </vt:lpwstr>
  </property>
  <property fmtid="{D5CDD505-2E9C-101B-9397-08002B2CF9AE}" pid="56" name="ZOTERO_BREF_2ManwXjQ9SDN_17">
    <vt:lpwstr>selection and their usage increased the conversion efficiency by achieving either comparable genetic gain for a smaller loss of genetic variation or higher genetic gain for a comparable loss of genetic variation. Our results will help breeding organizatio</vt:lpwstr>
  </property>
  <property fmtid="{D5CDD505-2E9C-101B-9397-08002B2CF9AE}" pid="57" name="ZOTERO_BREF_2ManwXjQ9SDN_18">
    <vt:lpwstr>ns implement sustainable genomic selection.","container-title":"Journal of Dairy Science","DOI":"10.3168/jds.2019-16853","ISSN":"0022-0302","issue":"11","journalAbbreviation":"Journal of Dairy Science","language":"en","page":"9971-9982","source":"ScienceD</vt:lpwstr>
  </property>
  <property fmtid="{D5CDD505-2E9C-101B-9397-08002B2CF9AE}" pid="58" name="ZOTERO_BREF_2ManwXjQ9SDN_19">
    <vt:lpwstr>irect","title":"Efficient use of genomic information for sustainable genetic improvement in small cattle populations","volume":"102","author":[{"family":"Obšteter","given":"J."},{"family":"Jenko","given":"J."},{"family":"Hickey","given":"J. M."},{"family"</vt:lpwstr>
  </property>
  <property fmtid="{D5CDD505-2E9C-101B-9397-08002B2CF9AE}" pid="59" name="ZOTERO_BREF_2ManwXjQ9SDN_2">
    <vt:lpwstr>0/items/S38QEJ2Y"],"itemData":{"id":78,"type":"article-journal","abstract":"Animals can be genotyped for thousands of single nucleotide polymorphisms (SNPs) at one time, where the SNPs are located at roughly 1-cM intervals throughout the genome. For each </vt:lpwstr>
  </property>
  <property fmtid="{D5CDD505-2E9C-101B-9397-08002B2CF9AE}" pid="60" name="ZOTERO_BREF_2ManwXjQ9SDN_20">
    <vt:lpwstr>:"Gorjanc","given":"G."}],"issued":{"date-parts":[["2019",11,1]]}}}],"schema":"https://github.com/citation-style-language/schema/raw/master/csl-citation.json"}</vt:lpwstr>
  </property>
  <property fmtid="{D5CDD505-2E9C-101B-9397-08002B2CF9AE}" pid="61" name="ZOTERO_BREF_2ManwXjQ9SDN_3">
    <vt:lpwstr>contiguous pair of SNPs there are four possible haplotypes that could be inherited from the sire. The effects of each interval on a trait can be estimated for all intervals simultaneously in a model where interval effects are random factors. Given the est</vt:lpwstr>
  </property>
  <property fmtid="{D5CDD505-2E9C-101B-9397-08002B2CF9AE}" pid="62" name="ZOTERO_BREF_2ManwXjQ9SDN_4">
    <vt:lpwstr>imated effects of each haplotype for every interval in the genome, and given an animal's genotype, a 'genomic' estimated breeding value is obtained by summing the estimated effects for that genotype. The accuracy of that estimator of breeding values is ar</vt:lpwstr>
  </property>
  <property fmtid="{D5CDD505-2E9C-101B-9397-08002B2CF9AE}" pid="63" name="ZOTERO_BREF_2ManwXjQ9SDN_5">
    <vt:lpwstr>ound 80%. Because the genomic estimated breeding values can be calculated at birth, and because it has a high accuracy, a strategy that utilizes these advantages was compared with a traditional progeny testing strategy under a typical Canadian-like dairy </vt:lpwstr>
  </property>
  <property fmtid="{D5CDD505-2E9C-101B-9397-08002B2CF9AE}" pid="64" name="ZOTERO_BREF_2ManwXjQ9SDN_6">
    <vt:lpwstr>cattle situation. Costs of proving bulls were reduced by 92% and genetic change was increased by a factor of 2. Genome-wide selection may become a popular tool for genetic improvement in livestock.","container-title":"Journal of Animal Breeding and Geneti</vt:lpwstr>
  </property>
  <property fmtid="{D5CDD505-2E9C-101B-9397-08002B2CF9AE}" pid="65" name="ZOTERO_BREF_2ManwXjQ9SDN_7">
    <vt:lpwstr>cs = Zeitschrift Fur Tierzuchtung Und Zuchtungsbiologie","DOI":"10.1111/j.1439-0388.2006.00595.x","ISSN":"0931-2668","issue":"4","journalAbbreviation":"J. Anim. Breed. Genet.","language":"eng","note":"PMID: 16882088","page":"218-223","source":"PubMed","ti</vt:lpwstr>
  </property>
  <property fmtid="{D5CDD505-2E9C-101B-9397-08002B2CF9AE}" pid="66" name="ZOTERO_BREF_2ManwXjQ9SDN_8">
    <vt:lpwstr>tle":"Strategy for applying genome-wide selection in dairy cattle","volume":"123","author":[{"family":"Schaeffer","given":"L. R."}],"issued":{"date-parts":[["2006",8]]}}},{"id":9,"uris":["http://zotero.org/users/2983590/items/S9NXUB9E"],"uri":["http://zot</vt:lpwstr>
  </property>
  <property fmtid="{D5CDD505-2E9C-101B-9397-08002B2CF9AE}" pid="67" name="ZOTERO_BREF_2ManwXjQ9SDN_9">
    <vt:lpwstr>ero.org/users/2983590/items/S9NXUB9E"],"itemData":{"id":9,"type":"article-journal","abstract":"In this study, we compared genetic gain, genetic variation, and the efficiency of converting variation into gain under different genomic selection scenarios wit</vt:lpwstr>
  </property>
  <property fmtid="{D5CDD505-2E9C-101B-9397-08002B2CF9AE}" pid="68" name="ZOTERO_BREF_32KVz06Ubi3T_1">
    <vt:lpwstr/>
  </property>
  <property fmtid="{D5CDD505-2E9C-101B-9397-08002B2CF9AE}" pid="69" name="ZOTERO_BREF_3aB7McMsV1KD_1">
    <vt:lpwstr>ZOTERO_ITEM CSL_CITATION {"citationID":"k68cALxx","properties":{"formattedCitation":"[3]","plainCitation":"[3]","dontUpdate":true,"noteIndex":0},"citationItems":[{"id":9,"uris":["http://zotero.org/users/2983590/items/S9NXUB9E"],"uri":["http://zotero.org/u</vt:lpwstr>
  </property>
  <property fmtid="{D5CDD505-2E9C-101B-9397-08002B2CF9AE}" pid="70" name="ZOTERO_BREF_3aB7McMsV1KD_10">
    <vt:lpwstr> and their usage increased the conversion efficiency by achieving either comparable genetic gain for a smaller loss of genetic variation or higher genetic gain for a comparable loss of genetic variation. Our results will help breeding organizations implem</vt:lpwstr>
  </property>
  <property fmtid="{D5CDD505-2E9C-101B-9397-08002B2CF9AE}" pid="71" name="ZOTERO_BREF_3aB7McMsV1KD_11">
    <vt:lpwstr>ent sustainable genomic selection.","container-title":"Journal of Dairy Science","DOI":"10.3168/jds.2019-16853","ISSN":"0022-0302","issue":"11","journalAbbreviation":"Journal of Dairy Science","language":"en","page":"9971-9982","source":"ScienceDirect","t</vt:lpwstr>
  </property>
  <property fmtid="{D5CDD505-2E9C-101B-9397-08002B2CF9AE}" pid="72" name="ZOTERO_BREF_3aB7McMsV1KD_12">
    <vt:lpwstr>itle":"Efficient use of genomic information for sustainable genetic improvement in small cattle populations","volume":"102","author":[{"family":"Obšteter","given":"J."},{"family":"Jenko","given":"J."},{"family":"Hickey","given":"J. M."},{"family":"Gorjanc</vt:lpwstr>
  </property>
  <property fmtid="{D5CDD505-2E9C-101B-9397-08002B2CF9AE}" pid="73" name="ZOTERO_BREF_3aB7McMsV1KD_13">
    <vt:lpwstr>","given":"G."}],"issued":{"date-parts":[["2019",11,1]]}}}],"schema":"https://github.com/citation-style-language/schema/raw/master/csl-citation.json"}</vt:lpwstr>
  </property>
  <property fmtid="{D5CDD505-2E9C-101B-9397-08002B2CF9AE}" pid="74" name="ZOTERO_BREF_3aB7McMsV1KD_2">
    <vt:lpwstr>sers/2983590/items/S9NXUB9E"],"itemData":{"id":9,"type":"article-journal","abstract":"In this study, we compared genetic gain, genetic variation, and the efficiency of converting variation into gain under different genomic selection scenarios with truncat</vt:lpwstr>
  </property>
  <property fmtid="{D5CDD505-2E9C-101B-9397-08002B2CF9AE}" pid="75" name="ZOTERO_BREF_3aB7McMsV1KD_3">
    <vt:lpwstr>ion or optimum contribution selection in a small dairy population by simulation. Breeding programs have to maximize genetic gain but also ensure sustainability by maintaining genetic variation. Numerous studies have shown that genomic selection increases </vt:lpwstr>
  </property>
  <property fmtid="{D5CDD505-2E9C-101B-9397-08002B2CF9AE}" pid="76" name="ZOTERO_BREF_3aB7McMsV1KD_4">
    <vt:lpwstr>genetic gain. Although genomic selection is a well-established method, small populations still struggle with choosing the most sustainable strategy to adopt this type of selection. We developed a simulator of a dairy population and simulated a model after</vt:lpwstr>
  </property>
  <property fmtid="{D5CDD505-2E9C-101B-9397-08002B2CF9AE}" pid="77" name="ZOTERO_BREF_3aB7McMsV1KD_5">
    <vt:lpwstr> the Slovenian Brown Swiss population with ∼10,500 cows. We compared different truncation selection scenarios by varying (1) the method of sire selection and their use on cows or bull-dams, and (2) selection intensity and the number of years a sire is in </vt:lpwstr>
  </property>
  <property fmtid="{D5CDD505-2E9C-101B-9397-08002B2CF9AE}" pid="78" name="ZOTERO_BREF_3aB7McMsV1KD_6">
    <vt:lpwstr>use. Furthermore, we compared different optimum contribution selection scenarios with optimization of sire selection and their usage. We compared scenarios in terms of genetic gain, selection accuracy, generation interval, genetic and genic variance, rate</vt:lpwstr>
  </property>
  <property fmtid="{D5CDD505-2E9C-101B-9397-08002B2CF9AE}" pid="79" name="ZOTERO_BREF_3aB7McMsV1KD_7">
    <vt:lpwstr> of coancestry, effective population size, and conversion efficiency. The results showed that early use of genomically tested sires increased genetic gain compared with progeny testing, as expected from changes in selection accuracy and generation interva</vt:lpwstr>
  </property>
  <property fmtid="{D5CDD505-2E9C-101B-9397-08002B2CF9AE}" pid="80" name="ZOTERO_BREF_3aB7McMsV1KD_8">
    <vt:lpwstr>l. A faster turnover of sires from year to year and higher intensity increased the genetic gain even further but increased the loss of genetic variation per year. Although maximizing intensity gave the lowest conversion efficiency, faster turnover of sire</vt:lpwstr>
  </property>
  <property fmtid="{D5CDD505-2E9C-101B-9397-08002B2CF9AE}" pid="81" name="ZOTERO_BREF_3aB7McMsV1KD_9">
    <vt:lpwstr>s gave an intermediate conversion efficiency. The largest conversion efficiency was achieved with the simultaneous use of genomically and progeny-tested sires that were used over several years. Compared with truncation selection, optimizing sire selection</vt:lpwstr>
  </property>
  <property fmtid="{D5CDD505-2E9C-101B-9397-08002B2CF9AE}" pid="82" name="ZOTERO_BREF_4BRvNGQob4A3_1">
    <vt:lpwstr>ZOTERO_ITEM CSL_CITATION {"citationID":"bNsR2gt8","properties":{"formattedCitation":"[2, 3, 18]","plainCitation":"[2, 3, 18]","noteIndex":0},"citationItems":[{"id":78,"uris":["http://zotero.org/users/2983590/items/S38QEJ2Y"],"uri":["http://zotero.org/user</vt:lpwstr>
  </property>
  <property fmtid="{D5CDD505-2E9C-101B-9397-08002B2CF9AE}" pid="83" name="ZOTERO_BREF_4BRvNGQob4A3_10">
    <vt:lpwstr>rios with truncation or optimum contribution selection in a small dairy population by simulation. Breeding programs have to maximize genetic gain but also ensure sustainability by maintaining genetic variation. Numerous studies have shown that genomic sel</vt:lpwstr>
  </property>
  <property fmtid="{D5CDD505-2E9C-101B-9397-08002B2CF9AE}" pid="84" name="ZOTERO_BREF_4BRvNGQob4A3_11">
    <vt:lpwstr>ection increases genetic gain. Although genomic selection is a well-established method, small populations still struggle with choosing the most sustainable strategy to adopt this type of selection. We developed a simulator of a dairy population and simula</vt:lpwstr>
  </property>
  <property fmtid="{D5CDD505-2E9C-101B-9397-08002B2CF9AE}" pid="85" name="ZOTERO_BREF_4BRvNGQob4A3_12">
    <vt:lpwstr>ted a model after the Slovenian Brown Swiss population with ∼10,500 cows. We compared different truncation selection scenarios by varying (1) the method of sire selection and their use on cows or bull-dams, and (2) selection intensity and the number of ye</vt:lpwstr>
  </property>
  <property fmtid="{D5CDD505-2E9C-101B-9397-08002B2CF9AE}" pid="86" name="ZOTERO_BREF_4BRvNGQob4A3_13">
    <vt:lpwstr>ars a sire is in use. Furthermore, we compared different optimum contribution selection scenarios with optimization of sire selection and their usage. We compared scenarios in terms of genetic gain, selection accuracy, generation interval, genetic and gen</vt:lpwstr>
  </property>
  <property fmtid="{D5CDD505-2E9C-101B-9397-08002B2CF9AE}" pid="87" name="ZOTERO_BREF_4BRvNGQob4A3_14">
    <vt:lpwstr>ic variance, rate of coancestry, effective population size, and conversion efficiency. The results showed that early use of genomically tested sires increased genetic gain compared with progeny testing, as expected from changes in selection accuracy and g</vt:lpwstr>
  </property>
  <property fmtid="{D5CDD505-2E9C-101B-9397-08002B2CF9AE}" pid="88" name="ZOTERO_BREF_4BRvNGQob4A3_15">
    <vt:lpwstr>eneration interval. A faster turnover of sires from year to year and higher intensity increased the genetic gain even further but increased the loss of genetic variation per year. Although maximizing intensity gave the lowest conversion efficiency, faster</vt:lpwstr>
  </property>
  <property fmtid="{D5CDD505-2E9C-101B-9397-08002B2CF9AE}" pid="89" name="ZOTERO_BREF_4BRvNGQob4A3_16">
    <vt:lpwstr> turnover of sires gave an intermediate conversion efficiency. The largest conversion efficiency was achieved with the simultaneous use of genomically and progeny-tested sires that were used over several years. Compared with truncation selection, optimizi</vt:lpwstr>
  </property>
  <property fmtid="{D5CDD505-2E9C-101B-9397-08002B2CF9AE}" pid="90" name="ZOTERO_BREF_4BRvNGQob4A3_17">
    <vt:lpwstr>ng sire selection and their usage increased the conversion efficiency by achieving either comparable genetic gain for a smaller loss of genetic variation or higher genetic gain for a comparable loss of genetic variation. Our results will help breeding org</vt:lpwstr>
  </property>
  <property fmtid="{D5CDD505-2E9C-101B-9397-08002B2CF9AE}" pid="91" name="ZOTERO_BREF_4BRvNGQob4A3_18">
    <vt:lpwstr>anizations implement sustainable genomic selection.","container-title":"Journal of Dairy Science","DOI":"10.3168/jds.2019-16853","ISSN":"0022-0302","issue":"11","journalAbbreviation":"Journal of Dairy Science","language":"en","page":"9971-9982","source":"</vt:lpwstr>
  </property>
  <property fmtid="{D5CDD505-2E9C-101B-9397-08002B2CF9AE}" pid="92" name="ZOTERO_BREF_4BRvNGQob4A3_19">
    <vt:lpwstr>ScienceDirect","title":"Efficient use of genomic information for sustainable genetic improvement in small cattle populations","volume":"102","author":[{"family":"Obšteter","given":"J."},{"family":"Jenko","given":"J."},{"family":"Hickey","given":"J. M."},{</vt:lpwstr>
  </property>
  <property fmtid="{D5CDD505-2E9C-101B-9397-08002B2CF9AE}" pid="93" name="ZOTERO_BREF_4BRvNGQob4A3_2">
    <vt:lpwstr>s/2983590/items/S38QEJ2Y"],"itemData":{"id":78,"type":"article-journal","abstract":"Animals can be genotyped for thousands of single nucleotide polymorphisms (SNPs) at one time, where the SNPs are located at roughly 1-cM intervals throughout the genome. F</vt:lpwstr>
  </property>
  <property fmtid="{D5CDD505-2E9C-101B-9397-08002B2CF9AE}" pid="94" name="ZOTERO_BREF_4BRvNGQob4A3_20">
    <vt:lpwstr>"family":"Gorjanc","given":"G."}],"issued":{"date-parts":[["2019",11,1]]}}},{"id":148,"uris":["http://zotero.org/users/2983590/items/A3GB632I"],"uri":["http://zotero.org/users/2983590/items/A3GB632I"],"itemData":{"id":148,"type":"article-journal","abstrac</vt:lpwstr>
  </property>
  <property fmtid="{D5CDD505-2E9C-101B-9397-08002B2CF9AE}" pid="95" name="ZOTERO_BREF_4BRvNGQob4A3_21">
    <vt:lpwstr>t":"A deterministic model to calculate rates of genetic gain and inbreeding was used to compare a range of breeding scheme designs under genomic selection (GS) for a population of 140,000 cows. For most schemes it was assumed that the reliability of genom</vt:lpwstr>
  </property>
  <property fmtid="{D5CDD505-2E9C-101B-9397-08002B2CF9AE}" pid="96" name="ZOTERO_BREF_4BRvNGQob4A3_22">
    <vt:lpwstr>ic breeding values (GEBV) was 0.6 across 4 pathways of selection. In addition, the effect of varying reliability on the ranking of schemes was also investigated. The schemes considered included intense selection in male pathways and genotyping of 1,000 yo</vt:lpwstr>
  </property>
  <property fmtid="{D5CDD505-2E9C-101B-9397-08002B2CF9AE}" pid="97" name="ZOTERO_BREF_4BRvNGQob4A3_23">
    <vt:lpwstr>ung bulls (GS-Y). This scheme was extended to include selection in females and to include a “worldwide” scheme similar to GS-Y, but 6 times as large and assuming genotypes were freely exchanged between 6 countries. An additional worldwide scheme was model</vt:lpwstr>
  </property>
  <property fmtid="{D5CDD505-2E9C-101B-9397-08002B2CF9AE}" pid="98" name="ZOTERO_BREF_4BRvNGQob4A3_24">
    <vt:lpwstr>ed where GEBV were available through international genetic evaluations without exchange of genotypes. Finally, a closed nucleus herd that used juvenile in vitro embryo transfer in heifers was modeled so that the generation interval in female pathways was </vt:lpwstr>
  </property>
  <property fmtid="{D5CDD505-2E9C-101B-9397-08002B2CF9AE}" pid="99" name="ZOTERO_BREF_4BRvNGQob4A3_25">
    <vt:lpwstr>reduced to 1 or 2 yr. When the breeding schemes were compared using a GEBV reliability of 0.6, the rates of genetic gain were between 59 and 130% greater than the rate of genetic gain achieved in progeny testing. This was mainly through reducing the gener</vt:lpwstr>
  </property>
  <property fmtid="{D5CDD505-2E9C-101B-9397-08002B2CF9AE}" pid="100" name="ZOTERO_BREF_4BRvNGQob4A3_26">
    <vt:lpwstr>ation interval and increasing selection intensity. Genomic selection of females resulted in a 50% higher rate of genetic gain compared with restricting GS to young bulls only. The annual rates of inbreeding were, in general, 60% lower than with progeny te</vt:lpwstr>
  </property>
  <property fmtid="{D5CDD505-2E9C-101B-9397-08002B2CF9AE}" pid="101" name="ZOTERO_BREF_4BRvNGQob4A3_27">
    <vt:lpwstr>sting, because more sires of bulls and sires of cows were selected, thus increasing the effective population size. The exception was in nucleus breeding schemes that had very short generation intervals, resulting in higher rates of both gain and inbreedin</vt:lpwstr>
  </property>
  <property fmtid="{D5CDD505-2E9C-101B-9397-08002B2CF9AE}" pid="102" name="ZOTERO_BREF_4BRvNGQob4A3_28">
    <vt:lpwstr>g. It is likely that breeding companies will move rapidly to alter their breeding schemes to make use of genomic selection because benefits to the breeding companies and to the industry are considerable.","container-title":"Journal of Dairy Science","DOI"</vt:lpwstr>
  </property>
  <property fmtid="{D5CDD505-2E9C-101B-9397-08002B2CF9AE}" pid="103" name="ZOTERO_BREF_4BRvNGQob4A3_29">
    <vt:lpwstr>:"10.3168/jds.2010-3256","ISSN":"0022-0302","issue":"11","journalAbbreviation":"Journal of Dairy Science","page":"5455-5466","source":"ScienceDirect","title":"Deterministic models of breeding scheme designs that incorporate genomic selection","volume":"93</vt:lpwstr>
  </property>
  <property fmtid="{D5CDD505-2E9C-101B-9397-08002B2CF9AE}" pid="104" name="ZOTERO_BREF_4BRvNGQob4A3_3">
    <vt:lpwstr>or each contiguous pair of SNPs there are four possible haplotypes that could be inherited from the sire. The effects of each interval on a trait can be estimated for all intervals simultaneously in a model where interval effects are random factors. Given</vt:lpwstr>
  </property>
  <property fmtid="{D5CDD505-2E9C-101B-9397-08002B2CF9AE}" pid="105" name="ZOTERO_BREF_4BRvNGQob4A3_30">
    <vt:lpwstr>","author":[{"family":"Pryce","given":"J. E."},{"family":"Goddard","given":"M. E."},{"family":"Raadsma","given":"H. W."},{"family":"Hayes","given":"B. J."}],"issued":{"date-parts":[["2010",11,1]]}}}],"schema":"https://github.com/citation-style-language/sc</vt:lpwstr>
  </property>
  <property fmtid="{D5CDD505-2E9C-101B-9397-08002B2CF9AE}" pid="106" name="ZOTERO_BREF_4BRvNGQob4A3_31">
    <vt:lpwstr>hema/raw/master/csl-citation.json"}</vt:lpwstr>
  </property>
  <property fmtid="{D5CDD505-2E9C-101B-9397-08002B2CF9AE}" pid="107" name="ZOTERO_BREF_4BRvNGQob4A3_4">
    <vt:lpwstr> the estimated effects of each haplotype for every interval in the genome, and given an animal's genotype, a 'genomic' estimated breeding value is obtained by summing the estimated effects for that genotype. The accuracy of that estimator of breeding valu</vt:lpwstr>
  </property>
  <property fmtid="{D5CDD505-2E9C-101B-9397-08002B2CF9AE}" pid="108" name="ZOTERO_BREF_4BRvNGQob4A3_5">
    <vt:lpwstr>es is around 80%. Because the genomic estimated breeding values can be calculated at birth, and because it has a high accuracy, a strategy that utilizes these advantages was compared with a traditional progeny testing strategy under a typical Canadian-lik</vt:lpwstr>
  </property>
  <property fmtid="{D5CDD505-2E9C-101B-9397-08002B2CF9AE}" pid="109" name="ZOTERO_BREF_4BRvNGQob4A3_6">
    <vt:lpwstr>e dairy cattle situation. Costs of proving bulls were reduced by 92% and genetic change was increased by a factor of 2. Genome-wide selection may become a popular tool for genetic improvement in livestock.","container-title":"Journal of Animal Breeding an</vt:lpwstr>
  </property>
  <property fmtid="{D5CDD505-2E9C-101B-9397-08002B2CF9AE}" pid="110" name="ZOTERO_BREF_4BRvNGQob4A3_7">
    <vt:lpwstr>d Genetics = Zeitschrift Fur Tierzuchtung Und Zuchtungsbiologie","DOI":"10.1111/j.1439-0388.2006.00595.x","ISSN":"0931-2668","issue":"4","journalAbbreviation":"J. Anim. Breed. Genet.","language":"eng","note":"PMID: 16882088","page":"218-223","source":"Pub</vt:lpwstr>
  </property>
  <property fmtid="{D5CDD505-2E9C-101B-9397-08002B2CF9AE}" pid="111" name="ZOTERO_BREF_4BRvNGQob4A3_8">
    <vt:lpwstr>Med","title":"Strategy for applying genome-wide selection in dairy cattle","volume":"123","author":[{"family":"Schaeffer","given":"L. R."}],"issued":{"date-parts":[["2006",8]]}}},{"id":9,"uris":["http://zotero.org/users/2983590/items/S9NXUB9E"],"uri":["ht</vt:lpwstr>
  </property>
  <property fmtid="{D5CDD505-2E9C-101B-9397-08002B2CF9AE}" pid="112" name="ZOTERO_BREF_4BRvNGQob4A3_9">
    <vt:lpwstr>tp://zotero.org/users/2983590/items/S9NXUB9E"],"itemData":{"id":9,"type":"article-journal","abstract":"In this study, we compared genetic gain, genetic variation, and the efficiency of converting variation into gain under different genomic selection scena</vt:lpwstr>
  </property>
  <property fmtid="{D5CDD505-2E9C-101B-9397-08002B2CF9AE}" pid="113" name="ZOTERO_BREF_5arYpAG8Nvi4_1">
    <vt:lpwstr>ZOTERO_ITEM CSL_CITATION {"citationID":"3aHAuMdU","properties":{"formattedCitation":"[6]","plainCitation":"[6]","noteIndex":0},"citationItems":[{"id":529,"uris":["http://zotero.org/groups/231119/items/MQ43CQQ9"],"uri":["http://zotero.org/groups/231119/ite</vt:lpwstr>
  </property>
  <property fmtid="{D5CDD505-2E9C-101B-9397-08002B2CF9AE}" pid="114" name="ZOTERO_BREF_5arYpAG8Nvi4_10">
    <vt:lpwstr>.pone.0003395","note":"bibtex: daetwyler_accuracy_2008","journalAbbreviation":"PLoS ONE","author":[{"family":"Daetwyler","given":"Hans D."},{"family":"Villanueva","given":"Beatriz"},{"family":"Woolliams","given":"John A."}],"issued":{"date-parts":[["2008"</vt:lpwstr>
  </property>
  <property fmtid="{D5CDD505-2E9C-101B-9397-08002B2CF9AE}" pid="115" name="ZOTERO_BREF_5arYpAG8Nvi4_11">
    <vt:lpwstr>,10,14]]}}}],"schema":"https://github.com/citation-style-language/schema/raw/master/csl-citation.json"}</vt:lpwstr>
  </property>
  <property fmtid="{D5CDD505-2E9C-101B-9397-08002B2CF9AE}" pid="116" name="ZOTERO_BREF_5arYpAG8Nvi4_2">
    <vt:lpwstr>ms/MQ43CQQ9"],"itemData":{"id":529,"type":"article-journal","title":"Accuracy of Predicting the Genetic Risk of Disease Using a Genome-Wide Approach","container-title":"PLoS ONE","page":"e3395","volume":"3","issue":"10","source":"PLoS Journals","abstract"</vt:lpwstr>
  </property>
  <property fmtid="{D5CDD505-2E9C-101B-9397-08002B2CF9AE}" pid="117" name="ZOTERO_BREF_5arYpAG8Nvi4_3">
    <vt:lpwstr>:"Background\nThe prediction of the genetic disease risk of an individual is a powerful public health tool. While predicting risk has been successful in diseases which follow simple Mendelian inheritance, it has proven challenging in complex diseases for </vt:lpwstr>
  </property>
  <property fmtid="{D5CDD505-2E9C-101B-9397-08002B2CF9AE}" pid="118" name="ZOTERO_BREF_5arYpAG8Nvi4_4">
    <vt:lpwstr>which a large number of loci contribute to the genetic variance. The large numbers of single nucleotide polymorphisms now available provide new opportunities for predicting genetic risk of complex diseases with high accuracy.\n\nMethodology/Principal Find</vt:lpwstr>
  </property>
  <property fmtid="{D5CDD505-2E9C-101B-9397-08002B2CF9AE}" pid="119" name="ZOTERO_BREF_5arYpAG8Nvi4_5">
    <vt:lpwstr>ings\nWe have derived simple deterministic formulae to predict the accuracy of predicted genetic risk from population or case control studies using a genome-wide approach and assuming a dichotomous disease phenotype with an underlying continuous liability</vt:lpwstr>
  </property>
  <property fmtid="{D5CDD505-2E9C-101B-9397-08002B2CF9AE}" pid="120" name="ZOTERO_BREF_5arYpAG8Nvi4_6">
    <vt:lpwstr>. We show that the prediction equations are special cases of the more general problem of predicting the accuracy of estimates of genetic values of a continuous phenotype. Our predictive equations are responsive to all parameters that affect accuracy and t</vt:lpwstr>
  </property>
  <property fmtid="{D5CDD505-2E9C-101B-9397-08002B2CF9AE}" pid="121" name="ZOTERO_BREF_5arYpAG8Nvi4_7">
    <vt:lpwstr>hey are independent of allele frequency and effect distributions. Deterministic prediction errors when tested by simulation were generally small. The common link among the expressions for accuracy is that they are best summarized as the product of the rat</vt:lpwstr>
  </property>
  <property fmtid="{D5CDD505-2E9C-101B-9397-08002B2CF9AE}" pid="122" name="ZOTERO_BREF_5arYpAG8Nvi4_8">
    <vt:lpwstr>io of number of phenotypic records per number of risk loci and the observed heritability.\n\nConclusions/Significance\nThis study advances the understanding of the relative power of case control and population studies of disease. The predictions represent</vt:lpwstr>
  </property>
  <property fmtid="{D5CDD505-2E9C-101B-9397-08002B2CF9AE}" pid="123" name="ZOTERO_BREF_5arYpAG8Nvi4_9">
    <vt:lpwstr> an upper bound of accuracy which may be achievable with improved effect estimation methods. The formulae derived will help researchers determine an appropriate sample size to attain a certain accuracy when predicting genetic risk.","DOI":"10.1371/journal</vt:lpwstr>
  </property>
  <property fmtid="{D5CDD505-2E9C-101B-9397-08002B2CF9AE}" pid="124" name="ZOTERO_BREF_6Oxkvq6GXkeS_1">
    <vt:lpwstr>ZOTERO_ITEM CSL_CITATION {"citationID":"EMISQ33A","properties":{"formattedCitation":"[13, 15]","plainCitation":"[13, 15]","dontUpdate":true,"noteIndex":0},"citationItems":[{"id":6600,"uris":["http://zotero.org/users/2983590/items/Y26HFMND"],"uri":["http:/</vt:lpwstr>
  </property>
  <property fmtid="{D5CDD505-2E9C-101B-9397-08002B2CF9AE}" pid="125" name="ZOTERO_BREF_6Oxkvq6GXkeS_10">
    <vt:lpwstr>nterval, relatively small reference population sizes are needed to obtain a similar response to that with selection on traditional BLUP estimated breeding values.\nCONCLUSIONS: When the trait of interest cannot be recorded on the selection candidate, geno</vt:lpwstr>
  </property>
  <property fmtid="{D5CDD505-2E9C-101B-9397-08002B2CF9AE}" pid="126" name="ZOTERO_BREF_6Oxkvq6GXkeS_11">
    <vt:lpwstr>mic selection schemes are very attractive even when the number of phenotypic records is limited, because traditional breeding requires progeny testing schemes with long generation intervals in those cases.","container-title":"Genetics, selection, evolutio</vt:lpwstr>
  </property>
  <property fmtid="{D5CDD505-2E9C-101B-9397-08002B2CF9AE}" pid="127" name="ZOTERO_BREF_6Oxkvq6GXkeS_12">
    <vt:lpwstr>n: GSE","DOI":"10.1186/1297-9686-44-26","ISSN":"1297-9686","journalAbbreviation":"Genet. Sel. Evol.","language":"eng","note":"PMID: 22862849\nPMCID: PMC3441475","page":"26","source":"PubMed","title":"Response to genomic selection: the Bulmer effect and th</vt:lpwstr>
  </property>
  <property fmtid="{D5CDD505-2E9C-101B-9397-08002B2CF9AE}" pid="128" name="ZOTERO_BREF_6Oxkvq6GXkeS_13">
    <vt:lpwstr>e potential of genomic selection when the number of phenotypic records is limiting","title-short":"Response to genomic selection","volume":"44","author":[{"family":"Van Grevenhof","given":"Elizabeth M."},{"family":"Van Arendonk","given":"Johan A. M."},{"f</vt:lpwstr>
  </property>
  <property fmtid="{D5CDD505-2E9C-101B-9397-08002B2CF9AE}" pid="129" name="ZOTERO_BREF_6Oxkvq6GXkeS_14">
    <vt:lpwstr>amily":"Bijma","given":"Piter"}],"issued":{"date-parts":[["2012",8,3]]}}},{"id":6604,"uris":["http://zotero.org/users/2983590/items/5V5JWRGS"],"uri":["http://zotero.org/users/2983590/items/5V5JWRGS"],"itemData":{"id":6604,"type":"webpage","title":"On the </vt:lpwstr>
  </property>
  <property fmtid="{D5CDD505-2E9C-101B-9397-08002B2CF9AE}" pid="130" name="ZOTERO_BREF_6Oxkvq6GXkeS_15">
    <vt:lpwstr>value of the phenotypes in the genomic era - Journal of Dairy Science","URL":"https://www.journalofdairyscience.org/article/S0022-0302(14)00689-4/abstract","accessed":{"date-parts":[["2020",6,6]]}}}],"schema":"https://github.com/citation-style-language/sc</vt:lpwstr>
  </property>
  <property fmtid="{D5CDD505-2E9C-101B-9397-08002B2CF9AE}" pid="131" name="ZOTERO_BREF_6Oxkvq6GXkeS_16">
    <vt:lpwstr>hema/raw/master/csl-citation.json"}</vt:lpwstr>
  </property>
  <property fmtid="{D5CDD505-2E9C-101B-9397-08002B2CF9AE}" pid="132" name="ZOTERO_BREF_6Oxkvq6GXkeS_2">
    <vt:lpwstr>/zotero.org/users/2983590/items/Y26HFMND"],"itemData":{"id":6600,"type":"article-journal","abstract":"BACKGROUND: Over the last ten years, genomic selection has developed enormously. Simulations and results on real data suggest that breeding values can be</vt:lpwstr>
  </property>
  <property fmtid="{D5CDD505-2E9C-101B-9397-08002B2CF9AE}" pid="133" name="ZOTERO_BREF_6Oxkvq6GXkeS_3">
    <vt:lpwstr> predicted with high accuracy using genetic markers alone. However, to reach high accuracies, large reference populations are needed. In many livestock populations or even species, such populations cannot be established when traits are difficult or expens</vt:lpwstr>
  </property>
  <property fmtid="{D5CDD505-2E9C-101B-9397-08002B2CF9AE}" pid="134" name="ZOTERO_BREF_6Oxkvq6GXkeS_4">
    <vt:lpwstr>ive to record, or when the population size is small. The value of genomic selection is then questionable.\nMETHODS: In this study, we compare traditional breeding schemes based on own performance or progeny information to genomic selection schemes, for wh</vt:lpwstr>
  </property>
  <property fmtid="{D5CDD505-2E9C-101B-9397-08002B2CF9AE}" pid="135" name="ZOTERO_BREF_6Oxkvq6GXkeS_5">
    <vt:lpwstr>ich the number of phenotypic records is limiting. Deterministic simulations were performed using selection index theory. Our focus was on the equilibrium response obtained after a few generations of selection. Therefore, we first investigated the magnitud</vt:lpwstr>
  </property>
  <property fmtid="{D5CDD505-2E9C-101B-9397-08002B2CF9AE}" pid="136" name="ZOTERO_BREF_6Oxkvq6GXkeS_6">
    <vt:lpwstr>e of the Bulmer effect with genomic selection.\nRESULTS: Results showed that the reduction in response due to the Bulmer effect is the same for genomic selection as for selection based on traditional BLUP estimated breeding values, and is independent of t</vt:lpwstr>
  </property>
  <property fmtid="{D5CDD505-2E9C-101B-9397-08002B2CF9AE}" pid="137" name="ZOTERO_BREF_6Oxkvq6GXkeS_7">
    <vt:lpwstr>he accuracy of selection. The reduction in response with genomic selection is greater than with selection based directly on phenotypes without the use of pedigree information, such as mass selection. To maximize the accuracy of genomic estimated breeding </vt:lpwstr>
  </property>
  <property fmtid="{D5CDD505-2E9C-101B-9397-08002B2CF9AE}" pid="138" name="ZOTERO_BREF_6Oxkvq6GXkeS_8">
    <vt:lpwstr>values when the number of phenotypic records is limiting, the same individuals should be phenotyped and genotyped, rather than genotyping parents and phenotyping their progeny. When the generation interval cannot be reduced with genomic selection, large r</vt:lpwstr>
  </property>
  <property fmtid="{D5CDD505-2E9C-101B-9397-08002B2CF9AE}" pid="139" name="ZOTERO_BREF_6Oxkvq6GXkeS_9">
    <vt:lpwstr>eference populations are required to obtain a similar response to that with selection based on BLUP estimated breeding values based on own performance or progeny information. However, when a genomic selection scheme has a moderate decrease in generation i</vt:lpwstr>
  </property>
  <property fmtid="{D5CDD505-2E9C-101B-9397-08002B2CF9AE}" pid="140" name="ZOTERO_BREF_7Uerln5eSjR4_1">
    <vt:lpwstr>ZOTERO_ITEM CSL_CITATION {"citationID":"wqmMq4zT","properties":{"formattedCitation":"[36]","plainCitation":"[36]","noteIndex":0},"citationItems":[{"id":15,"uris":["http://zotero.org/users/2983590/items/BUT4V8SA"],"uri":["http://zotero.org/users/2983590/it</vt:lpwstr>
  </property>
  <property fmtid="{D5CDD505-2E9C-101B-9397-08002B2CF9AE}" pid="141" name="ZOTERO_BREF_7Uerln5eSjR4_2">
    <vt:lpwstr>ems/BUT4V8SA"],"itemData":{"id":15,"type":"paper-conference","container-title":"Towards Precision livestock husbandry and its potential to mitigate ammonia and GHG emissions: Abstracts' Leaflet","event":"The 4th liveAGE meeting: Towards Precision livestoc</vt:lpwstr>
  </property>
  <property fmtid="{D5CDD505-2E9C-101B-9397-08002B2CF9AE}" pid="142" name="ZOTERO_BREF_7Uerln5eSjR4_3">
    <vt:lpwstr>k husbandry and its potential to mitigate ammonia and GHG emissions","event-place":"Galilee, Israel","publisher-place":"Galilee, Israel","title":"Milk urea concentration as a tool to reduce the nitrogen footprint of milk production in conditions of small </vt:lpwstr>
  </property>
  <property fmtid="{D5CDD505-2E9C-101B-9397-08002B2CF9AE}" pid="143" name="ZOTERO_BREF_7Uerln5eSjR4_4">
    <vt:lpwstr>scale farming","author":[{"family":"Verbič","given":"Jože"},{"family":"Jenko","given":"Janez"},{"family":"Jeretina","given":"Janez"},{"family":"Babnik","given":"Drago"}]}}],"schema":"https://github.com/citation-style-language/schema/raw/master/csl-citatio</vt:lpwstr>
  </property>
  <property fmtid="{D5CDD505-2E9C-101B-9397-08002B2CF9AE}" pid="144" name="ZOTERO_BREF_7Uerln5eSjR4_5">
    <vt:lpwstr>n.json"}</vt:lpwstr>
  </property>
  <property fmtid="{D5CDD505-2E9C-101B-9397-08002B2CF9AE}" pid="145" name="ZOTERO_BREF_91PqdwhYBqqz_1">
    <vt:lpwstr>ZOTERO_ITEM CSL_CITATION {"citationID":"SZF11QrQ","properties":{"formattedCitation":"[13, 14]","plainCitation":"[13, 14]","dontUpdate":true,"noteIndex":0},"citationItems":[{"id":80,"uris":["http://zotero.org/users/2983590/items/Y26HFMND"],"uri":["http://z</vt:lpwstr>
  </property>
  <property fmtid="{D5CDD505-2E9C-101B-9397-08002B2CF9AE}" pid="146" name="ZOTERO_BREF_91PqdwhYBqqz_10">
    <vt:lpwstr>val, relatively small reference population sizes are needed to obtain a similar response to that with selection on traditional BLUP estimated breeding values.\nCONCLUSIONS: When the trait of interest cannot be recorded on the selection candidate, genomic </vt:lpwstr>
  </property>
  <property fmtid="{D5CDD505-2E9C-101B-9397-08002B2CF9AE}" pid="147" name="ZOTERO_BREF_91PqdwhYBqqz_11">
    <vt:lpwstr>selection schemes are very attractive even when the number of phenotypic records is limited, because traditional breeding requires progeny testing schemes with long generation intervals in those cases.","container-title":"Genetics, selection, evolution: G</vt:lpwstr>
  </property>
  <property fmtid="{D5CDD505-2E9C-101B-9397-08002B2CF9AE}" pid="148" name="ZOTERO_BREF_91PqdwhYBqqz_12">
    <vt:lpwstr>SE","DOI":"10.1186/1297-9686-44-26","ISSN":"1297-9686","journalAbbreviation":"Genet. Sel. Evol.","language":"eng","note":"PMID: 22862849\nPMCID: PMC3441475","page":"26","source":"PubMed","title":"Response to genomic selection: the Bulmer effect and the po</vt:lpwstr>
  </property>
  <property fmtid="{D5CDD505-2E9C-101B-9397-08002B2CF9AE}" pid="149" name="ZOTERO_BREF_91PqdwhYBqqz_13">
    <vt:lpwstr>tential of genomic selection when the number of phenotypic records is limiting","title-short":"Response to genomic selection","volume":"44","author":[{"family":"Van Grevenhof","given":"Elizabeth M."},{"family":"Van Arendonk","given":"Johan A. M."},{"famil</vt:lpwstr>
  </property>
  <property fmtid="{D5CDD505-2E9C-101B-9397-08002B2CF9AE}" pid="150" name="ZOTERO_BREF_91PqdwhYBqqz_14">
    <vt:lpwstr>y":"Bijma","given":"Piter"}],"issued":{"date-parts":[["2012",8,3]]}}},{"id":10,"uris":["http://zotero.org/users/2983590/items/2ITRT5T6"],"uri":["http://zotero.org/users/2983590/items/2ITRT5T6"],"itemData":{"id":10,"type":"article-journal","abstract":"Gene</vt:lpwstr>
  </property>
  <property fmtid="{D5CDD505-2E9C-101B-9397-08002B2CF9AE}" pid="151" name="ZOTERO_BREF_91PqdwhYBqqz_15">
    <vt:lpwstr>tic improvement programs around the world rely on the collection of accurate phenotypic data. These phenotypes have an inherent value that can be estimated as the contribution of an additional record to genetic gain. Here, the contribution of phenotypes t</vt:lpwstr>
  </property>
  <property fmtid="{D5CDD505-2E9C-101B-9397-08002B2CF9AE}" pid="152" name="ZOTERO_BREF_91PqdwhYBqqz_16">
    <vt:lpwstr>o genetic gain was calculated using traditional progeny testing (PT) and 2 genomic selection (GS) strategies that, for simplicity, included either males or females in the reference population. A procedure to estimate the theoretical economic contribution </vt:lpwstr>
  </property>
  <property fmtid="{D5CDD505-2E9C-101B-9397-08002B2CF9AE}" pid="153" name="ZOTERO_BREF_91PqdwhYBqqz_17">
    <vt:lpwstr>of a phenotype to a breeding program is described for both GS and PT breeding programs through the increment in genetic gain per unit of increase in estimated breeding value reliability obtained when an additional phenotypic record is added. The main fact</vt:lpwstr>
  </property>
  <property fmtid="{D5CDD505-2E9C-101B-9397-08002B2CF9AE}" pid="154" name="ZOTERO_BREF_91PqdwhYBqqz_18">
    <vt:lpwstr>ors affecting the value of a phenotype were the economic value of the trait, the number of phenotypic records already available for the trait, and its heritability. Furthermore, the value of a phenotype was affected by several other factors, including the</vt:lpwstr>
  </property>
  <property fmtid="{D5CDD505-2E9C-101B-9397-08002B2CF9AE}" pid="155" name="ZOTERO_BREF_91PqdwhYBqqz_19">
    <vt:lpwstr> cost of establishing the breeding program and the cost of phenotyping and genotyping. The cost of achieving a reliability of 0.60 was assessed for different reference populations for GS. Genomic reference populations of more sires with small progeny grou</vt:lpwstr>
  </property>
  <property fmtid="{D5CDD505-2E9C-101B-9397-08002B2CF9AE}" pid="156" name="ZOTERO_BREF_91PqdwhYBqqz_2">
    <vt:lpwstr>otero.org/users/2983590/items/Y26HFMND"],"itemData":{"id":80,"type":"article-journal","abstract":"BACKGROUND: Over the last ten years, genomic selection has developed enormously. Simulations and results on real data suggest that breeding values can be pre</vt:lpwstr>
  </property>
  <property fmtid="{D5CDD505-2E9C-101B-9397-08002B2CF9AE}" pid="157" name="ZOTERO_BREF_91PqdwhYBqqz_20">
    <vt:lpwstr>p sizes (e.g., 20 equivalent daughters) had a lower cost than those reference populations with either large progeny group sizes for fewer genotyped sires, or female reference populations, unless the heritability was large and the cost of phenotyping excee</vt:lpwstr>
  </property>
  <property fmtid="{D5CDD505-2E9C-101B-9397-08002B2CF9AE}" pid="158" name="ZOTERO_BREF_91PqdwhYBqqz_21">
    <vt:lpwstr>ded a few hundred dollars; then, female reference populations were preferable from an economic perspective.","container-title":"Journal of Dairy Science","DOI":"10.3168/jds.2014-8125","ISSN":"0022-0302","issue":"12","journalAbbreviation":"Journal of Dairy</vt:lpwstr>
  </property>
  <property fmtid="{D5CDD505-2E9C-101B-9397-08002B2CF9AE}" pid="159" name="ZOTERO_BREF_91PqdwhYBqqz_22">
    <vt:lpwstr> Science","language":"en","page":"7905-7915","source":"ScienceDirect","title":"On the value of the phenotypes in the genomic era","volume":"97","author":[{"family":"Gonzalez-Recio","given":"O."},{"family":"Coffey","given":"M. P."},{"family":"Pryce","given</vt:lpwstr>
  </property>
  <property fmtid="{D5CDD505-2E9C-101B-9397-08002B2CF9AE}" pid="160" name="ZOTERO_BREF_91PqdwhYBqqz_23">
    <vt:lpwstr>":"J. E."}],"issued":{"date-parts":[["2014",12,1]]}}}],"schema":"https://github.com/citation-style-language/schema/raw/master/csl-citation.json"}</vt:lpwstr>
  </property>
  <property fmtid="{D5CDD505-2E9C-101B-9397-08002B2CF9AE}" pid="161" name="ZOTERO_BREF_91PqdwhYBqqz_3">
    <vt:lpwstr>dicted with high accuracy using genetic markers alone. However, to reach high accuracies, large reference populations are needed. In many livestock populations or even species, such populations cannot be established when traits are difficult or expensive </vt:lpwstr>
  </property>
  <property fmtid="{D5CDD505-2E9C-101B-9397-08002B2CF9AE}" pid="162" name="ZOTERO_BREF_91PqdwhYBqqz_4">
    <vt:lpwstr>to record, or when the population size is small. The value of genomic selection is then questionable.\nMETHODS: In this study, we compare traditional breeding schemes based on own performance or progeny information to genomic selection schemes, for which </vt:lpwstr>
  </property>
  <property fmtid="{D5CDD505-2E9C-101B-9397-08002B2CF9AE}" pid="163" name="ZOTERO_BREF_91PqdwhYBqqz_5">
    <vt:lpwstr>the number of phenotypic records is limiting. Deterministic simulations were performed using selection index theory. Our focus was on the equilibrium response obtained after a few generations of selection. Therefore, we first investigated the magnitude of</vt:lpwstr>
  </property>
  <property fmtid="{D5CDD505-2E9C-101B-9397-08002B2CF9AE}" pid="164" name="ZOTERO_BREF_91PqdwhYBqqz_6">
    <vt:lpwstr> the Bulmer effect with genomic selection.\nRESULTS: Results showed that the reduction in response due to the Bulmer effect is the same for genomic selection as for selection based on traditional BLUP estimated breeding values, and is independent of the a</vt:lpwstr>
  </property>
  <property fmtid="{D5CDD505-2E9C-101B-9397-08002B2CF9AE}" pid="165" name="ZOTERO_BREF_91PqdwhYBqqz_7">
    <vt:lpwstr>ccuracy of selection. The reduction in response with genomic selection is greater than with selection based directly on phenotypes without the use of pedigree information, such as mass selection. To maximize the accuracy of genomic estimated breeding valu</vt:lpwstr>
  </property>
  <property fmtid="{D5CDD505-2E9C-101B-9397-08002B2CF9AE}" pid="166" name="ZOTERO_BREF_91PqdwhYBqqz_8">
    <vt:lpwstr>es when the number of phenotypic records is limiting, the same individuals should be phenotyped and genotyped, rather than genotyping parents and phenotyping their progeny. When the generation interval cannot be reduced with genomic selection, large refer</vt:lpwstr>
  </property>
  <property fmtid="{D5CDD505-2E9C-101B-9397-08002B2CF9AE}" pid="167" name="ZOTERO_BREF_91PqdwhYBqqz_9">
    <vt:lpwstr>ence populations are required to obtain a similar response to that with selection based on BLUP estimated breeding values based on own performance or progeny information. However, when a genomic selection scheme has a moderate decrease in generation inter</vt:lpwstr>
  </property>
  <property fmtid="{D5CDD505-2E9C-101B-9397-08002B2CF9AE}" pid="168" name="ZOTERO_BREF_9kYwaJZaO0H3_1">
    <vt:lpwstr>ZOTERO_ITEM CSL_CITATION {"citationID":"1kzp5SoB","properties":{"formattedCitation":"[38]","plainCitation":"[38]","dontUpdate":true,"noteIndex":0},"citationItems":[{"id":39,"uris":["http://zotero.org/users/2983590/items/FLQGRF4R"],"uri":["http://zotero.or</vt:lpwstr>
  </property>
  <property fmtid="{D5CDD505-2E9C-101B-9397-08002B2CF9AE}" pid="169" name="ZOTERO_BREF_9kYwaJZaO0H3_2">
    <vt:lpwstr>g/users/2983590/items/FLQGRF4R"],"itemData":{"id":39,"type":"report","publisher":"The International Committee for Animal Recording","title":"ICAR Guidelines for Parentage Verification and Parentage Discovery Based on SNP Genotypes","author":[{"family":"IC</vt:lpwstr>
  </property>
  <property fmtid="{D5CDD505-2E9C-101B-9397-08002B2CF9AE}" pid="170" name="ZOTERO_BREF_9kYwaJZaO0H3_3">
    <vt:lpwstr>AR DNA Working Group","given":""}],"issued":{"date-parts":[["2017",11]]}}}],"schema":"https://github.com/citation-style-language/schema/raw/master/csl-citation.json"}</vt:lpwstr>
  </property>
  <property fmtid="{D5CDD505-2E9C-101B-9397-08002B2CF9AE}" pid="171" name="ZOTERO_BREF_B2FsxG8QXWSD_1">
    <vt:lpwstr/>
  </property>
  <property fmtid="{D5CDD505-2E9C-101B-9397-08002B2CF9AE}" pid="172" name="ZOTERO_BREF_Bplby7z9636a_1">
    <vt:lpwstr>ZOTERO_ITEM CSL_CITATION {"citationID":"SKTIPfBB","properties":{"formattedCitation":"[16]","plainCitation":"[16]","noteIndex":0},"citationItems":[{"id":50,"uris":["http://zotero.org/users/2983590/items/5354396U"],"uri":["http://zotero.org/users/2983590/it</vt:lpwstr>
  </property>
  <property fmtid="{D5CDD505-2E9C-101B-9397-08002B2CF9AE}" pid="173" name="ZOTERO_BREF_Bplby7z9636a_2">
    <vt:lpwstr>ems/5354396U"],"itemData":{"id":50,"type":"chapter","container-title":"ICAR Guidelines","event-place":"Rome","publisher":"ICAR","publisher-place":"Rome","title":"Section 02 - Cattle Milk Recording. Overview.","author":[{"family":"International Committee f</vt:lpwstr>
  </property>
  <property fmtid="{D5CDD505-2E9C-101B-9397-08002B2CF9AE}" pid="174" name="ZOTERO_BREF_Bplby7z9636a_3">
    <vt:lpwstr>or Animal Recording.","given":""}],"issued":{"date-parts":[["2017",10]]}}}],"schema":"https://github.com/citation-style-language/schema/raw/master/csl-citation.json"}</vt:lpwstr>
  </property>
  <property fmtid="{D5CDD505-2E9C-101B-9397-08002B2CF9AE}" pid="175" name="ZOTERO_BREF_CBIgIDAUpR7W_1">
    <vt:lpwstr>ZOTERO_ITEM CSL_CITATION {"citationID":"IQjRVHWf","properties":{"formattedCitation":"[1, 8, 11, 12]","plainCitation":"[1, 8, 11, 12]","noteIndex":0},"citationItems":[{"id":6483,"uris":["http://zotero.org/users/2983590/items/R7X2FSRG"],"uri":["http://zoter</vt:lpwstr>
  </property>
  <property fmtid="{D5CDD505-2E9C-101B-9397-08002B2CF9AE}" pid="176" name="ZOTERO_BREF_CBIgIDAUpR7W_10">
    <vt:lpwstr>/PZM77XIV"],"uri":["http://zotero.org/users/2983590/items/PZM77XIV"],"itemData":{"id":123,"type":"article-journal","abstract":"The impact of additive-genetic relationships captured by single nucleotide polymorphisms (SNPs) on the accuracy of genomic breed</vt:lpwstr>
  </property>
  <property fmtid="{D5CDD505-2E9C-101B-9397-08002B2CF9AE}" pid="177" name="ZOTERO_BREF_CBIgIDAUpR7W_11">
    <vt:lpwstr>ing values (GEBVs) has been demonstrated, but recent studies on data obtained from Holstein populations have ignored this fact. However, this impact and the accuracy of GEBVs due to linkage disequilibrium (LD), which is fairly persistent over generations,</vt:lpwstr>
  </property>
  <property fmtid="{D5CDD505-2E9C-101B-9397-08002B2CF9AE}" pid="178" name="ZOTERO_BREF_CBIgIDAUpR7W_12">
    <vt:lpwstr> must be known to implement future breeding programs.","container-title":"Genetics Selection Evolution","DOI":"10.1186/1297-9686-42-5","ISSN":"1297-9686","issue":"1","journalAbbreviation":"Genetics Selection Evolution","page":"5","source":"BioMed Central"</vt:lpwstr>
  </property>
  <property fmtid="{D5CDD505-2E9C-101B-9397-08002B2CF9AE}" pid="179" name="ZOTERO_BREF_CBIgIDAUpR7W_13">
    <vt:lpwstr>,"title":"The impact of genetic relationship information on genomic breeding values in German Holstein cattle","volume":"42","author":[{"family":"Habier","given":"David"},{"family":"Tetens","given":"Jens"},{"family":"Seefried","given":"Franz-Reinhold"},{"</vt:lpwstr>
  </property>
  <property fmtid="{D5CDD505-2E9C-101B-9397-08002B2CF9AE}" pid="180" name="ZOTERO_BREF_CBIgIDAUpR7W_14">
    <vt:lpwstr>family":"Lichtner","given":"Peter"},{"family":"Thaller","given":"Georg"}],"issued":{"date-parts":[["2010",2,19]]}}},{"id":6505,"uris":["http://zotero.org/users/2983590/items/25MDEGBM"],"uri":["http://zotero.org/users/2983590/items/25MDEGBM"],"itemData":{"</vt:lpwstr>
  </property>
  <property fmtid="{D5CDD505-2E9C-101B-9397-08002B2CF9AE}" pid="181" name="ZOTERO_BREF_CBIgIDAUpR7W_15">
    <vt:lpwstr>id":6505,"type":"article-journal","abstract":"Animal breeding faces one of the most significant changes of the past decades - the implementation of genomic selection. Genomic selection uses dense marker maps to predict the breeding value of animals with r</vt:lpwstr>
  </property>
  <property fmtid="{D5CDD505-2E9C-101B-9397-08002B2CF9AE}" pid="182" name="ZOTERO_BREF_CBIgIDAUpR7W_16">
    <vt:lpwstr>eported accuracies that are up to 0.31 higher than those of pedigree indexes, without the need to phenotype the animals themselves, or close relatives thereof. The basic principle is that because of the high marker density, each quantitative trait loci (Q</vt:lpwstr>
  </property>
  <property fmtid="{D5CDD505-2E9C-101B-9397-08002B2CF9AE}" pid="183" name="ZOTERO_BREF_CBIgIDAUpR7W_17">
    <vt:lpwstr>TL) is in linkage disequilibrium (LD) with at least one nearby marker. The process involves putting a reference population together of animals with known phenotypes and genotypes to estimate the marker effects. Marker effects have been estimated with seve</vt:lpwstr>
  </property>
  <property fmtid="{D5CDD505-2E9C-101B-9397-08002B2CF9AE}" pid="184" name="ZOTERO_BREF_CBIgIDAUpR7W_18">
    <vt:lpwstr>ral different methods that generally aim at reducing the dimensions of the marker data. Nearly all reported models only included additive effects. Once the marker effects are estimated, breeding values of young selection candidates can be predicted with r</vt:lpwstr>
  </property>
  <property fmtid="{D5CDD505-2E9C-101B-9397-08002B2CF9AE}" pid="185" name="ZOTERO_BREF_CBIgIDAUpR7W_19">
    <vt:lpwstr>eported accuracies up to 0.85. Although results from simulation studies suggest that different models may yield more accurate genomic estimated breeding values (GEBVs) for different traits, depending on the underlying QTL distribution of the trait, there </vt:lpwstr>
  </property>
  <property fmtid="{D5CDD505-2E9C-101B-9397-08002B2CF9AE}" pid="186" name="ZOTERO_BREF_CBIgIDAUpR7W_2">
    <vt:lpwstr>o.org/users/2983590/items/R7X2FSRG"],"itemData":{"id":6483,"type":"article-journal","abstract":"Recent advances in molecular genetic techniques will make dense marker maps available and genotyping many individuals for these markers feasible. Here we attem</vt:lpwstr>
  </property>
  <property fmtid="{D5CDD505-2E9C-101B-9397-08002B2CF9AE}" pid="187" name="ZOTERO_BREF_CBIgIDAUpR7W_20">
    <vt:lpwstr>is so far only little evidence from studies based on real data to support this. The accuracy of genomic predictions strongly depends on characteristics of the reference populations, such as number of animals, number of markers, and the heritability of the</vt:lpwstr>
  </property>
  <property fmtid="{D5CDD505-2E9C-101B-9397-08002B2CF9AE}" pid="188" name="ZOTERO_BREF_CBIgIDAUpR7W_21">
    <vt:lpwstr> recorded phenotype. Another important factor is the relationship between animals in the reference population and the evaluated animals. The breakup of LD between markers and QTL across generations advocates frequent re-estimation of marker effects to mai</vt:lpwstr>
  </property>
  <property fmtid="{D5CDD505-2E9C-101B-9397-08002B2CF9AE}" pid="189" name="ZOTERO_BREF_CBIgIDAUpR7W_22">
    <vt:lpwstr>ntain the accuracy of GEBVs at an acceptable level. Therefore, at low frequencies of re-estimating marker effects, it becomes more important that the model that estimates the marker effects capitalizes on LD information that is persistent across generatio</vt:lpwstr>
  </property>
  <property fmtid="{D5CDD505-2E9C-101B-9397-08002B2CF9AE}" pid="190" name="ZOTERO_BREF_CBIgIDAUpR7W_23">
    <vt:lpwstr>ns.","container-title":"Animal: An International Journal of Animal Bioscience","DOI":"10.1017/S1751731109991352","ISSN":"1751-7311","issue":"2","journalAbbreviation":"Animal","language":"eng","note":"PMID: 22443868","page":"157-164","source":"PubMed","tit</vt:lpwstr>
  </property>
  <property fmtid="{D5CDD505-2E9C-101B-9397-08002B2CF9AE}" pid="191" name="ZOTERO_BREF_CBIgIDAUpR7W_24">
    <vt:lpwstr>le":"Genomic breeding value prediction: methods and procedures","title-short":"Genomic breeding value prediction","volume":"4","author":[{"family":"Calus","given":"M. P. L."}],"issued":{"date-parts":[["2010",2]]}}},{"id":124,"uris":["http://zotero.org/use</vt:lpwstr>
  </property>
  <property fmtid="{D5CDD505-2E9C-101B-9397-08002B2CF9AE}" pid="192" name="ZOTERO_BREF_CBIgIDAUpR7W_25">
    <vt:lpwstr>rs/2983590/items/XPUWKRAS"],"uri":["http://zotero.org/users/2983590/items/XPUWKRAS"],"itemData":{"id":124,"type":"article-journal","abstract":"The predictive ability of genomic estimated breeding values (GEBV) originates both from associations between hig</vt:lpwstr>
  </property>
  <property fmtid="{D5CDD505-2E9C-101B-9397-08002B2CF9AE}" pid="193" name="ZOTERO_BREF_CBIgIDAUpR7W_26">
    <vt:lpwstr>h-density markers and QTL (Quantitative Trait Loci) and from pedigree information. Thus, GEBV are expected to provide more persistent accuracy over successive generations than breeding values estimated using pedigree-based methods. The objective of this s</vt:lpwstr>
  </property>
  <property fmtid="{D5CDD505-2E9C-101B-9397-08002B2CF9AE}" pid="194" name="ZOTERO_BREF_CBIgIDAUpR7W_27">
    <vt:lpwstr>tudy was to evaluate the accuracy of GEBV in a closed population of layer chickens and to quantify their persistence over five successive generations using marker or pedigree information.","container-title":"Genetics Selection Evolution","DOI":"10.1186/12</vt:lpwstr>
  </property>
  <property fmtid="{D5CDD505-2E9C-101B-9397-08002B2CF9AE}" pid="195" name="ZOTERO_BREF_CBIgIDAUpR7W_28">
    <vt:lpwstr>97-9686-43-23","ISSN":"1297-9686","issue":"1","journalAbbreviation":"Genetics Selection Evolution","page":"23","source":"BioMed Central","title":"Persistence of accuracy of genomic estimated breeding values over generations in layer chickens","volume":"43</vt:lpwstr>
  </property>
  <property fmtid="{D5CDD505-2E9C-101B-9397-08002B2CF9AE}" pid="196" name="ZOTERO_BREF_CBIgIDAUpR7W_29">
    <vt:lpwstr>","author":[{"family":"Wolc","given":"Anna"},{"family":"Arango","given":"Jesus"},{"family":"Settar","given":"Petek"},{"family":"Fulton","given":"Janet E."},{"family":"O'Sullivan","given":"Neil P."},{"family":"Preisinger","given":"Rudolf"},{"family":"Habie</vt:lpwstr>
  </property>
  <property fmtid="{D5CDD505-2E9C-101B-9397-08002B2CF9AE}" pid="197" name="ZOTERO_BREF_CBIgIDAUpR7W_3">
    <vt:lpwstr>pted to estimate the effects of approximately 50,000 marker haplotypes simultaneously from a limited number of phenotypic records. A genome of 1000 cM was simulated with a marker spacing of 1 cM. The markers surrounding every 1-cM region were combined int</vt:lpwstr>
  </property>
  <property fmtid="{D5CDD505-2E9C-101B-9397-08002B2CF9AE}" pid="198" name="ZOTERO_BREF_CBIgIDAUpR7W_30">
    <vt:lpwstr>r","given":"David"},{"family":"Fernando","given":"Rohan"},{"family":"Garrick","given":"Dorian J."},{"family":"Dekkers","given":"Jack CM"}],"issued":{"date-parts":[["2011",6,21]]}}}],"schema":"https://github.com/citation-style-language/schema/raw/master/cs</vt:lpwstr>
  </property>
  <property fmtid="{D5CDD505-2E9C-101B-9397-08002B2CF9AE}" pid="199" name="ZOTERO_BREF_CBIgIDAUpR7W_31">
    <vt:lpwstr>l-citation.json"}</vt:lpwstr>
  </property>
  <property fmtid="{D5CDD505-2E9C-101B-9397-08002B2CF9AE}" pid="200" name="ZOTERO_BREF_CBIgIDAUpR7W_4">
    <vt:lpwstr>o marker haplotypes. Due to finite population size N(e) = 100, the marker haplotypes were in linkage disequilibrium with the QTL located between the markers. Using least squares, all haplotype effects could not be estimated simultaneously. When only the b</vt:lpwstr>
  </property>
  <property fmtid="{D5CDD505-2E9C-101B-9397-08002B2CF9AE}" pid="201" name="ZOTERO_BREF_CBIgIDAUpR7W_5">
    <vt:lpwstr>iggest effects were included, they were overestimated and the accuracy of predicting genetic values of the offspring of the recorded animals was only 0.32. Best linear unbiased prediction of haplotype effects assumed equal variances associated to each 1-c</vt:lpwstr>
  </property>
  <property fmtid="{D5CDD505-2E9C-101B-9397-08002B2CF9AE}" pid="202" name="ZOTERO_BREF_CBIgIDAUpR7W_6">
    <vt:lpwstr>M chromosomal segment, which yielded an accuracy of 0.73, although this assumption was far from true. Bayesian methods that assumed a prior distribution of the variance associated with each chromosome segment increased this accuracy to 0.85, even when the</vt:lpwstr>
  </property>
  <property fmtid="{D5CDD505-2E9C-101B-9397-08002B2CF9AE}" pid="203" name="ZOTERO_BREF_CBIgIDAUpR7W_7">
    <vt:lpwstr> prior was not correct. It was concluded that selection on genetic values predicted from markers could substantially increase the rate of genetic gain in animals and plants, especially if combined with reproductive techniques to shorten the generation int</vt:lpwstr>
  </property>
  <property fmtid="{D5CDD505-2E9C-101B-9397-08002B2CF9AE}" pid="204" name="ZOTERO_BREF_CBIgIDAUpR7W_8">
    <vt:lpwstr>erval.","container-title":"Genetics","ISSN":"0016-6731","issue":"4","journalAbbreviation":"Genetics","language":"eng","note":"PMID: 11290733\nPMCID: PMC1461589","page":"1819-1829","source":"PubMed","title":"Prediction of total genetic value using genome-w</vt:lpwstr>
  </property>
  <property fmtid="{D5CDD505-2E9C-101B-9397-08002B2CF9AE}" pid="205" name="ZOTERO_BREF_CBIgIDAUpR7W_9">
    <vt:lpwstr>ide dense marker maps","volume":"157","author":[{"family":"Meuwissen","given":"T. H."},{"family":"Hayes","given":"B. J."},{"family":"Goddard","given":"M. E."}],"issued":{"date-parts":[["2001",4]]}}},{"id":123,"uris":["http://zotero.org/users/2983590/items</vt:lpwstr>
  </property>
  <property fmtid="{D5CDD505-2E9C-101B-9397-08002B2CF9AE}" pid="206" name="ZOTERO_BREF_CRysWgtClg9O_1">
    <vt:lpwstr>ZOTERO_ITEM CSL_CITATION {"citationID":"nvlAS5ro","properties":{"formattedCitation":"[35]","plainCitation":"[35]","noteIndex":0},"citationItems":[{"id":6665,"uris":["http://zotero.org/users/2983590/items/3HC57YYJ"],"uri":["http://zotero.org/users/2983590/</vt:lpwstr>
  </property>
  <property fmtid="{D5CDD505-2E9C-101B-9397-08002B2CF9AE}" pid="207" name="ZOTERO_BREF_CRysWgtClg9O_10">
    <vt:lpwstr>viation":"J. Dairy Sci.","language":"eng","note":"PMID: 24679933","page":"3943-3952","source":"PubMed","title":"Using recursion to compute the inverse of the genomic relationship matrix","volume":"97","author":[{"family":"Misztal","given":"I."},{"family":</vt:lpwstr>
  </property>
  <property fmtid="{D5CDD505-2E9C-101B-9397-08002B2CF9AE}" pid="208" name="ZOTERO_BREF_CRysWgtClg9O_11">
    <vt:lpwstr>"Legarra","given":"A."},{"family":"Aguilar","given":"I."}],"issued":{"date-parts":[["2014"]]}}}],"schema":"https://github.com/citation-style-language/schema/raw/master/csl-citation.json"}</vt:lpwstr>
  </property>
  <property fmtid="{D5CDD505-2E9C-101B-9397-08002B2CF9AE}" pid="209" name="ZOTERO_BREF_CRysWgtClg9O_2">
    <vt:lpwstr>items/3HC57YYJ"],"itemData":{"id":6665,"type":"article-journal","abstract":"Computing the inverse of the genomic relationship matrix using recursion was investigated. A traditional algorithm to invert the numerator relationship matrix is based on the obse</vt:lpwstr>
  </property>
  <property fmtid="{D5CDD505-2E9C-101B-9397-08002B2CF9AE}" pid="210" name="ZOTERO_BREF_CRysWgtClg9O_3">
    <vt:lpwstr>rvation that the conditional expectation for an additive effect of 1 animal given the effects of all other animals depends on the effects of its sire and dam only, each with a coefficient of 0.5. With genomic relationships, such an expectation depends on </vt:lpwstr>
  </property>
  <property fmtid="{D5CDD505-2E9C-101B-9397-08002B2CF9AE}" pid="211" name="ZOTERO_BREF_CRysWgtClg9O_4">
    <vt:lpwstr>all other genotyped animals, and the coefficients do not have any set value. For each animal, the coefficients plus the conditional variance can be called a genomic recursion. If such recursions are known, the mixed model equations can be solved without e</vt:lpwstr>
  </property>
  <property fmtid="{D5CDD505-2E9C-101B-9397-08002B2CF9AE}" pid="212" name="ZOTERO_BREF_CRysWgtClg9O_5">
    <vt:lpwstr>xplicitly creating the inverse of the genomic relationship matrix. Several algorithms were developed to create genomic recursions. In an algorithm with sequential updates, genomic recursions are created animal by animal. That algorithm can also be used to</vt:lpwstr>
  </property>
  <property fmtid="{D5CDD505-2E9C-101B-9397-08002B2CF9AE}" pid="213" name="ZOTERO_BREF_CRysWgtClg9O_6">
    <vt:lpwstr> update a known inverse of a genomic relationship matrix for additional genotypes. In an algorithm with forward updates, a newly computed recursion is immediately applied to update recursions for remaining animals. The computing costs for both algorithms </vt:lpwstr>
  </property>
  <property fmtid="{D5CDD505-2E9C-101B-9397-08002B2CF9AE}" pid="214" name="ZOTERO_BREF_CRysWgtClg9O_7">
    <vt:lpwstr>depend on the sparsity pattern of the genomic recursions, but are lower or equal than for regular inversion. An algorithm for proven and young animals assumes that the genomic recursions for young animals contain coefficients only for proven animals. Such</vt:lpwstr>
  </property>
  <property fmtid="{D5CDD505-2E9C-101B-9397-08002B2CF9AE}" pid="215" name="ZOTERO_BREF_CRysWgtClg9O_8">
    <vt:lpwstr> an algorithm generates exact genomic EBV in genomic BLUP and is an approximation in single-step genomic BLUP. That algorithm has a cubic cost for the number of proven animals and a linear cost for the number of young animals. The genomic recursions can p</vt:lpwstr>
  </property>
  <property fmtid="{D5CDD505-2E9C-101B-9397-08002B2CF9AE}" pid="216" name="ZOTERO_BREF_CRysWgtClg9O_9">
    <vt:lpwstr>rovide new insight into genomic evaluation and possibly reduce costs of genetic predictions with extremely large numbers of genotypes.","container-title":"Journal of Dairy Science","DOI":"10.3168/jds.2013-7752","ISSN":"1525-3198","issue":"6","journalAbbre</vt:lpwstr>
  </property>
  <property fmtid="{D5CDD505-2E9C-101B-9397-08002B2CF9AE}" pid="217" name="ZOTERO_BREF_D1vN6uMQd42y_1">
    <vt:lpwstr>ZOTERO_ITEM CSL_CITATION {"citationID":"2RinCko7","properties":{"formattedCitation":"[19]","plainCitation":"[19]","noteIndex":0},"citationItems":[{"id":3034,"uris":["http://zotero.org/groups/231119/items/5TIS5GJB"],"uri":["http://zotero.org/groups/231119/</vt:lpwstr>
  </property>
  <property fmtid="{D5CDD505-2E9C-101B-9397-08002B2CF9AE}" pid="218" name="ZOTERO_BREF_D1vN6uMQd42y_10">
    <vt:lpwstr>":[{"family":"García-Ruiz","given":"Adriana"},{"family":"Cole","given":"John B."},{"family":"VanRaden","given":"Paul M."},{"family":"Wiggans","given":"George R."},{"family":"Ruiz-López","given":"Felipe J."},{"family":"Tassell","given":"Curtis P. Van"}],"i</vt:lpwstr>
  </property>
  <property fmtid="{D5CDD505-2E9C-101B-9397-08002B2CF9AE}" pid="219" name="ZOTERO_BREF_D1vN6uMQd42y_11">
    <vt:lpwstr>ssued":{"date-parts":[["2016",7,12]]}}}],"schema":"https://github.com/citation-style-language/schema/raw/master/csl-citation.json"}</vt:lpwstr>
  </property>
  <property fmtid="{D5CDD505-2E9C-101B-9397-08002B2CF9AE}" pid="220" name="ZOTERO_BREF_D1vN6uMQd42y_2">
    <vt:lpwstr>items/5TIS5GJB"],"itemData":{"id":3034,"type":"article-journal","abstract":"Seven years after the introduction of genomic selection in the United States, it is now possible to evaluate the impact of this technology on the population. Selection differentia</vt:lpwstr>
  </property>
  <property fmtid="{D5CDD505-2E9C-101B-9397-08002B2CF9AE}" pid="221" name="ZOTERO_BREF_D1vN6uMQd42y_3">
    <vt:lpwstr>l(s) (SD) and generation interval(s) (GI) were characterized in a four-path selection model that included sire(s) of bulls (SB), sire(s) of cows (SC), dam(s) of bulls (DB), and dam(s) of cows (DC). Changes in SD over time were estimated for milk, fat, and</vt:lpwstr>
  </property>
  <property fmtid="{D5CDD505-2E9C-101B-9397-08002B2CF9AE}" pid="222" name="ZOTERO_BREF_D1vN6uMQd42y_4">
    <vt:lpwstr> protein yield; somatic cell score (SCS); productive life (PL); and daughter pregnancy rate (DPR) for the Holstein breed. In the period following implementation of genomic selection, dramatic reductions were seen in GI, especially the SB and SC paths. The</vt:lpwstr>
  </property>
  <property fmtid="{D5CDD505-2E9C-101B-9397-08002B2CF9AE}" pid="223" name="ZOTERO_BREF_D1vN6uMQd42y_5">
    <vt:lpwstr> SB GI reduced from ∼7 y to less than 2.5 y, and the DB GI fell from about 4 y to nearly 2.5 y. SD were relatively stable for yield traits, although modest gains were noted in recent years. The most dramatic response to genomic selection was observed for </vt:lpwstr>
  </property>
  <property fmtid="{D5CDD505-2E9C-101B-9397-08002B2CF9AE}" pid="224" name="ZOTERO_BREF_D1vN6uMQd42y_6">
    <vt:lpwstr>the lowly heritable traits DPR, PL, and SCS. Genetic trends changed from close to zero to large and favorable, resulting in rapid genetic improvement in fertility, lifespan, and health in a breed where these traits eroded over time. These results clearly </vt:lpwstr>
  </property>
  <property fmtid="{D5CDD505-2E9C-101B-9397-08002B2CF9AE}" pid="225" name="ZOTERO_BREF_D1vN6uMQd42y_7">
    <vt:lpwstr>demonstrate the positive impact of genomic selection in US dairy cattle, even though this technology has only been in use for a short time. Based on the four-path selection model, rates of genetic gain per year increased from ∼50–100% for yield traits and</vt:lpwstr>
  </property>
  <property fmtid="{D5CDD505-2E9C-101B-9397-08002B2CF9AE}" pid="226" name="ZOTERO_BREF_D1vN6uMQd42y_8">
    <vt:lpwstr> from threefold to fourfold for lowly heritable traits.","container-title":"Proceedings of the National Academy of Sciences","DOI":"10.1073/pnas.1519061113","ISSN":"0027-8424, 1091-6490","issue":"28","journalAbbreviation":"PNAS","language":"en","note":"PM</vt:lpwstr>
  </property>
  <property fmtid="{D5CDD505-2E9C-101B-9397-08002B2CF9AE}" pid="227" name="ZOTERO_BREF_D1vN6uMQd42y_9">
    <vt:lpwstr>ID: 27354521 \nbibtex: garcia-ruiz_changes_2016","page":"E3995-E4004","source":"www.pnas.org","title":"Changes in genetic selection differentials and generation intervals in US Holstein dairy cattle as a result of genomic selection","volume":"113","author</vt:lpwstr>
  </property>
  <property fmtid="{D5CDD505-2E9C-101B-9397-08002B2CF9AE}" pid="228" name="ZOTERO_BREF_DCnG3ZjgIaDs_1">
    <vt:lpwstr>ZOTERO_ITEM CSL_CITATION {"citationID":"t2R00RZw","properties":{"formattedCitation":"[39]","plainCitation":"[39]","dontUpdate":true,"noteIndex":0},"citationItems":[{"id":232,"uris":["http://zotero.org/users/2983590/items/9VE5SNXQ"],"uri":["http://zotero.o</vt:lpwstr>
  </property>
  <property fmtid="{D5CDD505-2E9C-101B-9397-08002B2CF9AE}" pid="229" name="ZOTERO_BREF_DCnG3ZjgIaDs_10">
    <vt:lpwstr> substantially exceeded the value of its constraint. In contrast, with a genome-based inbreeding constraint and genome-based estimated breeding values, marker frequencies changed, but this change was limited by the inbreeding constraint at the marker posi</vt:lpwstr>
  </property>
  <property fmtid="{D5CDD505-2E9C-101B-9397-08002B2CF9AE}" pid="230" name="ZOTERO_BREF_DCnG3ZjgIaDs_11">
    <vt:lpwstr>tion.\nCONCLUSIONS: To control inbreeding, it is necessary to account for it on the same basis as what is used to estimate breeding values, i.e. pedigree-based inbreeding control with traditional pedigree-based BLUP estimated breeding values and genome-ba</vt:lpwstr>
  </property>
  <property fmtid="{D5CDD505-2E9C-101B-9397-08002B2CF9AE}" pid="231" name="ZOTERO_BREF_DCnG3ZjgIaDs_12">
    <vt:lpwstr>sed inbreeding control with genome-based estimated breeding values.","container-title":"Genetics, selection, evolution: GSE","DOI":"10.1186/1297-9686-44-27","ISSN":"1297-9686","journalAbbreviation":"Genet. Sel. Evol.","language":"eng","note":"PMID: 228983</vt:lpwstr>
  </property>
  <property fmtid="{D5CDD505-2E9C-101B-9397-08002B2CF9AE}" pid="232" name="ZOTERO_BREF_DCnG3ZjgIaDs_13">
    <vt:lpwstr>24\nPMCID: PMC3522025","page":"27","source":"PubMed","title":"Genomic selection requires genomic control of inbreeding","volume":"44","author":[{"family":"Sonesson","given":"Anna K."},{"family":"Woolliams","given":"John A."},{"family":"Meuwissen","given":</vt:lpwstr>
  </property>
  <property fmtid="{D5CDD505-2E9C-101B-9397-08002B2CF9AE}" pid="233" name="ZOTERO_BREF_DCnG3ZjgIaDs_14">
    <vt:lpwstr>"Theo H. E."}],"issued":{"date-parts":[["2012"]]}}}],"schema":"https://github.com/citation-style-language/schema/raw/master/csl-citation.json"}</vt:lpwstr>
  </property>
  <property fmtid="{D5CDD505-2E9C-101B-9397-08002B2CF9AE}" pid="234" name="ZOTERO_BREF_DCnG3ZjgIaDs_2">
    <vt:lpwstr>rg/users/2983590/items/9VE5SNXQ"],"itemData":{"id":232,"type":"article-journal","abstract":"BACKGROUND: In the past, pedigree relationships were used to control and monitor inbreeding because genomic relationships among selection candidates were not avail</vt:lpwstr>
  </property>
  <property fmtid="{D5CDD505-2E9C-101B-9397-08002B2CF9AE}" pid="235" name="ZOTERO_BREF_DCnG3ZjgIaDs_3">
    <vt:lpwstr>able until recently. The aim of this study was to understand the consequences for genetic variability across the genome when genomic information is used to estimate breeding values and in managing the inbreeding generated in the course of selection on gen</vt:lpwstr>
  </property>
  <property fmtid="{D5CDD505-2E9C-101B-9397-08002B2CF9AE}" pid="236" name="ZOTERO_BREF_DCnG3ZjgIaDs_4">
    <vt:lpwstr>ome-enhanced estimated breeding values.\nMETHODS: These consequences were measured by genetic gain, pedigree- and genome-based rates of inbreeding, and local inbreeding across the genome. Breeding schemes were compared by simulating truncation selection o</vt:lpwstr>
  </property>
  <property fmtid="{D5CDD505-2E9C-101B-9397-08002B2CF9AE}" pid="237" name="ZOTERO_BREF_DCnG3ZjgIaDs_5">
    <vt:lpwstr>r optimum contribution selection with a restriction on pedigree- or genome-based inbreeding, and with selection using estimated breeding values based on genome- or pedigree-based BLUP. Trait information was recorded on full-sibs of the candidates.\nRESULT</vt:lpwstr>
  </property>
  <property fmtid="{D5CDD505-2E9C-101B-9397-08002B2CF9AE}" pid="238" name="ZOTERO_BREF_DCnG3ZjgIaDs_6">
    <vt:lpwstr>S: When the information used to estimate breeding values and to constrain rates of inbreeding were either both pedigree-based or both genome-based, rates of genomic inbreeding were close to the desired values and the identical-by-descent profiles were rea</vt:lpwstr>
  </property>
  <property fmtid="{D5CDD505-2E9C-101B-9397-08002B2CF9AE}" pid="239" name="ZOTERO_BREF_DCnG3ZjgIaDs_7">
    <vt:lpwstr>sonably uniform across the genome. However, with a pedigree-based inbreeding constraint and genome-based estimated breeding values, genomic rates of inbreeding were much higher than expected. With pedigree-instead of genome-based estimated breeding values</vt:lpwstr>
  </property>
  <property fmtid="{D5CDD505-2E9C-101B-9397-08002B2CF9AE}" pid="240" name="ZOTERO_BREF_DCnG3ZjgIaDs_8">
    <vt:lpwstr>, the impact of the largest QTL on the breeding values was much smaller, resulting in a more uniform genome-wide identical-by-descent profile but genomic rates of inbreeding were still higher than expected based on pedigree relationships, because they mea</vt:lpwstr>
  </property>
  <property fmtid="{D5CDD505-2E9C-101B-9397-08002B2CF9AE}" pid="241" name="ZOTERO_BREF_DCnG3ZjgIaDs_9">
    <vt:lpwstr>sure the inbreeding at a neutral locus not linked to any QTL. Neutral loci did not exist here, where there were 100 QTL on each chromosome. With a pedigree-based inbreeding constraint and genome-based estimated breeding values, genomic rates of inbreeding</vt:lpwstr>
  </property>
  <property fmtid="{D5CDD505-2E9C-101B-9397-08002B2CF9AE}" pid="242" name="ZOTERO_BREF_Eae6ES82Vy06_1">
    <vt:lpwstr>ZOTERO_ITEM CSL_CITATION {"citationID":"mBTNs2jK","properties":{"formattedCitation":"[18, 19]","plainCitation":"[18, 19]","noteIndex":0},"citationItems":[{"id":148,"uris":["http://zotero.org/users/2983590/items/A3GB632I"],"uri":["http://zotero.org/users/2</vt:lpwstr>
  </property>
  <property fmtid="{D5CDD505-2E9C-101B-9397-08002B2CF9AE}" pid="243" name="ZOTERO_BREF_Eae6ES82Vy06_10">
    <vt:lpwstr>industry are considerable.","container-title":"Journal of Dairy Science","DOI":"10.3168/jds.2010-3256","ISSN":"0022-0302","issue":"11","journalAbbreviation":"Journal of Dairy Science","page":"5455-5466","source":"ScienceDirect","title":"Deterministic mode</vt:lpwstr>
  </property>
  <property fmtid="{D5CDD505-2E9C-101B-9397-08002B2CF9AE}" pid="244" name="ZOTERO_BREF_Eae6ES82Vy06_11">
    <vt:lpwstr>ls of breeding scheme designs that incorporate genomic selection","volume":"93","author":[{"family":"Pryce","given":"J. E."},{"family":"Goddard","given":"M. E."},{"family":"Raadsma","given":"H. W."},{"family":"Hayes","given":"B. J."}],"issued":{"date-part</vt:lpwstr>
  </property>
  <property fmtid="{D5CDD505-2E9C-101B-9397-08002B2CF9AE}" pid="245" name="ZOTERO_BREF_Eae6ES82Vy06_12">
    <vt:lpwstr>s":[["2010",11,1]]}}},{"id":3034,"uris":["http://zotero.org/groups/231119/items/5TIS5GJB"],"uri":["http://zotero.org/groups/231119/items/5TIS5GJB"],"itemData":{"id":3034,"type":"article-journal","abstract":"Seven years after the introduction of genomic se</vt:lpwstr>
  </property>
  <property fmtid="{D5CDD505-2E9C-101B-9397-08002B2CF9AE}" pid="246" name="ZOTERO_BREF_Eae6ES82Vy06_13">
    <vt:lpwstr>lection in the United States, it is now possible to evaluate the impact of this technology on the population. Selection differential(s) (SD) and generation interval(s) (GI) were characterized in a four-path selection model that included sire(s) of bulls (</vt:lpwstr>
  </property>
  <property fmtid="{D5CDD505-2E9C-101B-9397-08002B2CF9AE}" pid="247" name="ZOTERO_BREF_Eae6ES82Vy06_14">
    <vt:lpwstr>SB), sire(s) of cows (SC), dam(s) of bulls (DB), and dam(s) of cows (DC). Changes in SD over time were estimated for milk, fat, and protein yield; somatic cell score (SCS); productive life (PL); and daughter pregnancy rate (DPR) for the Holstein breed. In</vt:lpwstr>
  </property>
  <property fmtid="{D5CDD505-2E9C-101B-9397-08002B2CF9AE}" pid="248" name="ZOTERO_BREF_Eae6ES82Vy06_15">
    <vt:lpwstr> the period following implementation of genomic selection, dramatic reductions were seen in GI, especially the SB and SC paths. The SB GI reduced from ∼7 y to less than 2.5 y, and the DB GI fell from about 4 y to nearly 2.5 y. SD were relatively stable fo</vt:lpwstr>
  </property>
  <property fmtid="{D5CDD505-2E9C-101B-9397-08002B2CF9AE}" pid="249" name="ZOTERO_BREF_Eae6ES82Vy06_16">
    <vt:lpwstr>r yield traits, although modest gains were noted in recent years. The most dramatic response to genomic selection was observed for the lowly heritable traits DPR, PL, and SCS. Genetic trends changed from close to zero to large and favorable, resulting in </vt:lpwstr>
  </property>
  <property fmtid="{D5CDD505-2E9C-101B-9397-08002B2CF9AE}" pid="250" name="ZOTERO_BREF_Eae6ES82Vy06_17">
    <vt:lpwstr>rapid genetic improvement in fertility, lifespan, and health in a breed where these traits eroded over time. These results clearly demonstrate the positive impact of genomic selection in US dairy cattle, even though this technology has only been in use fo</vt:lpwstr>
  </property>
  <property fmtid="{D5CDD505-2E9C-101B-9397-08002B2CF9AE}" pid="251" name="ZOTERO_BREF_Eae6ES82Vy06_18">
    <vt:lpwstr>r a short time. Based on the four-path selection model, rates of genetic gain per year increased from ∼50–100% for yield traits and from threefold to fourfold for lowly heritable traits.","container-title":"Proceedings of the National Academy of Sciences"</vt:lpwstr>
  </property>
  <property fmtid="{D5CDD505-2E9C-101B-9397-08002B2CF9AE}" pid="252" name="ZOTERO_BREF_Eae6ES82Vy06_19">
    <vt:lpwstr>,"DOI":"10.1073/pnas.1519061113","ISSN":"0027-8424, 1091-6490","issue":"28","journalAbbreviation":"PNAS","language":"en","note":"PMID: 27354521 \nbibtex: garcia-ruiz_changes_2016","page":"E3995-E4004","source":"www.pnas.org","title":"Changes in genetic se</vt:lpwstr>
  </property>
  <property fmtid="{D5CDD505-2E9C-101B-9397-08002B2CF9AE}" pid="253" name="ZOTERO_BREF_Eae6ES82Vy06_2">
    <vt:lpwstr>983590/items/A3GB632I"],"itemData":{"id":148,"type":"article-journal","abstract":"A deterministic model to calculate rates of genetic gain and inbreeding was used to compare a range of breeding scheme designs under genomic selection (GS) for a population </vt:lpwstr>
  </property>
  <property fmtid="{D5CDD505-2E9C-101B-9397-08002B2CF9AE}" pid="254" name="ZOTERO_BREF_Eae6ES82Vy06_20">
    <vt:lpwstr>lection differentials and generation intervals in US Holstein dairy cattle as a result of genomic selection","volume":"113","author":[{"family":"García-Ruiz","given":"Adriana"},{"family":"Cole","given":"John B."},{"family":"VanRaden","given":"Paul M."},{"</vt:lpwstr>
  </property>
  <property fmtid="{D5CDD505-2E9C-101B-9397-08002B2CF9AE}" pid="255" name="ZOTERO_BREF_Eae6ES82Vy06_21">
    <vt:lpwstr>family":"Wiggans","given":"George R."},{"family":"Ruiz-López","given":"Felipe J."},{"family":"Tassell","given":"Curtis P. Van"}],"issued":{"date-parts":[["2016",7,12]]}}}],"schema":"https://github.com/citation-style-language/schema/raw/master/csl-citation</vt:lpwstr>
  </property>
  <property fmtid="{D5CDD505-2E9C-101B-9397-08002B2CF9AE}" pid="256" name="ZOTERO_BREF_Eae6ES82Vy06_22">
    <vt:lpwstr>.json"}</vt:lpwstr>
  </property>
  <property fmtid="{D5CDD505-2E9C-101B-9397-08002B2CF9AE}" pid="257" name="ZOTERO_BREF_Eae6ES82Vy06_3">
    <vt:lpwstr>of 140,000 cows. For most schemes it was assumed that the reliability of genomic breeding values (GEBV) was 0.6 across 4 pathways of selection. In addition, the effect of varying reliability on the ranking of schemes was also investigated. The schemes con</vt:lpwstr>
  </property>
  <property fmtid="{D5CDD505-2E9C-101B-9397-08002B2CF9AE}" pid="258" name="ZOTERO_BREF_Eae6ES82Vy06_4">
    <vt:lpwstr>sidered included intense selection in male pathways and genotyping of 1,000 young bulls (GS-Y). This scheme was extended to include selection in females and to include a “worldwide” scheme similar to GS-Y, but 6 times as large and assuming genotypes were </vt:lpwstr>
  </property>
  <property fmtid="{D5CDD505-2E9C-101B-9397-08002B2CF9AE}" pid="259" name="ZOTERO_BREF_Eae6ES82Vy06_5">
    <vt:lpwstr>freely exchanged between 6 countries. An additional worldwide scheme was modeled where GEBV were available through international genetic evaluations without exchange of genotypes. Finally, a closed nucleus herd that used juvenile in vitro embryo transfer </vt:lpwstr>
  </property>
  <property fmtid="{D5CDD505-2E9C-101B-9397-08002B2CF9AE}" pid="260" name="ZOTERO_BREF_Eae6ES82Vy06_6">
    <vt:lpwstr>in heifers was modeled so that the generation interval in female pathways was reduced to 1 or 2 yr. When the breeding schemes were compared using a GEBV reliability of 0.6, the rates of genetic gain were between 59 and 130% greater than the rate of geneti</vt:lpwstr>
  </property>
  <property fmtid="{D5CDD505-2E9C-101B-9397-08002B2CF9AE}" pid="261" name="ZOTERO_BREF_Eae6ES82Vy06_7">
    <vt:lpwstr>c gain achieved in progeny testing. This was mainly through reducing the generation interval and increasing selection intensity. Genomic selection of females resulted in a 50% higher rate of genetic gain compared with restricting GS to young bulls only. T</vt:lpwstr>
  </property>
  <property fmtid="{D5CDD505-2E9C-101B-9397-08002B2CF9AE}" pid="262" name="ZOTERO_BREF_Eae6ES82Vy06_8">
    <vt:lpwstr>he annual rates of inbreeding were, in general, 60% lower than with progeny testing, because more sires of bulls and sires of cows were selected, thus increasing the effective population size. The exception was in nucleus breeding schemes that had very sh</vt:lpwstr>
  </property>
  <property fmtid="{D5CDD505-2E9C-101B-9397-08002B2CF9AE}" pid="263" name="ZOTERO_BREF_Eae6ES82Vy06_9">
    <vt:lpwstr>ort generation intervals, resulting in higher rates of both gain and inbreeding. It is likely that breeding companies will move rapidly to alter their breeding schemes to make use of genomic selection because benefits to the breeding companies and to the </vt:lpwstr>
  </property>
  <property fmtid="{D5CDD505-2E9C-101B-9397-08002B2CF9AE}" pid="264" name="ZOTERO_BREF_EbpxlSioNP79_1">
    <vt:lpwstr/>
  </property>
  <property fmtid="{D5CDD505-2E9C-101B-9397-08002B2CF9AE}" pid="265" name="ZOTERO_BREF_EfUNHMeup3pj_1">
    <vt:lpwstr>ZOTERO_ITEM CSL_CITATION {"citationID":"jA1mZb1H","properties":{"formattedCitation":"[26]","plainCitation":"[26]","noteIndex":0},"citationItems":[{"id":56,"uris":["http://zotero.org/users/2983590/items/IDCDV5U6"],"uri":["http://zotero.org/users/2983590/it</vt:lpwstr>
  </property>
  <property fmtid="{D5CDD505-2E9C-101B-9397-08002B2CF9AE}" pid="266" name="ZOTERO_BREF_EfUNHMeup3pj_10">
    <vt:lpwstr> 0.40 under a breeding design with 1,000 sires mated per generation and a training set of 8,000 phenotyped and genotyped cows.&lt;/p&gt;&lt;h3&gt;Conclusions&lt;/h3&gt; &lt;p&gt;This study demonstrates the potential of genomic information to be an enabling technology in LMIC sma</vt:lpwstr>
  </property>
  <property fmtid="{D5CDD505-2E9C-101B-9397-08002B2CF9AE}" pid="267" name="ZOTERO_BREF_EfUNHMeup3pj_11">
    <vt:lpwstr>llholder dairy production systems by facilitating genetic evaluations with &lt;i&gt;in-situ&lt;/i&gt; records collected from farms with herd sizes of four cows or less. Across a range of breeding designs, genomic data enabled accurate genetic evaluation of phenotyped</vt:lpwstr>
  </property>
  <property fmtid="{D5CDD505-2E9C-101B-9397-08002B2CF9AE}" pid="268" name="ZOTERO_BREF_EfUNHMeup3pj_12">
    <vt:lpwstr> cows and genomic prediction of young bulls using data sets that contained small herds with weak genetic connections. The use of smallholder dairy data in genetic evaluations would enable the establishment of breeding programs to improve &lt;i&gt;in-situ&lt;/i&gt; ge</vt:lpwstr>
  </property>
  <property fmtid="{D5CDD505-2E9C-101B-9397-08002B2CF9AE}" pid="269" name="ZOTERO_BREF_EfUNHMeup3pj_13">
    <vt:lpwstr>rmplasm and, if required, would enable the importation of the most suitable external germplasm. This could be individually tailored for each target environment. Together this would increase the productivity, profitability and sustainability of LMIC smallh</vt:lpwstr>
  </property>
  <property fmtid="{D5CDD505-2E9C-101B-9397-08002B2CF9AE}" pid="270" name="ZOTERO_BREF_EfUNHMeup3pj_14">
    <vt:lpwstr>older dairy production systems. However, data collection, including genomic data, is expensive and business models will need to be carefully constructed so that the costs are sustainably offset.&lt;/p&gt;","container-title":"bioRxiv","DOI":"10.1101/827956","lan</vt:lpwstr>
  </property>
  <property fmtid="{D5CDD505-2E9C-101B-9397-08002B2CF9AE}" pid="271" name="ZOTERO_BREF_EfUNHMeup3pj_15">
    <vt:lpwstr>guage":"en","note":"publisher: Cold Spring Harbor Laboratory\nsection: New Results","page":"827956","source":"www.biorxiv.org","title":"Genomic data enables genetic evaluation using data recorded on LMIC smallholder dairy farms","author":[{"family":"Powel</vt:lpwstr>
  </property>
  <property fmtid="{D5CDD505-2E9C-101B-9397-08002B2CF9AE}" pid="272" name="ZOTERO_BREF_EfUNHMeup3pj_16">
    <vt:lpwstr>l","given":"Owen"},{"family":"Mrode","given":"Raphael"},{"family":"Gaynor","given":"R. Chris"},{"family":"Johnsson","given":"Martin"},{"family":"Gorjanc","given":"Gregor"},{"family":"Hickey","given":"John M."}],"issued":{"date-parts":[["2019",11,2]]}}}],"</vt:lpwstr>
  </property>
  <property fmtid="{D5CDD505-2E9C-101B-9397-08002B2CF9AE}" pid="273" name="ZOTERO_BREF_EfUNHMeup3pj_17">
    <vt:lpwstr>schema":"https://github.com/citation-style-language/schema/raw/master/csl-citation.json"}</vt:lpwstr>
  </property>
  <property fmtid="{D5CDD505-2E9C-101B-9397-08002B2CF9AE}" pid="274" name="ZOTERO_BREF_EfUNHMeup3pj_2">
    <vt:lpwstr>ems/IDCDV5U6"],"itemData":{"id":56,"type":"article-journal","abstract":"&lt;h3&gt;Abstract&lt;/h3&gt; &lt;h3&gt;Background&lt;/h3&gt; &lt;p&gt;Genetic evaluation is a central component of a breeding program. In advanced economies, most genetic evaluations depend on large quantities of</vt:lpwstr>
  </property>
  <property fmtid="{D5CDD505-2E9C-101B-9397-08002B2CF9AE}" pid="275" name="ZOTERO_BREF_EfUNHMeup3pj_3">
    <vt:lpwstr> data that are recorded on commercial farms. Large herd sizes and widespread use of artificial insemination create strong genetic connectedness that enables the genetic and environmental effects of an individual animal’s phenotype to be accurately separat</vt:lpwstr>
  </property>
  <property fmtid="{D5CDD505-2E9C-101B-9397-08002B2CF9AE}" pid="276" name="ZOTERO_BREF_EfUNHMeup3pj_4">
    <vt:lpwstr>ed. In contrast to this, herds are neither large nor have strong genetic connectedness in smallholder dairy production systems of many low to middle-income countries (LMIC). This limits genetic evaluation, and furthermore, the pedigree information needed </vt:lpwstr>
  </property>
  <property fmtid="{D5CDD505-2E9C-101B-9397-08002B2CF9AE}" pid="277" name="ZOTERO_BREF_EfUNHMeup3pj_5">
    <vt:lpwstr>for traditional genetic evaluation is typically unavailable. Genomic information keeps track of shared haplotypes rather than shared relatives. This information could capture and strengthen genetic connectedness between herds and through this may enable g</vt:lpwstr>
  </property>
  <property fmtid="{D5CDD505-2E9C-101B-9397-08002B2CF9AE}" pid="278" name="ZOTERO_BREF_EfUNHMeup3pj_6">
    <vt:lpwstr>enetic evaluations for LMIC smallholder dairy farms. The objective of this study was to use simulation to quantify the power of genomic information to enable genetic evaluation under such conditions.&lt;/p&gt;&lt;h3&gt;Results&lt;/h3&gt; &lt;p&gt;The results from this study show</vt:lpwstr>
  </property>
  <property fmtid="{D5CDD505-2E9C-101B-9397-08002B2CF9AE}" pid="279" name="ZOTERO_BREF_EfUNHMeup3pj_7">
    <vt:lpwstr>: (i) the genetic evaluation of phenotyped cows using genomic information had higher accuracy compared to pedigree information across all breeding designs; (ii) the genetic evaluation of phenotyped cows with genomic information and modelling herd as a ran</vt:lpwstr>
  </property>
  <property fmtid="{D5CDD505-2E9C-101B-9397-08002B2CF9AE}" pid="280" name="ZOTERO_BREF_EfUNHMeup3pj_8">
    <vt:lpwstr>dom effect had higher or equal accuracy compared to modelling herd as a fixed effect; (iii) the genetic evaluation of phenotyped cows from breeding designs with strong genetic connectedness had higher accuracy compared to breeding designs with weaker gene</vt:lpwstr>
  </property>
  <property fmtid="{D5CDD505-2E9C-101B-9397-08002B2CF9AE}" pid="281" name="ZOTERO_BREF_EfUNHMeup3pj_9">
    <vt:lpwstr>tic connectedness; (iv) genomic prediction of young bulls was possible using marker estimates from the genetic evaluations of their phenotyped dams. For example, the accuracy of genomic prediction of young bulls from an average herd size of 1 (μ=1.58) was</vt:lpwstr>
  </property>
  <property fmtid="{D5CDD505-2E9C-101B-9397-08002B2CF9AE}" pid="282" name="ZOTERO_BREF_EzXvBe5jiCun_1">
    <vt:lpwstr/>
  </property>
  <property fmtid="{D5CDD505-2E9C-101B-9397-08002B2CF9AE}" pid="283" name="ZOTERO_BREF_GtYINFuYGWHB_1">
    <vt:lpwstr>ZOTERO_ITEM CSL_CITATION {"citationID":"25EauVLT","properties":{"formattedCitation":"[27]","plainCitation":"[27]","noteIndex":0},"citationItems":[{"id":95,"uris":["http://zotero.org/users/2983590/items/8Z6C9SMH"],"uri":["http://zotero.org/users/2983590/it</vt:lpwstr>
  </property>
  <property fmtid="{D5CDD505-2E9C-101B-9397-08002B2CF9AE}" pid="284" name="ZOTERO_BREF_GtYINFuYGWHB_10">
    <vt:lpwstr>"volume":"96","author":[{"family":"Yu","given":"Haipeng"},{"family":"Spangler","given":"Matthew L"},{"family":"Lewis","given":"Ronald M"},{"family":"Morota","given":"Gota"}],"issued":{"date-parts":[["2018",11]]}}}],"schema":"https://github.com/citation-st</vt:lpwstr>
  </property>
  <property fmtid="{D5CDD505-2E9C-101B-9397-08002B2CF9AE}" pid="285" name="ZOTERO_BREF_GtYINFuYGWHB_11">
    <vt:lpwstr>yle-language/schema/raw/master/csl-citation.json"}</vt:lpwstr>
  </property>
  <property fmtid="{D5CDD505-2E9C-101B-9397-08002B2CF9AE}" pid="286" name="ZOTERO_BREF_GtYINFuYGWHB_2">
    <vt:lpwstr>ems/8Z6C9SMH"],"itemData":{"id":95,"type":"article-journal","abstract":"Genetic connectedness assesses the extent to which estimated breeding values can be fairly compared across management units. Ranking of individuals across units based on best linear u</vt:lpwstr>
  </property>
  <property fmtid="{D5CDD505-2E9C-101B-9397-08002B2CF9AE}" pid="287" name="ZOTERO_BREF_GtYINFuYGWHB_3">
    <vt:lpwstr>nbiased prediction (BLUP) is reliable when there is a sufficient level of connectedness due to a better disentangling of genetic signal from noise. Connectedness arises from genetic relationships among individuals. Although a recent study showed that geno</vt:lpwstr>
  </property>
  <property fmtid="{D5CDD505-2E9C-101B-9397-08002B2CF9AE}" pid="288" name="ZOTERO_BREF_GtYINFuYGWHB_4">
    <vt:lpwstr>mic relatedness strengthens the estimates of connectedness across management units compared with that of pedigree, the relationship between connectedness measures and prediction accuracies only has been explored to a limited extent. In this study, we exam</vt:lpwstr>
  </property>
  <property fmtid="{D5CDD505-2E9C-101B-9397-08002B2CF9AE}" pid="289" name="ZOTERO_BREF_GtYINFuYGWHB_5">
    <vt:lpwstr>ined whether increased measures of connectedness led to higher prediction accuracies evaluated by a cross-validation (CV) based on computer simulations. We applied prediction error variance of the difference, coefficient of determination (CD), and BLUP-ty</vt:lpwstr>
  </property>
  <property fmtid="{D5CDD505-2E9C-101B-9397-08002B2CF9AE}" pid="290" name="ZOTERO_BREF_GtYINFuYGWHB_6">
    <vt:lpwstr>pe prediction models to data simulated under various scenarios. We found that a greater extent of connectedness enhanced accuracy of whole-genome prediction. The impact of genomics was more marked when large numbers of markers were used to infer connected</vt:lpwstr>
  </property>
  <property fmtid="{D5CDD505-2E9C-101B-9397-08002B2CF9AE}" pid="291" name="ZOTERO_BREF_GtYINFuYGWHB_7">
    <vt:lpwstr>ness and evaluate prediction accuracy. Connectedness across units increased with the proportion of connecting individuals and this increase was associated with improved accuracy of prediction. The use of genomic information resulted in increased estimates</vt:lpwstr>
  </property>
  <property fmtid="{D5CDD505-2E9C-101B-9397-08002B2CF9AE}" pid="292" name="ZOTERO_BREF_GtYINFuYGWHB_8">
    <vt:lpwstr> of connectedness and improved prediction accuracies compared with those of pedigree-based models when there were enough markers to capture variation due to QTL signals.","container-title":"Journal of Animal Science","DOI":"10.1093/jas/sky316","ISSN":"002</vt:lpwstr>
  </property>
  <property fmtid="{D5CDD505-2E9C-101B-9397-08002B2CF9AE}" pid="293" name="ZOTERO_BREF_GtYINFuYGWHB_9">
    <vt:lpwstr>1-8812","issue":"11","journalAbbreviation":"J Anim Sci","note":"PMID: 30165381\nPMCID: PMC6247830","page":"4490-4500","source":"PubMed Central","title":"Do stronger measures of genomic connectedness enhance prediction accuracies across management units?",</vt:lpwstr>
  </property>
  <property fmtid="{D5CDD505-2E9C-101B-9397-08002B2CF9AE}" pid="294" name="ZOTERO_BREF_HYIk7dEFsNtF_1">
    <vt:lpwstr>ZOTERO_ITEM CSL_CITATION {"citationID":"ZkwfqgWK","properties":{"formattedCitation":"[3]","plainCitation":"[3]","noteIndex":0},"citationItems":[{"id":9,"uris":["http://zotero.org/users/2983590/items/S9NXUB9E"],"uri":["http://zotero.org/users/2983590/items</vt:lpwstr>
  </property>
  <property fmtid="{D5CDD505-2E9C-101B-9397-08002B2CF9AE}" pid="295" name="ZOTERO_BREF_HYIk7dEFsNtF_10">
    <vt:lpwstr>ncreased the conversion efficiency by achieving either comparable genetic gain for a smaller loss of genetic variation or higher genetic gain for a comparable loss of genetic variation. Our results will help breeding organizations implement sustainable ge</vt:lpwstr>
  </property>
  <property fmtid="{D5CDD505-2E9C-101B-9397-08002B2CF9AE}" pid="296" name="ZOTERO_BREF_HYIk7dEFsNtF_11">
    <vt:lpwstr>nomic selection.","container-title":"Journal of Dairy Science","DOI":"10.3168/jds.2019-16853","ISSN":"0022-0302","issue":"11","journalAbbreviation":"Journal of Dairy Science","language":"en","page":"9971-9982","source":"ScienceDirect","title":"Efficient u</vt:lpwstr>
  </property>
  <property fmtid="{D5CDD505-2E9C-101B-9397-08002B2CF9AE}" pid="297" name="ZOTERO_BREF_HYIk7dEFsNtF_12">
    <vt:lpwstr>se of genomic information for sustainable genetic improvement in small cattle populations","volume":"102","author":[{"family":"Obšteter","given":"J."},{"family":"Jenko","given":"J."},{"family":"Hickey","given":"J. M."},{"family":"Gorjanc","given":"G."}],"</vt:lpwstr>
  </property>
  <property fmtid="{D5CDD505-2E9C-101B-9397-08002B2CF9AE}" pid="298" name="ZOTERO_BREF_HYIk7dEFsNtF_13">
    <vt:lpwstr>issued":{"date-parts":[["2019",11,1]]}}}],"schema":"https://github.com/citation-style-language/schema/raw/master/csl-citation.json"}</vt:lpwstr>
  </property>
  <property fmtid="{D5CDD505-2E9C-101B-9397-08002B2CF9AE}" pid="299" name="ZOTERO_BREF_HYIk7dEFsNtF_2">
    <vt:lpwstr>/S9NXUB9E"],"itemData":{"id":9,"type":"article-journal","abstract":"In this study, we compared genetic gain, genetic variation, and the efficiency of converting variation into gain under different genomic selection scenarios with truncation or optimum con</vt:lpwstr>
  </property>
  <property fmtid="{D5CDD505-2E9C-101B-9397-08002B2CF9AE}" pid="300" name="ZOTERO_BREF_HYIk7dEFsNtF_3">
    <vt:lpwstr>tribution selection in a small dairy population by simulation. Breeding programs have to maximize genetic gain but also ensure sustainability by maintaining genetic variation. Numerous studies have shown that genomic selection increases genetic gain. Alth</vt:lpwstr>
  </property>
  <property fmtid="{D5CDD505-2E9C-101B-9397-08002B2CF9AE}" pid="301" name="ZOTERO_BREF_HYIk7dEFsNtF_4">
    <vt:lpwstr>ough genomic selection is a well-established method, small populations still struggle with choosing the most sustainable strategy to adopt this type of selection. We developed a simulator of a dairy population and simulated a model after the Slovenian Bro</vt:lpwstr>
  </property>
  <property fmtid="{D5CDD505-2E9C-101B-9397-08002B2CF9AE}" pid="302" name="ZOTERO_BREF_HYIk7dEFsNtF_5">
    <vt:lpwstr>wn Swiss population with ∼10,500 cows. We compared different truncation selection scenarios by varying (1) the method of sire selection and their use on cows or bull-dams, and (2) selection intensity and the number of years a sire is in use. Furthermore, </vt:lpwstr>
  </property>
  <property fmtid="{D5CDD505-2E9C-101B-9397-08002B2CF9AE}" pid="303" name="ZOTERO_BREF_HYIk7dEFsNtF_6">
    <vt:lpwstr>we compared different optimum contribution selection scenarios with optimization of sire selection and their usage. We compared scenarios in terms of genetic gain, selection accuracy, generation interval, genetic and genic variance, rate of coancestry, ef</vt:lpwstr>
  </property>
  <property fmtid="{D5CDD505-2E9C-101B-9397-08002B2CF9AE}" pid="304" name="ZOTERO_BREF_HYIk7dEFsNtF_7">
    <vt:lpwstr>fective population size, and conversion efficiency. The results showed that early use of genomically tested sires increased genetic gain compared with progeny testing, as expected from changes in selection accuracy and generation interval. A faster turnov</vt:lpwstr>
  </property>
  <property fmtid="{D5CDD505-2E9C-101B-9397-08002B2CF9AE}" pid="305" name="ZOTERO_BREF_HYIk7dEFsNtF_8">
    <vt:lpwstr>er of sires from year to year and higher intensity increased the genetic gain even further but increased the loss of genetic variation per year. Although maximizing intensity gave the lowest conversion efficiency, faster turnover of sires gave an intermed</vt:lpwstr>
  </property>
  <property fmtid="{D5CDD505-2E9C-101B-9397-08002B2CF9AE}" pid="306" name="ZOTERO_BREF_HYIk7dEFsNtF_9">
    <vt:lpwstr>iate conversion efficiency. The largest conversion efficiency was achieved with the simultaneous use of genomically and progeny-tested sires that were used over several years. Compared with truncation selection, optimizing sire selection and their usage i</vt:lpwstr>
  </property>
  <property fmtid="{D5CDD505-2E9C-101B-9397-08002B2CF9AE}" pid="307" name="ZOTERO_BREF_Hb3x9gZdDKVR_1">
    <vt:lpwstr>ZOTERO_ITEM CSL_CITATION {"citationID":"Qc6Ddtxa","properties":{"formattedCitation":"[13, 14]","plainCitation":"[13, 14]","noteIndex":0},"citationItems":[{"id":6600,"uris":["http://zotero.org/users/2983590/items/Y26HFMND"],"uri":["http://zotero.org/users/</vt:lpwstr>
  </property>
  <property fmtid="{D5CDD505-2E9C-101B-9397-08002B2CF9AE}" pid="308" name="ZOTERO_BREF_Hb3x9gZdDKVR_10">
    <vt:lpwstr>y small reference population sizes are needed to obtain a similar response to that with selection on traditional BLUP estimated breeding values.\nCONCLUSIONS: When the trait of interest cannot be recorded on the selection candidate, genomic selection sche</vt:lpwstr>
  </property>
  <property fmtid="{D5CDD505-2E9C-101B-9397-08002B2CF9AE}" pid="309" name="ZOTERO_BREF_Hb3x9gZdDKVR_11">
    <vt:lpwstr>mes are very attractive even when the number of phenotypic records is limited, because traditional breeding requires progeny testing schemes with long generation intervals in those cases.","container-title":"Genetics, selection, evolution: GSE","DOI":"10.</vt:lpwstr>
  </property>
  <property fmtid="{D5CDD505-2E9C-101B-9397-08002B2CF9AE}" pid="310" name="ZOTERO_BREF_Hb3x9gZdDKVR_12">
    <vt:lpwstr>1186/1297-9686-44-26","ISSN":"1297-9686","journalAbbreviation":"Genet. Sel. Evol.","language":"eng","note":"PMID: 22862849\nPMCID: PMC3441475","page":"26","source":"PubMed","title":"Response to genomic selection: the Bulmer effect and the potential of gen</vt:lpwstr>
  </property>
  <property fmtid="{D5CDD505-2E9C-101B-9397-08002B2CF9AE}" pid="311" name="ZOTERO_BREF_Hb3x9gZdDKVR_13">
    <vt:lpwstr>omic selection when the number of phenotypic records is limiting","title-short":"Response to genomic selection","volume":"44","author":[{"family":"Van Grevenhof","given":"Elizabeth M."},{"family":"Van Arendonk","given":"Johan A. M."},{"family":"Bijma","gi</vt:lpwstr>
  </property>
  <property fmtid="{D5CDD505-2E9C-101B-9397-08002B2CF9AE}" pid="312" name="ZOTERO_BREF_Hb3x9gZdDKVR_14">
    <vt:lpwstr>ven":"Piter"}],"issued":{"date-parts":[["2012",8,3]]}}},{"id":6753,"uris":["http://zotero.org/users/2983590/items/2ITRT5T6"],"uri":["http://zotero.org/users/2983590/items/2ITRT5T6"],"itemData":{"id":6753,"type":"article-journal","abstract":"Genetic improv</vt:lpwstr>
  </property>
  <property fmtid="{D5CDD505-2E9C-101B-9397-08002B2CF9AE}" pid="313" name="ZOTERO_BREF_Hb3x9gZdDKVR_15">
    <vt:lpwstr>ement programs around the world rely on the collection of accurate phenotypic data. These phenotypes have an inherent value that can be estimated as the contribution of an additional record to genetic gain. Here, the contribution of phenotypes to genetic </vt:lpwstr>
  </property>
  <property fmtid="{D5CDD505-2E9C-101B-9397-08002B2CF9AE}" pid="314" name="ZOTERO_BREF_Hb3x9gZdDKVR_16">
    <vt:lpwstr>gain was calculated using traditional progeny testing (PT) and 2 genomic selection (GS) strategies that, for simplicity, included either males or females in the reference population. A procedure to estimate the theoretical economic contribution of a pheno</vt:lpwstr>
  </property>
  <property fmtid="{D5CDD505-2E9C-101B-9397-08002B2CF9AE}" pid="315" name="ZOTERO_BREF_Hb3x9gZdDKVR_17">
    <vt:lpwstr>type to a breeding program is described for both GS and PT breeding programs through the increment in genetic gain per unit of increase in estimated breeding value reliability obtained when an additional phenotypic record is added. The main factors affect</vt:lpwstr>
  </property>
  <property fmtid="{D5CDD505-2E9C-101B-9397-08002B2CF9AE}" pid="316" name="ZOTERO_BREF_Hb3x9gZdDKVR_18">
    <vt:lpwstr>ing the value of a phenotype were the economic value of the trait, the number of phenotypic records already available for the trait, and its heritability. Furthermore, the value of a phenotype was affected by several other factors, including the cost of e</vt:lpwstr>
  </property>
  <property fmtid="{D5CDD505-2E9C-101B-9397-08002B2CF9AE}" pid="317" name="ZOTERO_BREF_Hb3x9gZdDKVR_19">
    <vt:lpwstr>stablishing the breeding program and the cost of phenotyping and genotyping. The cost of achieving a reliability of 0.60 was assessed for different reference populations for GS. Genomic reference populations of more sires with small progeny group sizes (e</vt:lpwstr>
  </property>
  <property fmtid="{D5CDD505-2E9C-101B-9397-08002B2CF9AE}" pid="318" name="ZOTERO_BREF_Hb3x9gZdDKVR_2">
    <vt:lpwstr>2983590/items/Y26HFMND"],"itemData":{"id":6600,"type":"article-journal","abstract":"BACKGROUND: Over the last ten years, genomic selection has developed enormously. Simulations and results on real data suggest that breeding values can be predicted with hi</vt:lpwstr>
  </property>
  <property fmtid="{D5CDD505-2E9C-101B-9397-08002B2CF9AE}" pid="319" name="ZOTERO_BREF_Hb3x9gZdDKVR_20">
    <vt:lpwstr>.g., 20 equivalent daughters) had a lower cost than those reference populations with either large progeny group sizes for fewer genotyped sires, or female reference populations, unless the heritability was large and the cost of phenotyping exceeded a few </vt:lpwstr>
  </property>
  <property fmtid="{D5CDD505-2E9C-101B-9397-08002B2CF9AE}" pid="320" name="ZOTERO_BREF_Hb3x9gZdDKVR_21">
    <vt:lpwstr>hundred dollars; then, female reference populations were preferable from an economic perspective.","container-title":"Journal of Dairy Science","DOI":"10.3168/jds.2014-8125","ISSN":"0022-0302","issue":"12","journalAbbreviation":"Journal of Dairy Science",</vt:lpwstr>
  </property>
  <property fmtid="{D5CDD505-2E9C-101B-9397-08002B2CF9AE}" pid="321" name="ZOTERO_BREF_Hb3x9gZdDKVR_22">
    <vt:lpwstr>"language":"en","page":"7905-7915","source":"ScienceDirect","title":"On the value of the phenotypes in the genomic era","volume":"97","author":[{"family":"Gonzalez-Recio","given":"O."},{"family":"Coffey","given":"M. P."},{"family":"Pryce","given":"J. E."}</vt:lpwstr>
  </property>
  <property fmtid="{D5CDD505-2E9C-101B-9397-08002B2CF9AE}" pid="322" name="ZOTERO_BREF_Hb3x9gZdDKVR_23">
    <vt:lpwstr>],"issued":{"date-parts":[["2014",12,1]]}}}],"schema":"https://github.com/citation-style-language/schema/raw/master/csl-citation.json"}</vt:lpwstr>
  </property>
  <property fmtid="{D5CDD505-2E9C-101B-9397-08002B2CF9AE}" pid="323" name="ZOTERO_BREF_Hb3x9gZdDKVR_3">
    <vt:lpwstr>gh accuracy using genetic markers alone. However, to reach high accuracies, large reference populations are needed. In many livestock populations or even species, such populations cannot be established when traits are difficult or expensive to record, or </vt:lpwstr>
  </property>
  <property fmtid="{D5CDD505-2E9C-101B-9397-08002B2CF9AE}" pid="324" name="ZOTERO_BREF_Hb3x9gZdDKVR_4">
    <vt:lpwstr>when the population size is small. The value of genomic selection is then questionable.\nMETHODS: In this study, we compare traditional breeding schemes based on own performance or progeny information to genomic selection schemes, for which the number of </vt:lpwstr>
  </property>
  <property fmtid="{D5CDD505-2E9C-101B-9397-08002B2CF9AE}" pid="325" name="ZOTERO_BREF_Hb3x9gZdDKVR_5">
    <vt:lpwstr>phenotypic records is limiting. Deterministic simulations were performed using selection index theory. Our focus was on the equilibrium response obtained after a few generations of selection. Therefore, we first investigated the magnitude of the Bulmer ef</vt:lpwstr>
  </property>
  <property fmtid="{D5CDD505-2E9C-101B-9397-08002B2CF9AE}" pid="326" name="ZOTERO_BREF_Hb3x9gZdDKVR_6">
    <vt:lpwstr>fect with genomic selection.\nRESULTS: Results showed that the reduction in response due to the Bulmer effect is the same for genomic selection as for selection based on traditional BLUP estimated breeding values, and is independent of the accuracy of sel</vt:lpwstr>
  </property>
  <property fmtid="{D5CDD505-2E9C-101B-9397-08002B2CF9AE}" pid="327" name="ZOTERO_BREF_Hb3x9gZdDKVR_7">
    <vt:lpwstr>ection. The reduction in response with genomic selection is greater than with selection based directly on phenotypes without the use of pedigree information, such as mass selection. To maximize the accuracy of genomic estimated breeding values when the nu</vt:lpwstr>
  </property>
  <property fmtid="{D5CDD505-2E9C-101B-9397-08002B2CF9AE}" pid="328" name="ZOTERO_BREF_Hb3x9gZdDKVR_8">
    <vt:lpwstr>mber of phenotypic records is limiting, the same individuals should be phenotyped and genotyped, rather than genotyping parents and phenotyping their progeny. When the generation interval cannot be reduced with genomic selection, large reference populatio</vt:lpwstr>
  </property>
  <property fmtid="{D5CDD505-2E9C-101B-9397-08002B2CF9AE}" pid="329" name="ZOTERO_BREF_Hb3x9gZdDKVR_9">
    <vt:lpwstr>ns are required to obtain a similar response to that with selection based on BLUP estimated breeding values based on own performance or progeny information. However, when a genomic selection scheme has a moderate decrease in generation interval, relativel</vt:lpwstr>
  </property>
  <property fmtid="{D5CDD505-2E9C-101B-9397-08002B2CF9AE}" pid="330" name="ZOTERO_BREF_HjmbdZEtQZmX_1">
    <vt:lpwstr>ZOTERO_ITEM CSL_CITATION {"citationID":"Q3RcXEQP","properties":{"formattedCitation":"[1, 2]","plainCitation":"[1, 2]","noteIndex":0},"citationItems":[{"id":77,"uris":["http://zotero.org/users/2983590/items/R7X2FSRG"],"uri":["http://zotero.org/users/298359</vt:lpwstr>
  </property>
  <property fmtid="{D5CDD505-2E9C-101B-9397-08002B2CF9AE}" pid="331" name="ZOTERO_BREF_HjmbdZEtQZmX_10">
    <vt:lpwstr>ttp://zotero.org/users/2983590/items/S38QEJ2Y"],"itemData":{"id":78,"type":"article-journal","abstract":"Animals can be genotyped for thousands of single nucleotide polymorphisms (SNPs) at one time, where the SNPs are located at roughly 1-cM intervals thr</vt:lpwstr>
  </property>
  <property fmtid="{D5CDD505-2E9C-101B-9397-08002B2CF9AE}" pid="332" name="ZOTERO_BREF_HjmbdZEtQZmX_11">
    <vt:lpwstr>oughout the genome. For each contiguous pair of SNPs there are four possible haplotypes that could be inherited from the sire. The effects of each interval on a trait can be estimated for all intervals simultaneously in a model where interval effects are </vt:lpwstr>
  </property>
  <property fmtid="{D5CDD505-2E9C-101B-9397-08002B2CF9AE}" pid="333" name="ZOTERO_BREF_HjmbdZEtQZmX_12">
    <vt:lpwstr>random factors. Given the estimated effects of each haplotype for every interval in the genome, and given an animal's genotype, a 'genomic' estimated breeding value is obtained by summing the estimated effects for that genotype. The accuracy of that estim</vt:lpwstr>
  </property>
  <property fmtid="{D5CDD505-2E9C-101B-9397-08002B2CF9AE}" pid="334" name="ZOTERO_BREF_HjmbdZEtQZmX_13">
    <vt:lpwstr>ator of breeding values is around 80%. Because the genomic estimated breeding values can be calculated at birth, and because it has a high accuracy, a strategy that utilizes these advantages was compared with a traditional progeny testing strategy under a</vt:lpwstr>
  </property>
  <property fmtid="{D5CDD505-2E9C-101B-9397-08002B2CF9AE}" pid="335" name="ZOTERO_BREF_HjmbdZEtQZmX_14">
    <vt:lpwstr> typical Canadian-like dairy cattle situation. Costs of proving bulls were reduced by 92% and genetic change was increased by a factor of 2. Genome-wide selection may become a popular tool for genetic improvement in livestock.","container-title":"Journal </vt:lpwstr>
  </property>
  <property fmtid="{D5CDD505-2E9C-101B-9397-08002B2CF9AE}" pid="336" name="ZOTERO_BREF_HjmbdZEtQZmX_15">
    <vt:lpwstr>of Animal Breeding and Genetics = Zeitschrift Fur Tierzuchtung Und Zuchtungsbiologie","DOI":"10.1111/j.1439-0388.2006.00595.x","ISSN":"0931-2668","issue":"4","journalAbbreviation":"J. Anim. Breed. Genet.","language":"eng","note":"PMID: 16882088","page":"2</vt:lpwstr>
  </property>
  <property fmtid="{D5CDD505-2E9C-101B-9397-08002B2CF9AE}" pid="337" name="ZOTERO_BREF_HjmbdZEtQZmX_16">
    <vt:lpwstr>18-223","source":"PubMed","title":"Strategy for applying genome-wide selection in dairy cattle","volume":"123","author":[{"family":"Schaeffer","given":"L. R."}],"issued":{"date-parts":[["2006",8]]}}}],"schema":"https://github.com/citation-style-language/s</vt:lpwstr>
  </property>
  <property fmtid="{D5CDD505-2E9C-101B-9397-08002B2CF9AE}" pid="338" name="ZOTERO_BREF_HjmbdZEtQZmX_17">
    <vt:lpwstr>chema/raw/master/csl-citation.json"}</vt:lpwstr>
  </property>
  <property fmtid="{D5CDD505-2E9C-101B-9397-08002B2CF9AE}" pid="339" name="ZOTERO_BREF_HjmbdZEtQZmX_2">
    <vt:lpwstr>0/items/R7X2FSRG"],"itemData":{"id":77,"type":"article-journal","abstract":"Recent advances in molecular genetic techniques will make dense marker maps available and genotyping many individuals for these markers feasible. Here we attempted to estimate the</vt:lpwstr>
  </property>
  <property fmtid="{D5CDD505-2E9C-101B-9397-08002B2CF9AE}" pid="340" name="ZOTERO_BREF_HjmbdZEtQZmX_3">
    <vt:lpwstr> effects of approximately 50,000 marker haplotypes simultaneously from a limited number of phenotypic records. A genome of 1000 cM was simulated with a marker spacing of 1 cM. The markers surrounding every 1-cM region were combined into marker haplotypes.</vt:lpwstr>
  </property>
  <property fmtid="{D5CDD505-2E9C-101B-9397-08002B2CF9AE}" pid="341" name="ZOTERO_BREF_HjmbdZEtQZmX_4">
    <vt:lpwstr> Due to finite population size N(e) = 100, the marker haplotypes were in linkage disequilibrium with the QTL located between the markers. Using least squares, all haplotype effects could not be estimated simultaneously. When only the biggest effects were </vt:lpwstr>
  </property>
  <property fmtid="{D5CDD505-2E9C-101B-9397-08002B2CF9AE}" pid="342" name="ZOTERO_BREF_HjmbdZEtQZmX_5">
    <vt:lpwstr>included, they were overestimated and the accuracy of predicting genetic values of the offspring of the recorded animals was only 0.32. Best linear unbiased prediction of haplotype effects assumed equal variances associated to each 1-cM chromosomal segmen</vt:lpwstr>
  </property>
  <property fmtid="{D5CDD505-2E9C-101B-9397-08002B2CF9AE}" pid="343" name="ZOTERO_BREF_HjmbdZEtQZmX_6">
    <vt:lpwstr>t, which yielded an accuracy of 0.73, although this assumption was far from true. Bayesian methods that assumed a prior distribution of the variance associated with each chromosome segment increased this accuracy to 0.85, even when the prior was not corre</vt:lpwstr>
  </property>
  <property fmtid="{D5CDD505-2E9C-101B-9397-08002B2CF9AE}" pid="344" name="ZOTERO_BREF_HjmbdZEtQZmX_7">
    <vt:lpwstr>ct. It was concluded that selection on genetic values predicted from markers could substantially increase the rate of genetic gain in animals and plants, especially if combined with reproductive techniques to shorten the generation interval.","container-t</vt:lpwstr>
  </property>
  <property fmtid="{D5CDD505-2E9C-101B-9397-08002B2CF9AE}" pid="345" name="ZOTERO_BREF_HjmbdZEtQZmX_8">
    <vt:lpwstr>itle":"Genetics","ISSN":"0016-6731","issue":"4","journalAbbreviation":"Genetics","language":"eng","note":"PMID: 11290733\nPMCID: PMC1461589","page":"1819-1829","source":"PubMed","title":"Prediction of total genetic value using genome-wide dense marker map</vt:lpwstr>
  </property>
  <property fmtid="{D5CDD505-2E9C-101B-9397-08002B2CF9AE}" pid="346" name="ZOTERO_BREF_HjmbdZEtQZmX_9">
    <vt:lpwstr>s","volume":"157","author":[{"family":"Meuwissen","given":"T. H."},{"family":"Hayes","given":"B. J."},{"family":"Goddard","given":"M. E."}],"issued":{"date-parts":[["2001",4]]}}},{"id":78,"uris":["http://zotero.org/users/2983590/items/S38QEJ2Y"],"uri":["h</vt:lpwstr>
  </property>
  <property fmtid="{D5CDD505-2E9C-101B-9397-08002B2CF9AE}" pid="347" name="ZOTERO_BREF_IyLofzg5TxrX_1">
    <vt:lpwstr>ZOTERO_ITEM CSL_CITATION {"citationID":"uWxfnkWg","properties":{"formattedCitation":"[4]","plainCitation":"[4]","noteIndex":0},"citationItems":[{"id":3748,"uris":["http://zotero.org/groups/231119/items/BV3VT7T6"],"uri":["http://zotero.org/groups/231119/it</vt:lpwstr>
  </property>
  <property fmtid="{D5CDD505-2E9C-101B-9397-08002B2CF9AE}" pid="348" name="ZOTERO_BREF_IyLofzg5TxrX_2">
    <vt:lpwstr>ems/BV3VT7T6"],"itemData":{"id":3748,"type":"article-journal","abstract":"Genomic selection has revolutionized dairy cattle breeding. Since 2000, assays have been developed to genotype large numbers of single-nucleotide polymorphisms (SNPs) at relatively </vt:lpwstr>
  </property>
  <property fmtid="{D5CDD505-2E9C-101B-9397-08002B2CF9AE}" pid="349" name="ZOTERO_BREF_IyLofzg5TxrX_3">
    <vt:lpwstr>low cost. The first commercial SNP genotyping chip was released with a set of 54,001 SNPs in December 2007. Over 15,000 genotypes were used to determine which SNPs should be used in genomic evaluation of US dairy cattle. Official USDA genomic evaluations </vt:lpwstr>
  </property>
  <property fmtid="{D5CDD505-2E9C-101B-9397-08002B2CF9AE}" pid="350" name="ZOTERO_BREF_IyLofzg5TxrX_4">
    <vt:lpwstr>were first released in January 2009 for Holsteins and Jerseys, in August 2009 for Brown Swiss, in April 2013 for Ayrshires, and in April 2016 for Guernseys. Producers have accepted genomic evaluations as accurate indications of a bull's eventual daughter-</vt:lpwstr>
  </property>
  <property fmtid="{D5CDD505-2E9C-101B-9397-08002B2CF9AE}" pid="351" name="ZOTERO_BREF_IyLofzg5TxrX_5">
    <vt:lpwstr>based evaluation. The integration of DNA marker technology and genomics into the traditional evaluation system has doubled the rate of genetic progress for traits of economic importance, decreased generation interval, increased selection accuracy, reduced</vt:lpwstr>
  </property>
  <property fmtid="{D5CDD505-2E9C-101B-9397-08002B2CF9AE}" pid="352" name="ZOTERO_BREF_IyLofzg5TxrX_6">
    <vt:lpwstr> previous costs of progeny testing, and allowed identification of recessive lethals.","container-title":"Annual Review of Animal Biosciences","DOI":"10.1146/annurev-animal-021815-111422","ISSN":"2165-8102","issue":"1","journalAbbreviation":"Annu. Rev. Ani</vt:lpwstr>
  </property>
  <property fmtid="{D5CDD505-2E9C-101B-9397-08002B2CF9AE}" pid="353" name="ZOTERO_BREF_IyLofzg5TxrX_7">
    <vt:lpwstr>m. Biosci.","page":"309-327","title":"Genomic Selection in Dairy Cattle: The USDA Experience","volume":"5","author":[{"family":"Wiggans","given":"George R."},{"family":"Cole","given":"John B."},{"family":"Hubbard","given":"Suzanne M."},{"family":"Sonstega</vt:lpwstr>
  </property>
  <property fmtid="{D5CDD505-2E9C-101B-9397-08002B2CF9AE}" pid="354" name="ZOTERO_BREF_IyLofzg5TxrX_8">
    <vt:lpwstr>rd","given":"Tad S."}],"issued":{"date-parts":[["2017",2,8]]}}}],"schema":"https://github.com/citation-style-language/schema/raw/master/csl-citation.json"}</vt:lpwstr>
  </property>
  <property fmtid="{D5CDD505-2E9C-101B-9397-08002B2CF9AE}" pid="355" name="ZOTERO_BREF_JfoTRDnycDTP_1">
    <vt:lpwstr>ZOTERO_ITEM CSL_CITATION {"citationID":"TqqssTIW","properties":{"formattedCitation":"[6]","plainCitation":"[6]","dontUpdate":true,"noteIndex":0},"citationItems":[{"id":424,"uris":["http://zotero.org/users/2983590/items/C5B2PZB7"],"uri":["http://zotero.org</vt:lpwstr>
  </property>
  <property fmtid="{D5CDD505-2E9C-101B-9397-08002B2CF9AE}" pid="356" name="ZOTERO_BREF_JfoTRDnycDTP_10">
    <vt:lpwstr>Risk of Disease Using a Genome-Wide Approach","volume":"3","author":[{"family":"Daetwyler","given":"Hans D."},{"family":"Villanueva","given":"Beatriz"},{"family":"Woolliams","given":"John A."}],"editor":[{"family":"Weedon","given":"Michael Nicholas"}],"is</vt:lpwstr>
  </property>
  <property fmtid="{D5CDD505-2E9C-101B-9397-08002B2CF9AE}" pid="357" name="ZOTERO_BREF_JfoTRDnycDTP_11">
    <vt:lpwstr>sued":{"date-parts":[["2008",10,14]]}}}],"schema":"https://github.com/citation-style-language/schema/raw/master/csl-citation.json"}</vt:lpwstr>
  </property>
  <property fmtid="{D5CDD505-2E9C-101B-9397-08002B2CF9AE}" pid="358" name="ZOTERO_BREF_JfoTRDnycDTP_2">
    <vt:lpwstr>/users/2983590/items/C5B2PZB7"],"itemData":{"id":424,"type":"article-journal","abstract":"Background: The prediction of the genetic disease risk of an individual is a powerful public health tool. While predicting risk has been successful in diseases which</vt:lpwstr>
  </property>
  <property fmtid="{D5CDD505-2E9C-101B-9397-08002B2CF9AE}" pid="359" name="ZOTERO_BREF_JfoTRDnycDTP_3">
    <vt:lpwstr> follow simple Mendelian inheritance, it has proven challenging in complex diseases for which a large number of loci contribute to the genetic variance. The large numbers of single nucleotide polymorphisms now available provide new opportunities for predi</vt:lpwstr>
  </property>
  <property fmtid="{D5CDD505-2E9C-101B-9397-08002B2CF9AE}" pid="360" name="ZOTERO_BREF_JfoTRDnycDTP_4">
    <vt:lpwstr>cting genetic risk of complex diseases with high accuracy.\nMethodology/Principal Findings: We have derived simple deterministic formulae to predict the accuracy of predicted genetic risk from population or case control studies using a genome-wide approac</vt:lpwstr>
  </property>
  <property fmtid="{D5CDD505-2E9C-101B-9397-08002B2CF9AE}" pid="361" name="ZOTERO_BREF_JfoTRDnycDTP_5">
    <vt:lpwstr>h and assuming a dichotomous disease phenotype with an underlying continuous liability. We show that the prediction equations are special cases of the more general problem of predicting the accuracy of estimates of genetic values of a continuous phenotype</vt:lpwstr>
  </property>
  <property fmtid="{D5CDD505-2E9C-101B-9397-08002B2CF9AE}" pid="362" name="ZOTERO_BREF_JfoTRDnycDTP_6">
    <vt:lpwstr>. Our predictive equations are responsive to all parameters that affect accuracy and they are independent of allele frequency and effect distributions. Deterministic prediction errors when tested by simulation were generally small. The common link among t</vt:lpwstr>
  </property>
  <property fmtid="{D5CDD505-2E9C-101B-9397-08002B2CF9AE}" pid="363" name="ZOTERO_BREF_JfoTRDnycDTP_7">
    <vt:lpwstr>he expressions for accuracy is that they are best summarized as the product of the ratio of number of phenotypic records per number of risk loci and the observed heritability.\nConclusions/Significance: This study advances the understanding of the relativ</vt:lpwstr>
  </property>
  <property fmtid="{D5CDD505-2E9C-101B-9397-08002B2CF9AE}" pid="364" name="ZOTERO_BREF_JfoTRDnycDTP_8">
    <vt:lpwstr>e power of case control and population studies of disease. The predictions represent an upper bound of accuracy which may be achievable with improved effect estimation methods. The formulae derived will help researchers determine an appropriate sample siz</vt:lpwstr>
  </property>
  <property fmtid="{D5CDD505-2E9C-101B-9397-08002B2CF9AE}" pid="365" name="ZOTERO_BREF_JfoTRDnycDTP_9">
    <vt:lpwstr>e to attain a certain accuracy when predicting genetic risk.","container-title":"PLoS ONE","DOI":"10.1371/journal.pone.0003395","ISSN":"1932-6203","issue":"10","language":"en","page":"e3395","source":"Crossref","title":"Accuracy of Predicting the Genetic </vt:lpwstr>
  </property>
  <property fmtid="{D5CDD505-2E9C-101B-9397-08002B2CF9AE}" pid="366" name="ZOTERO_BREF_KGzl4mCEcDo41_1">
    <vt:lpwstr>ZOTERO_ITEM CSL_CITATION {"citationID":"UKVywLxN","properties":{"formattedCitation":"[6]","plainCitation":"[6]","noteIndex":0},"citationItems":[{"id":6278,"uris":["http://zotero.org/users/2983590/items/PZM77XIV"],"uri":["http://zotero.org/users/2983590/it</vt:lpwstr>
  </property>
  <property fmtid="{D5CDD505-2E9C-101B-9397-08002B2CF9AE}" pid="367" name="ZOTERO_BREF_KGzl4mCEcDo41_2">
    <vt:lpwstr>ems/PZM77XIV"],"itemData":{"id":6278,"type":"article-journal","abstract":"The impact of additive-genetic relationships captured by single nucleotide polymorphisms (SNPs) on the accuracy of genomic breeding values (GEBVs) has been demonstrated, but recent </vt:lpwstr>
  </property>
  <property fmtid="{D5CDD505-2E9C-101B-9397-08002B2CF9AE}" pid="368" name="ZOTERO_BREF_KGzl4mCEcDo41_3">
    <vt:lpwstr>studies on data obtained from Holstein populations have ignored this fact. However, this impact and the accuracy of GEBVs due to linkage disequilibrium (LD), which is fairly persistent over generations, must be known to implement future breeding programs.</vt:lpwstr>
  </property>
  <property fmtid="{D5CDD505-2E9C-101B-9397-08002B2CF9AE}" pid="369" name="ZOTERO_BREF_KGzl4mCEcDo41_4">
    <vt:lpwstr>","container-title":"Genetics Selection Evolution","DOI":"10.1186/1297-9686-42-5","ISSN":"1297-9686","issue":"1","journalAbbreviation":"Genetics Selection Evolution","page":"5","source":"BioMed Central","title":"The impact of genetic relationship informat</vt:lpwstr>
  </property>
  <property fmtid="{D5CDD505-2E9C-101B-9397-08002B2CF9AE}" pid="370" name="ZOTERO_BREF_KGzl4mCEcDo41_5">
    <vt:lpwstr>ion on genomic breeding values in German Holstein cattle","volume":"42","author":[{"family":"Habier","given":"David"},{"family":"Tetens","given":"Jens"},{"family":"Seefried","given":"Franz-Reinhold"},{"family":"Lichtner","given":"Peter"},{"family":"Thalle</vt:lpwstr>
  </property>
  <property fmtid="{D5CDD505-2E9C-101B-9397-08002B2CF9AE}" pid="371" name="ZOTERO_BREF_KGzl4mCEcDo41_6">
    <vt:lpwstr>r","given":"Georg"}],"issued":{"date-parts":[["2010",2,19]]}}}],"schema":"https://github.com/citation-style-language/schema/raw/master/csl-citation.json"}</vt:lpwstr>
  </property>
  <property fmtid="{D5CDD505-2E9C-101B-9397-08002B2CF9AE}" pid="372" name="ZOTERO_BREF_KGzl4mCEcDo4_1">
    <vt:lpwstr>ZOTERO_ITEM CSL_CITATION {"citationID":"UKVywLxN","properties":{"formattedCitation":"(Habier et al., 2010)","plainCitation":"(Habier et al., 2010))","noteIndex":0},"citationItems":[{"id":6278,"uris":["http://zotero.org/users/2983590/items/PZM77XIV"],"uri"</vt:lpwstr>
  </property>
  <property fmtid="{D5CDD505-2E9C-101B-9397-08002B2CF9AE}" pid="373" name="ZOTERO_BREF_KGzl4mCEcDo4_2">
    <vt:lpwstr>:["http://zotero.org/users/2983590/items/PZM77XIV"],"itemData":{"id":6278,"type":"article-journal","abstract":"The impact of additive-genetic relationships captured by single nucleotide polymorphisms (SNPs) on the accuracy of genomic breeding values (GEBV</vt:lpwstr>
  </property>
  <property fmtid="{D5CDD505-2E9C-101B-9397-08002B2CF9AE}" pid="374" name="ZOTERO_BREF_KGzl4mCEcDo4_3">
    <vt:lpwstr>s) has been demonstrated, but recent studies on data obtained from Holstein populations have ignored this fact. However, this impact and the accuracy of GEBVs due to linkage disequilibrium (LD), which is fairly persistent over generations, must be known t</vt:lpwstr>
  </property>
  <property fmtid="{D5CDD505-2E9C-101B-9397-08002B2CF9AE}" pid="375" name="ZOTERO_BREF_KGzl4mCEcDo4_4">
    <vt:lpwstr>o implement future breeding programs.","container-title":"Genetics Selection Evolution","DOI":"10.1186/1297-9686-42-5","ISSN":"1297-9686","issue":"1","journalAbbreviation":"Genetics Selection Evolution","page":"5","source":"BioMed Central","title":"The im</vt:lpwstr>
  </property>
  <property fmtid="{D5CDD505-2E9C-101B-9397-08002B2CF9AE}" pid="376" name="ZOTERO_BREF_KGzl4mCEcDo4_5">
    <vt:lpwstr>pact of genetic relationship information on genomic breeding values in German Holstein cattle","volume":"42","author":[{"family":"Habier","given":"David"},{"family":"Tetens","given":"Jens"},{"family":"Seefried","given":"Franz-Reinhold"},{"family":"Lichtne</vt:lpwstr>
  </property>
  <property fmtid="{D5CDD505-2E9C-101B-9397-08002B2CF9AE}" pid="377" name="ZOTERO_BREF_KGzl4mCEcDo4_6">
    <vt:lpwstr>r","given":"Peter"},{"family":"Thaller","given":"Georg"}],"issued":{"date-parts":[["2010",2,19]]}}}],"schema":"https://github.com/citation-style-language/schema/raw/master/csl-citation.json"}</vt:lpwstr>
  </property>
  <property fmtid="{D5CDD505-2E9C-101B-9397-08002B2CF9AE}" pid="378" name="ZOTERO_BREF_KOC7XZTVvOJm_1">
    <vt:lpwstr>ZOTERO_ITEM CSL_CITATION {"citationID":"XAxuxq0n","properties":{"formattedCitation":"[25, 26]","plainCitation":"[25, 26]","noteIndex":0},"citationItems":[{"id":58,"uris":["http://zotero.org/users/2983590/items/QA5KD34A"],"uri":["http://zotero.org/users/29</vt:lpwstr>
  </property>
  <property fmtid="{D5CDD505-2E9C-101B-9397-08002B2CF9AE}" pid="379" name="ZOTERO_BREF_KOC7XZTVvOJm_10">
    <vt:lpwstr>CID: PMC5633401","page":"3543-3556","source":"PubMed","title":"Genomic Relatedness Strengthens Genetic Connectedness Across Management Units","volume":"7","author":[{"family":"Yu","given":"Haipeng"},{"family":"Spangler","given":"Matthew L."},{"family":"Le</vt:lpwstr>
  </property>
  <property fmtid="{D5CDD505-2E9C-101B-9397-08002B2CF9AE}" pid="380" name="ZOTERO_BREF_KOC7XZTVvOJm_11">
    <vt:lpwstr>wis","given":"Ronald M."},{"family":"Morota","given":"Gota"}],"issued":{"date-parts":[["2017"]],"season":"05"}}},{"id":56,"uris":["http://zotero.org/users/2983590/items/IDCDV5U6"],"uri":["http://zotero.org/users/2983590/items/IDCDV5U6"],"itemData":{"id":5</vt:lpwstr>
  </property>
  <property fmtid="{D5CDD505-2E9C-101B-9397-08002B2CF9AE}" pid="381" name="ZOTERO_BREF_KOC7XZTVvOJm_12">
    <vt:lpwstr>6,"type":"article-journal","abstract":"&lt;h3&gt;Abstract&lt;/h3&gt; &lt;h3&gt;Background&lt;/h3&gt; &lt;p&gt;Genetic evaluation is a central component of a breeding program. In advanced economies, most genetic evaluations depend on large quantities of data that are recorded on commer</vt:lpwstr>
  </property>
  <property fmtid="{D5CDD505-2E9C-101B-9397-08002B2CF9AE}" pid="382" name="ZOTERO_BREF_KOC7XZTVvOJm_13">
    <vt:lpwstr>cial farms. Large herd sizes and widespread use of artificial insemination create strong genetic connectedness that enables the genetic and environmental effects of an individual animal’s phenotype to be accurately separated. In contrast to this, herds ar</vt:lpwstr>
  </property>
  <property fmtid="{D5CDD505-2E9C-101B-9397-08002B2CF9AE}" pid="383" name="ZOTERO_BREF_KOC7XZTVvOJm_14">
    <vt:lpwstr>e neither large nor have strong genetic connectedness in smallholder dairy production systems of many low to middle-income countries (LMIC). This limits genetic evaluation, and furthermore, the pedigree information needed for traditional genetic evaluatio</vt:lpwstr>
  </property>
  <property fmtid="{D5CDD505-2E9C-101B-9397-08002B2CF9AE}" pid="384" name="ZOTERO_BREF_KOC7XZTVvOJm_15">
    <vt:lpwstr>n is typically unavailable. Genomic information keeps track of shared haplotypes rather than shared relatives. This information could capture and strengthen genetic connectedness between herds and through this may enable genetic evaluations for LMIC small</vt:lpwstr>
  </property>
  <property fmtid="{D5CDD505-2E9C-101B-9397-08002B2CF9AE}" pid="385" name="ZOTERO_BREF_KOC7XZTVvOJm_16">
    <vt:lpwstr>holder dairy farms. The objective of this study was to use simulation to quantify the power of genomic information to enable genetic evaluation under such conditions.&lt;/p&gt;&lt;h3&gt;Results&lt;/h3&gt; &lt;p&gt;The results from this study show: (i) the genetic evaluation of p</vt:lpwstr>
  </property>
  <property fmtid="{D5CDD505-2E9C-101B-9397-08002B2CF9AE}" pid="386" name="ZOTERO_BREF_KOC7XZTVvOJm_17">
    <vt:lpwstr>henotyped cows using genomic information had higher accuracy compared to pedigree information across all breeding designs; (ii) the genetic evaluation of phenotyped cows with genomic information and modelling herd as a random effect had higher or equal ac</vt:lpwstr>
  </property>
  <property fmtid="{D5CDD505-2E9C-101B-9397-08002B2CF9AE}" pid="387" name="ZOTERO_BREF_KOC7XZTVvOJm_18">
    <vt:lpwstr>curacy compared to modelling herd as a fixed effect; (iii) the genetic evaluation of phenotyped cows from breeding designs with strong genetic connectedness had higher accuracy compared to breeding designs with weaker genetic connectedness; (iv) genomic p</vt:lpwstr>
  </property>
  <property fmtid="{D5CDD505-2E9C-101B-9397-08002B2CF9AE}" pid="388" name="ZOTERO_BREF_KOC7XZTVvOJm_19">
    <vt:lpwstr>rediction of young bulls was possible using marker estimates from the genetic evaluations of their phenotyped dams. For example, the accuracy of genomic prediction of young bulls from an average herd size of 1 (μ=1.58) was 0.40 under a breeding design wit</vt:lpwstr>
  </property>
  <property fmtid="{D5CDD505-2E9C-101B-9397-08002B2CF9AE}" pid="389" name="ZOTERO_BREF_KOC7XZTVvOJm_2">
    <vt:lpwstr>83590/items/QA5KD34A"],"itemData":{"id":58,"type":"article-journal","abstract":"Genetic connectedness refers to a measure of genetic relatedness across management units (e.g., herds and flocks). With the presence of high genetic connectedness in managemen</vt:lpwstr>
  </property>
  <property fmtid="{D5CDD505-2E9C-101B-9397-08002B2CF9AE}" pid="390" name="ZOTERO_BREF_KOC7XZTVvOJm_20">
    <vt:lpwstr>h 1,000 sires mated per generation and a training set of 8,000 phenotyped and genotyped cows.&lt;/p&gt;&lt;h3&gt;Conclusions&lt;/h3&gt; &lt;p&gt;This study demonstrates the potential of genomic information to be an enabling technology in LMIC smallholder dairy production systems</vt:lpwstr>
  </property>
  <property fmtid="{D5CDD505-2E9C-101B-9397-08002B2CF9AE}" pid="391" name="ZOTERO_BREF_KOC7XZTVvOJm_21">
    <vt:lpwstr> by facilitating genetic evaluations with &lt;i&gt;in-situ&lt;/i&gt; records collected from farms with herd sizes of four cows or less. Across a range of breeding designs, genomic data enabled accurate genetic evaluation of phenotyped cows and genomic prediction of y</vt:lpwstr>
  </property>
  <property fmtid="{D5CDD505-2E9C-101B-9397-08002B2CF9AE}" pid="392" name="ZOTERO_BREF_KOC7XZTVvOJm_22">
    <vt:lpwstr>oung bulls using data sets that contained small herds with weak genetic connections. The use of smallholder dairy data in genetic evaluations would enable the establishment of breeding programs to improve &lt;i&gt;in-situ&lt;/i&gt; germplasm and, if required, would e</vt:lpwstr>
  </property>
  <property fmtid="{D5CDD505-2E9C-101B-9397-08002B2CF9AE}" pid="393" name="ZOTERO_BREF_KOC7XZTVvOJm_23">
    <vt:lpwstr>nable the importation of the most suitable external germplasm. This could be individually tailored for each target environment. Together this would increase the productivity, profitability and sustainability of LMIC smallholder dairy production systems. H</vt:lpwstr>
  </property>
  <property fmtid="{D5CDD505-2E9C-101B-9397-08002B2CF9AE}" pid="394" name="ZOTERO_BREF_KOC7XZTVvOJm_24">
    <vt:lpwstr>owever, data collection, including genomic data, is expensive and business models will need to be carefully constructed so that the costs are sustainably offset.&lt;/p&gt;","container-title":"bioRxiv","DOI":"10.1101/827956","language":"en","note":"publisher: Co</vt:lpwstr>
  </property>
  <property fmtid="{D5CDD505-2E9C-101B-9397-08002B2CF9AE}" pid="395" name="ZOTERO_BREF_KOC7XZTVvOJm_25">
    <vt:lpwstr>ld Spring Harbor Laboratory\nsection: New Results","page":"827956","source":"www.biorxiv.org","title":"Genomic data enables genetic evaluation using data recorded on LMIC smallholder dairy farms","author":[{"family":"Powell","given":"Owen"},{"family":"Mro</vt:lpwstr>
  </property>
  <property fmtid="{D5CDD505-2E9C-101B-9397-08002B2CF9AE}" pid="396" name="ZOTERO_BREF_KOC7XZTVvOJm_26">
    <vt:lpwstr>de","given":"Raphael"},{"family":"Gaynor","given":"R. Chris"},{"family":"Johnsson","given":"Martin"},{"family":"Gorjanc","given":"Gregor"},{"family":"Hickey","given":"John M."}],"issued":{"date-parts":[["2019",11,2]]}}}],"schema":"https://github.com/citat</vt:lpwstr>
  </property>
  <property fmtid="{D5CDD505-2E9C-101B-9397-08002B2CF9AE}" pid="397" name="ZOTERO_BREF_KOC7XZTVvOJm_27">
    <vt:lpwstr>ion-style-language/schema/raw/master/csl-citation.json"}</vt:lpwstr>
  </property>
  <property fmtid="{D5CDD505-2E9C-101B-9397-08002B2CF9AE}" pid="398" name="ZOTERO_BREF_KOC7XZTVvOJm_3">
    <vt:lpwstr>t units, best linear unbiased prediction (BLUP) is known to provide reliable comparisons between estimated genetic values. Genetic connectedness has been studied for pedigree-based BLUP; however, relatively little attention has been paid to using genomic </vt:lpwstr>
  </property>
  <property fmtid="{D5CDD505-2E9C-101B-9397-08002B2CF9AE}" pid="399" name="ZOTERO_BREF_KOC7XZTVvOJm_4">
    <vt:lpwstr>information to measure connectedness. In this study, we assessed genome-based connectedness across management units by applying prediction error variance of difference (PEVD), coefficient of determination (CD), and prediction error correlation r to a comb</vt:lpwstr>
  </property>
  <property fmtid="{D5CDD505-2E9C-101B-9397-08002B2CF9AE}" pid="400" name="ZOTERO_BREF_KOC7XZTVvOJm_5">
    <vt:lpwstr>ination of computer simulation and real data (mice and cattle). We found that genomic information ([Formula: see text]) increased the estimate of connectedness among individuals from different management units compared to that based on pedigree ([Formula:</vt:lpwstr>
  </property>
  <property fmtid="{D5CDD505-2E9C-101B-9397-08002B2CF9AE}" pid="401" name="ZOTERO_BREF_KOC7XZTVvOJm_6">
    <vt:lpwstr> see text]). A disconnected design benefited the most. In both datasets, PEVD and CD statistics inferred increased connectedness across units when using [Formula: see text]- rather than [Formula: see text]-based relatedness, suggesting stronger connectedn</vt:lpwstr>
  </property>
  <property fmtid="{D5CDD505-2E9C-101B-9397-08002B2CF9AE}" pid="402" name="ZOTERO_BREF_KOC7XZTVvOJm_7">
    <vt:lpwstr>ess. With r once using allele frequencies equal to one-half or scaling [Formula: see text] to values between 0 and 2, which is intrinsic to [Formula: see text] connectedness also increased with genomic information. However, PEVD occasionally increased, an</vt:lpwstr>
  </property>
  <property fmtid="{D5CDD505-2E9C-101B-9397-08002B2CF9AE}" pid="403" name="ZOTERO_BREF_KOC7XZTVvOJm_8">
    <vt:lpwstr>d r decreased when obtained using the alternative form of [Formula: see text] instead suggesting less connectedness. Such inconsistencies were not found with CD. We contend that genomic relatedness strengthens measures of genetic connectedness across unit</vt:lpwstr>
  </property>
  <property fmtid="{D5CDD505-2E9C-101B-9397-08002B2CF9AE}" pid="404" name="ZOTERO_BREF_KOC7XZTVvOJm_9">
    <vt:lpwstr>s and has the potential to aid genomic evaluation of livestock species.","container-title":"G3 (Bethesda, Md.)","DOI":"10.1534/g3.117.300151","ISSN":"2160-1836","issue":"10","journalAbbreviation":"G3 (Bethesda)","language":"eng","note":"PMID: 28860185\nPM</vt:lpwstr>
  </property>
  <property fmtid="{D5CDD505-2E9C-101B-9397-08002B2CF9AE}" pid="405" name="ZOTERO_BREF_KgobD5FV4CIH_1">
    <vt:lpwstr>ZOTERO_ITEM CSL_CITATION {"citationID":"tPsdxuhB","properties":{"formattedCitation":"[23]","plainCitation":"[23]","noteIndex":0},"citationItems":[{"id":419,"uris":["http://zotero.org/users/2983590/items/XPUWKRAS"],"uri":["http://zotero.org/users/2983590/i</vt:lpwstr>
  </property>
  <property fmtid="{D5CDD505-2E9C-101B-9397-08002B2CF9AE}" pid="406" name="ZOTERO_BREF_KgobD5FV4CIH_2">
    <vt:lpwstr>tems/XPUWKRAS"],"itemData":{"id":419,"type":"article-journal","abstract":"The predictive ability of genomic estimated breeding values (GEBV) originates both from associations between high-density markers and QTL (Quantitative Trait Loci) and from pedigree</vt:lpwstr>
  </property>
  <property fmtid="{D5CDD505-2E9C-101B-9397-08002B2CF9AE}" pid="407" name="ZOTERO_BREF_KgobD5FV4CIH_3">
    <vt:lpwstr> information. Thus, GEBV are expected to provide more persistent accuracy over successive generations than breeding values estimated using pedigree-based methods. The objective of this study was to evaluate the accuracy of GEBV in a closed population of l</vt:lpwstr>
  </property>
  <property fmtid="{D5CDD505-2E9C-101B-9397-08002B2CF9AE}" pid="408" name="ZOTERO_BREF_KgobD5FV4CIH_4">
    <vt:lpwstr>ayer chickens and to quantify their persistence over five successive generations using marker or pedigree information.","container-title":"Genetics Selection Evolution","DOI":"10.1186/1297-9686-43-23","ISSN":"1297-9686","issue":"1","journalAbbreviation":"</vt:lpwstr>
  </property>
  <property fmtid="{D5CDD505-2E9C-101B-9397-08002B2CF9AE}" pid="409" name="ZOTERO_BREF_KgobD5FV4CIH_5">
    <vt:lpwstr>Genetics Selection Evolution","page":"23","source":"BioMed Central","title":"Persistence of accuracy of genomic estimated breeding values over generations in layer chickens","volume":"43","author":[{"family":"Wolc","given":"Anna"},{"family":"Arango","give</vt:lpwstr>
  </property>
  <property fmtid="{D5CDD505-2E9C-101B-9397-08002B2CF9AE}" pid="410" name="ZOTERO_BREF_KgobD5FV4CIH_6">
    <vt:lpwstr>n":"Jesus"},{"family":"Settar","given":"Petek"},{"family":"Fulton","given":"Janet E."},{"family":"O'Sullivan","given":"Neil P."},{"family":"Preisinger","given":"Rudolf"},{"family":"Habier","given":"David"},{"family":"Fernando","given":"Rohan"},{"family":"</vt:lpwstr>
  </property>
  <property fmtid="{D5CDD505-2E9C-101B-9397-08002B2CF9AE}" pid="411" name="ZOTERO_BREF_KgobD5FV4CIH_7">
    <vt:lpwstr>Garrick","given":"Dorian J."},{"family":"Dekkers","given":"Jack CM"}],"issued":{"date-parts":[["2011",6,21]]}}}],"schema":"https://github.com/citation-style-language/schema/raw/master/csl-citation.json"}</vt:lpwstr>
  </property>
  <property fmtid="{D5CDD505-2E9C-101B-9397-08002B2CF9AE}" pid="412" name="ZOTERO_BREF_Nle8vQQizG1V_1">
    <vt:lpwstr>ZOTERO_ITEM CSL_CITATION {"citationID":"hRKTNA4t","properties":{"formattedCitation":"[17]","plainCitation":"[17]","noteIndex":0},"citationItems":[{"id":131,"uris":["http://zotero.org/users/2983590/items/ZR4RUCDA"],"uri":["http://zotero.org/users/2983590/i</vt:lpwstr>
  </property>
  <property fmtid="{D5CDD505-2E9C-101B-9397-08002B2CF9AE}" pid="413" name="ZOTERO_BREF_Nle8vQQizG1V_2">
    <vt:lpwstr>tems/ZR4RUCDA"],"itemData":{"id":131,"type":"paper-conference","container-title":"Proc. 7th World Congress on Genetics Applied to Livestock Production","event":"WCGALP","event-place":"Montpellier, France","page":"1-2","publisher-place":"Montpellier, Franc</vt:lpwstr>
  </property>
  <property fmtid="{D5CDD505-2E9C-101B-9397-08002B2CF9AE}" pid="414" name="ZOTERO_BREF_Nle8vQQizG1V_3">
    <vt:lpwstr>e","title":"BLUPF90 and related programs (BGF90)","author":[{"family":"Misztal","given":"I"},{"family":"Tsuruta","given":"S"},{"family":"Strabel","given":"T"},{"family":"Auvray","given":"B"},{"family":"Druet","given":"T"},{"family":"Lee","given":"D.H."}],</vt:lpwstr>
  </property>
  <property fmtid="{D5CDD505-2E9C-101B-9397-08002B2CF9AE}" pid="415" name="ZOTERO_BREF_Nle8vQQizG1V_4">
    <vt:lpwstr>"issued":{"date-parts":[["2002"]]}}}],"schema":"https://github.com/citation-style-language/schema/raw/master/csl-citation.json"}</vt:lpwstr>
  </property>
  <property fmtid="{D5CDD505-2E9C-101B-9397-08002B2CF9AE}" pid="416" name="ZOTERO_BREF_OAljjkEP1lMt_1">
    <vt:lpwstr>ZOTERO_ITEM CSL_CITATION {"citationID":"rbWhccti","properties":{"formattedCitation":"[2]","plainCitation":"[2]","noteIndex":0},"citationItems":[{"id":6481,"uris":["http://zotero.org/users/2983590/items/S38QEJ2Y"],"uri":["http://zotero.org/users/2983590/it</vt:lpwstr>
  </property>
  <property fmtid="{D5CDD505-2E9C-101B-9397-08002B2CF9AE}" pid="417" name="ZOTERO_BREF_OAljjkEP1lMt_2">
    <vt:lpwstr>ems/S38QEJ2Y"],"itemData":{"id":6481,"type":"article-journal","abstract":"Animals can be genotyped for thousands of single nucleotide polymorphisms (SNPs) at one time, where the SNPs are located at roughly 1-cM intervals throughout the genome. For each co</vt:lpwstr>
  </property>
  <property fmtid="{D5CDD505-2E9C-101B-9397-08002B2CF9AE}" pid="418" name="ZOTERO_BREF_OAljjkEP1lMt_3">
    <vt:lpwstr>ntiguous pair of SNPs there are four possible haplotypes that could be inherited from the sire. The effects of each interval on a trait can be estimated for all intervals simultaneously in a model where interval effects are random factors. Given the estim</vt:lpwstr>
  </property>
  <property fmtid="{D5CDD505-2E9C-101B-9397-08002B2CF9AE}" pid="419" name="ZOTERO_BREF_OAljjkEP1lMt_4">
    <vt:lpwstr>ated effects of each haplotype for every interval in the genome, and given an animal's genotype, a 'genomic' estimated breeding value is obtained by summing the estimated effects for that genotype. The accuracy of that estimator of breeding values is arou</vt:lpwstr>
  </property>
  <property fmtid="{D5CDD505-2E9C-101B-9397-08002B2CF9AE}" pid="420" name="ZOTERO_BREF_OAljjkEP1lMt_5">
    <vt:lpwstr>nd 80%. Because the genomic estimated breeding values can be calculated at birth, and because it has a high accuracy, a strategy that utilizes these advantages was compared with a traditional progeny testing strategy under a typical Canadian-like dairy ca</vt:lpwstr>
  </property>
  <property fmtid="{D5CDD505-2E9C-101B-9397-08002B2CF9AE}" pid="421" name="ZOTERO_BREF_OAljjkEP1lMt_6">
    <vt:lpwstr>ttle situation. Costs of proving bulls were reduced by 92% and genetic change was increased by a factor of 2. Genome-wide selection may become a popular tool for genetic improvement in livestock.","container-title":"Journal of Animal Breeding and Genetics</vt:lpwstr>
  </property>
  <property fmtid="{D5CDD505-2E9C-101B-9397-08002B2CF9AE}" pid="422" name="ZOTERO_BREF_OAljjkEP1lMt_7">
    <vt:lpwstr> = Zeitschrift Fur Tierzuchtung Und Zuchtungsbiologie","DOI":"10.1111/j.1439-0388.2006.00595.x","ISSN":"0931-2668","issue":"4","journalAbbreviation":"J. Anim. Breed. Genet.","language":"eng","note":"PMID: 16882088","page":"218-223","source":"PubMed","titl</vt:lpwstr>
  </property>
  <property fmtid="{D5CDD505-2E9C-101B-9397-08002B2CF9AE}" pid="423" name="ZOTERO_BREF_OAljjkEP1lMt_8">
    <vt:lpwstr>e":"Strategy for applying genome-wide selection in dairy cattle","volume":"123","author":[{"family":"Schaeffer","given":"L. R."}],"issued":{"date-parts":[["2006",8]]}}}],"schema":"https://github.com/citation-style-language/schema/raw/master/csl-citation.j</vt:lpwstr>
  </property>
  <property fmtid="{D5CDD505-2E9C-101B-9397-08002B2CF9AE}" pid="424" name="ZOTERO_BREF_OAljjkEP1lMt_9">
    <vt:lpwstr>son"}</vt:lpwstr>
  </property>
  <property fmtid="{D5CDD505-2E9C-101B-9397-08002B2CF9AE}" pid="425" name="ZOTERO_BREF_OUhSVBOxhWw5_1">
    <vt:lpwstr>ZOTERO_ITEM CSL_CITATION {"citationID":"mVLmCD1X","properties":{"formattedCitation":"[4]","plainCitation":"[4]","noteIndex":0},"citationItems":[{"id":3748,"uris":["http://zotero.org/groups/231119/items/BV3VT7T6"],"uri":["http://zotero.org/groups/231119/it</vt:lpwstr>
  </property>
  <property fmtid="{D5CDD505-2E9C-101B-9397-08002B2CF9AE}" pid="426" name="ZOTERO_BREF_OUhSVBOxhWw5_2">
    <vt:lpwstr>ems/BV3VT7T6"],"itemData":{"id":3748,"type":"article-journal","abstract":"Genomic selection has revolutionized dairy cattle breeding. Since 2000, assays have been developed to genotype large numbers of single-nucleotide polymorphisms (SNPs) at relatively </vt:lpwstr>
  </property>
  <property fmtid="{D5CDD505-2E9C-101B-9397-08002B2CF9AE}" pid="427" name="ZOTERO_BREF_OUhSVBOxhWw5_3">
    <vt:lpwstr>low cost. The first commercial SNP genotyping chip was released with a set of 54,001 SNPs in December 2007. Over 15,000 genotypes were used to determine which SNPs should be used in genomic evaluation of US dairy cattle. Official USDA genomic evaluations </vt:lpwstr>
  </property>
  <property fmtid="{D5CDD505-2E9C-101B-9397-08002B2CF9AE}" pid="428" name="ZOTERO_BREF_OUhSVBOxhWw5_4">
    <vt:lpwstr>were first released in January 2009 for Holsteins and Jerseys, in August 2009 for Brown Swiss, in April 2013 for Ayrshires, and in April 2016 for Guernseys. Producers have accepted genomic evaluations as accurate indications of a bull's eventual daughter-</vt:lpwstr>
  </property>
  <property fmtid="{D5CDD505-2E9C-101B-9397-08002B2CF9AE}" pid="429" name="ZOTERO_BREF_OUhSVBOxhWw5_5">
    <vt:lpwstr>based evaluation. The integration of DNA marker technology and genomics into the traditional evaluation system has doubled the rate of genetic progress for traits of economic importance, decreased generation interval, increased selection accuracy, reduced</vt:lpwstr>
  </property>
  <property fmtid="{D5CDD505-2E9C-101B-9397-08002B2CF9AE}" pid="430" name="ZOTERO_BREF_OUhSVBOxhWw5_6">
    <vt:lpwstr> previous costs of progeny testing, and allowed identification of recessive lethals.","container-title":"Annual Review of Animal Biosciences","DOI":"10.1146/annurev-animal-021815-111422","ISSN":"2165-8102","issue":"1","journalAbbreviation":"Annu. Rev. Ani</vt:lpwstr>
  </property>
  <property fmtid="{D5CDD505-2E9C-101B-9397-08002B2CF9AE}" pid="431" name="ZOTERO_BREF_OUhSVBOxhWw5_7">
    <vt:lpwstr>m. Biosci.","page":"309-327","title":"Genomic Selection in Dairy Cattle: The USDA Experience","volume":"5","author":[{"family":"Wiggans","given":"George R."},{"family":"Cole","given":"John B."},{"family":"Hubbard","given":"Suzanne M."},{"family":"Sonstega</vt:lpwstr>
  </property>
  <property fmtid="{D5CDD505-2E9C-101B-9397-08002B2CF9AE}" pid="432" name="ZOTERO_BREF_OUhSVBOxhWw5_8">
    <vt:lpwstr>rd","given":"Tad S."}],"issued":{"date-parts":[["2017",2,8]]}}}],"schema":"https://github.com/citation-style-language/schema/raw/master/csl-citation.json"}</vt:lpwstr>
  </property>
  <property fmtid="{D5CDD505-2E9C-101B-9397-08002B2CF9AE}" pid="433" name="ZOTERO_BREF_PL3FsZcd2HAG_1">
    <vt:lpwstr>ZOTERO_ITEM CSL_CITATION {"citationID":"7AXUuITo","properties":{"formattedCitation":"[38, 39]","plainCitation":"[38, 39]","noteIndex":0},"citationItems":[{"id":48,"uris":["http://zotero.org/users/2983590/items/6HKRR5PQ"],"uri":["http://zotero.org/users/29</vt:lpwstr>
  </property>
  <property fmtid="{D5CDD505-2E9C-101B-9397-08002B2CF9AE}" pid="434" name="ZOTERO_BREF_PL3FsZcd2HAG_10">
    <vt:lpwstr>H."},{"family":"Meuwissen","given":"T. H. E."}],"issued":{"date-parts":[["1999",7,1]]}}},{"id":47,"uris":["http://zotero.org/users/2983590/items/77IY9NTM"],"uri":["http://zotero.org/users/2983590/items/77IY9NTM"],"itemData":{"id":47,"type":"article-journa</vt:lpwstr>
  </property>
  <property fmtid="{D5CDD505-2E9C-101B-9397-08002B2CF9AE}" pid="435" name="ZOTERO_BREF_PL3FsZcd2HAG_11">
    <vt:lpwstr>l","abstract":"The effect of reducing the frequency of official milk recording and the number of recorded samples per test-day on the accuracy of predicting daily yield and cumulative 305-day yield was investigated. A control data set consisting of 58 210</vt:lpwstr>
  </property>
  <property fmtid="{D5CDD505-2E9C-101B-9397-08002B2CF9AE}" pid="436" name="ZOTERO_BREF_PL3FsZcd2HAG_12">
    <vt:lpwstr> primiparous cows with milk test-day records every 4 weeks was used to investigate the influence of reduced milk recording frequencies. The accuracy of prediction of daily yield with one milk sample per test-day was investigated using 41 874 testday recor</vt:lpwstr>
  </property>
  <property fmtid="{D5CDD505-2E9C-101B-9397-08002B2CF9AE}" pid="437" name="ZOTERO_BREF_PL3FsZcd2HAG_13">
    <vt:lpwstr>ds from 683 cows. Results show that five or more test-day records taken at 8-weekly intervals (A8) predicted 305-day yield with a high level of accuracy. Correlations between 305-day yield predicted from 4-weekly recording intervals (A4) and from 8-weekly</vt:lpwstr>
  </property>
  <property fmtid="{D5CDD505-2E9C-101B-9397-08002B2CF9AE}" pid="438" name="ZOTERO_BREF_PL3FsZcd2HAG_14">
    <vt:lpwstr> intervals were 0.99, 0.98 and 0.98 for milk, fat and protein, respectively. The mean error in estimating 305-day yield from the A8 scheme was 6.8 kg (s.d. 191 kg) for milk yield, 0.3 kg (s.d. 10 kg) for fat yield, and −0.3 kg (s.d. 7 kg) for protein yiel</vt:lpwstr>
  </property>
  <property fmtid="{D5CDD505-2E9C-101B-9397-08002B2CF9AE}" pid="439" name="ZOTERO_BREF_PL3FsZcd2HAG_15">
    <vt:lpwstr>d, compared with the A4 scheme. Milk yield and composition taken during either morning (AM) or evening (PM) milking predicted 24-h yield with a high degree of accuracy. Alternating between AM and PM sampling every 4 weeks predicted 305-day yield with a hi</vt:lpwstr>
  </property>
  <property fmtid="{D5CDD505-2E9C-101B-9397-08002B2CF9AE}" pid="440" name="ZOTERO_BREF_PL3FsZcd2HAG_16">
    <vt:lpwstr>gher degree of accuracy than either all AM or all PM sampling. Alternate AM-PM recording every 4 weeks and AM + PM recording every 8 weeks produced very similar accuracies in predicting 305-day yield compared with the official AM + PM recording every 4 we</vt:lpwstr>
  </property>
  <property fmtid="{D5CDD505-2E9C-101B-9397-08002B2CF9AE}" pid="441" name="ZOTERO_BREF_PL3FsZcd2HAG_17">
    <vt:lpwstr>eks.","container-title":"Animal Science","DOI":"10.1079/ASC34880053","ISSN":"1748-748X, 1357-7298","issue":"1","language":"en","note":"publisher: Cambridge University Press","page":"53-60","source":"Cambridge University Press","title":"Accuracy of predict</vt:lpwstr>
  </property>
  <property fmtid="{D5CDD505-2E9C-101B-9397-08002B2CF9AE}" pid="442" name="ZOTERO_BREF_PL3FsZcd2HAG_18">
    <vt:lpwstr>ing milk yield from alternative milk recording schemes","volume":"80","author":[{"family":"Berry","given":"D. P."},{"family":"Olori","given":"V. E."},{"family":"Cromie","given":"A. R."},{"family":"Veerkamp","given":"R. F."},{"family":"Rath","given":"M."},</vt:lpwstr>
  </property>
  <property fmtid="{D5CDD505-2E9C-101B-9397-08002B2CF9AE}" pid="443" name="ZOTERO_BREF_PL3FsZcd2HAG_19">
    <vt:lpwstr>{"family":"Dillon","given":"P."}],"issued":{"date-parts":[["2005",2]]}}}],"schema":"https://github.com/citation-style-language/schema/raw/master/csl-citation.json"}</vt:lpwstr>
  </property>
  <property fmtid="{D5CDD505-2E9C-101B-9397-08002B2CF9AE}" pid="444" name="ZOTERO_BREF_PL3FsZcd2HAG_2">
    <vt:lpwstr>83590/items/6HKRR5PQ"],"itemData":{"id":48,"type":"article-journal","abstract":"A data set of weekly milk yield records was used to compare different test day models for their ability to interpolate and extrapolate missing milk yields. The criteria to com</vt:lpwstr>
  </property>
  <property fmtid="{D5CDD505-2E9C-101B-9397-08002B2CF9AE}" pid="445" name="ZOTERO_BREF_PL3FsZcd2HAG_3">
    <vt:lpwstr>pare the models were 1) the (co)variance structure modeled compared with the observed (co)variance structure in the data and 2) mean square error of predictions of missing ovservations (MSEP), which compared the predicted value of a missing record to the </vt:lpwstr>
  </property>
  <property fmtid="{D5CDD505-2E9C-101B-9397-08002B2CF9AE}" pid="446" name="ZOTERO_BREF_PL3FsZcd2HAG_4">
    <vt:lpwstr>known value of the record. The test day models used were LEG(m), which are Legendre polynomials with an order of fit of m, and EXP, which is an exponential lactation function. When fitting the LEG(m) models, criteria 1) and 2) generally improved with an i</vt:lpwstr>
  </property>
  <property fmtid="{D5CDD505-2E9C-101B-9397-08002B2CF9AE}" pid="447" name="ZOTERO_BREF_PL3FsZcd2HAG_5">
    <vt:lpwstr>ncreasing order of fit as expected. The model EXP, which contains three random regression coefficients, was between LEG(1) and LEG(2), which contain two and three coefficients, respectively. The improvement of the criteria with m in LEG(m) became negligib</vt:lpwstr>
  </property>
  <property fmtid="{D5CDD505-2E9C-101B-9397-08002B2CF9AE}" pid="448" name="ZOTERO_BREF_PL3FsZcd2HAG_6">
    <vt:lpwstr>le after LEG(5). Thus, a 5th order Legendre polynomial yields a good fit with a minimum number of parameters. Also, the correlation structure of milk yields among days in milk modeled by LEG(5) resembled the correlation structure that was observed in the </vt:lpwstr>
  </property>
  <property fmtid="{D5CDD505-2E9C-101B-9397-08002B2CF9AE}" pid="449" name="ZOTERO_BREF_PL3FsZcd2HAG_7">
    <vt:lpwstr>data. However, the modeled variances at the end of lactation were larger than those observed in the data except when LEG(0) was used. Legendre polynomials with a fit less than five yielded correlation structures that clearly deviated from the observed cor</vt:lpwstr>
  </property>
  <property fmtid="{D5CDD505-2E9C-101B-9397-08002B2CF9AE}" pid="450" name="ZOTERO_BREF_PL3FsZcd2HAG_8">
    <vt:lpwstr>relations, especially in the case of LEG(0). Overall, LEG(5) is preferred to develop a genetic TDM for breeding value estimation.","container-title":"Journal of Dairy Science","DOI":"10.3168/jds.S0022-0302(99)75383-X","ISSN":"0022-0302","issue":"7","journ</vt:lpwstr>
  </property>
  <property fmtid="{D5CDD505-2E9C-101B-9397-08002B2CF9AE}" pid="451" name="ZOTERO_BREF_PL3FsZcd2HAG_9">
    <vt:lpwstr>alAbbreviation":"Journal of Dairy Science","language":"en","page":"1555-1564","source":"ScienceDirect","title":"Prediction of Daily Milk Yields from a Limited Number of Test Days Using Test Day Models","volume":"82","author":[{"family":"Pool","given":"M. </vt:lpwstr>
  </property>
  <property fmtid="{D5CDD505-2E9C-101B-9397-08002B2CF9AE}" pid="452" name="ZOTERO_BREF_QoEDlFiwd7xZ_1">
    <vt:lpwstr>ZOTERO_ITEM CSL_CITATION {"citationID":"MjeslhCI","properties":{"formattedCitation":"[29]","plainCitation":"[29]","noteIndex":0},"citationItems":[{"id":127,"uris":["http://zotero.org/users/2983590/items/IJVQVA9S"],"uri":["http://zotero.org/users/2983590/i</vt:lpwstr>
  </property>
  <property fmtid="{D5CDD505-2E9C-101B-9397-08002B2CF9AE}" pid="453" name="ZOTERO_BREF_QoEDlFiwd7xZ_10">
    <vt:lpwstr>ntinue to increase for several years, whereas the increases in the accuracy of the DGV quickly decrease with large-scale recording; (iii) it is possible to achieve accuracies of the DGV that enable selection for new functional traits recorded on a large s</vt:lpwstr>
  </property>
  <property fmtid="{D5CDD505-2E9C-101B-9397-08002B2CF9AE}" pid="454" name="ZOTERO_BREF_QoEDlFiwd7xZ_11">
    <vt:lpwstr>cale within 3 years from commencement of recording; and (iv) a higher heritability benefits a reference population of cows more than a reference population of bulls.","container-title":"Animal: An International Journal of Animal Bioscience","DOI":"10.1017</vt:lpwstr>
  </property>
  <property fmtid="{D5CDD505-2E9C-101B-9397-08002B2CF9AE}" pid="455" name="ZOTERO_BREF_QoEDlFiwd7xZ_12">
    <vt:lpwstr>/S1751731111002205","ISSN":"1751-732X","issue":"6","journalAbbreviation":"Animal","language":"eng","note":"PMID: 22558957","page":"880-886","source":"PubMed","title":"The value of cows in reference populations for genomic selection of new functional trait</vt:lpwstr>
  </property>
  <property fmtid="{D5CDD505-2E9C-101B-9397-08002B2CF9AE}" pid="456" name="ZOTERO_BREF_QoEDlFiwd7xZ_13">
    <vt:lpwstr>s","volume":"6","author":[{"family":"Buch","given":"L. H."},{"family":"Kargo","given":"M."},{"family":"Berg","given":"P."},{"family":"Lassen","given":"J."},{"family":"Sørensen","given":"A. C."}],"issued":{"date-parts":[["2012",6]]}}}],"schema":"https://gi</vt:lpwstr>
  </property>
  <property fmtid="{D5CDD505-2E9C-101B-9397-08002B2CF9AE}" pid="457" name="ZOTERO_BREF_QoEDlFiwd7xZ_14">
    <vt:lpwstr>thub.com/citation-style-language/schema/raw/master/csl-citation.json"}</vt:lpwstr>
  </property>
  <property fmtid="{D5CDD505-2E9C-101B-9397-08002B2CF9AE}" pid="458" name="ZOTERO_BREF_QoEDlFiwd7xZ_2">
    <vt:lpwstr>tems/IJVQVA9S"],"itemData":{"id":127,"type":"article-journal","abstract":"Today, almost all reference populations consist of progeny tested bulls. However, older progeny tested bulls do not have reliable estimated breeding values (EBV) for new traits. Thu</vt:lpwstr>
  </property>
  <property fmtid="{D5CDD505-2E9C-101B-9397-08002B2CF9AE}" pid="459" name="ZOTERO_BREF_QoEDlFiwd7xZ_3">
    <vt:lpwstr>s, to be able to select for these new traits, it is necessary to build a reference population. We used a deterministic prediction model to test the hypothesis that the value of cows in reference populations depends on the availability of phenotypic record</vt:lpwstr>
  </property>
  <property fmtid="{D5CDD505-2E9C-101B-9397-08002B2CF9AE}" pid="460" name="ZOTERO_BREF_QoEDlFiwd7xZ_4">
    <vt:lpwstr>s. To test the hypothesis, we investigated different strategies of building a reference population for a new functional trait over a 10-year period. The trait was either recorded on a large scale (30 000 cows per year) or on a small scale (2000 cows per y</vt:lpwstr>
  </property>
  <property fmtid="{D5CDD505-2E9C-101B-9397-08002B2CF9AE}" pid="461" name="ZOTERO_BREF_QoEDlFiwd7xZ_5">
    <vt:lpwstr>ear). For large-scale recording, we compared four scenarios where the reference population consisted of 30 sires; 30 sires and 170 test bulls; 30 sires and 2000 cows; or 30 sires, 2000 cows and 170 test bulls in the first year with measurements of the new</vt:lpwstr>
  </property>
  <property fmtid="{D5CDD505-2E9C-101B-9397-08002B2CF9AE}" pid="462" name="ZOTERO_BREF_QoEDlFiwd7xZ_6">
    <vt:lpwstr> functional trait. In addition to varying the make-up of the reference population, we also varied the heritability of the trait (h2 = 0.05 v. 0.15). The results showed that a reference population of test bulls, cows and sires results in the highest accura</vt:lpwstr>
  </property>
  <property fmtid="{D5CDD505-2E9C-101B-9397-08002B2CF9AE}" pid="463" name="ZOTERO_BREF_QoEDlFiwd7xZ_7">
    <vt:lpwstr>cy of the direct genomic values (DGV) for a new functional trait, regardless of its heritability. For small-scale recording, we compared two scenarios where the reference population consisted of the 2000 cows with phenotypic records or the 30 sires of the</vt:lpwstr>
  </property>
  <property fmtid="{D5CDD505-2E9C-101B-9397-08002B2CF9AE}" pid="464" name="ZOTERO_BREF_QoEDlFiwd7xZ_8">
    <vt:lpwstr>se cows in the first year with measurements of the new functional trait. The results showed that a reference population of cows results in the highest accuracy of the DGV whether the heritability is 0.05 or 0.15, because variation is lost when phenotypic </vt:lpwstr>
  </property>
  <property fmtid="{D5CDD505-2E9C-101B-9397-08002B2CF9AE}" pid="465" name="ZOTERO_BREF_QoEDlFiwd7xZ_9">
    <vt:lpwstr>data on cows are summarized in EBV of their sires. The main conclusions from this study are: (i) the fewer phenotypic records, the larger effect of including cows in the reference population; (ii) for small-scale recording, the accuracy of the DGV will co</vt:lpwstr>
  </property>
  <property fmtid="{D5CDD505-2E9C-101B-9397-08002B2CF9AE}" pid="466" name="ZOTERO_BREF_R5xZPQH1Kto5_1">
    <vt:lpwstr>ZOTERO_ITEM CSL_CITATION {"citationID":"OjZH8S5b","properties":{"formattedCitation":"[6\\uc0\\u8211{}10]","plainCitation":"[6–10]","noteIndex":0},"citationItems":[{"id":424,"uris":["http://zotero.org/users/2983590/items/C5B2PZB7"],"uri":["http://zotero.or</vt:lpwstr>
  </property>
  <property fmtid="{D5CDD505-2E9C-101B-9397-08002B2CF9AE}" pid="467" name="ZOTERO_BREF_R5xZPQH1Kto5_10">
    <vt:lpwstr> Risk of Disease Using a Genome-Wide Approach","volume":"3","author":[{"family":"Daetwyler","given":"Hans D."},{"family":"Villanueva","given":"Beatriz"},{"family":"Woolliams","given":"John A."}],"editor":[{"family":"Weedon","given":"Michael Nicholas"}],"i</vt:lpwstr>
  </property>
  <property fmtid="{D5CDD505-2E9C-101B-9397-08002B2CF9AE}" pid="468" name="ZOTERO_BREF_R5xZPQH1Kto5_11">
    <vt:lpwstr>ssued":{"date-parts":[["2008",10,14]]}}},{"id":72,"uris":["http://zotero.org/users/2983590/items/NC3NINJS"],"uri":["http://zotero.org/users/2983590/items/NC3NINJS"],"itemData":{"id":72,"type":"article-journal","abstract":"Genomic selection refers to the u</vt:lpwstr>
  </property>
  <property fmtid="{D5CDD505-2E9C-101B-9397-08002B2CF9AE}" pid="469" name="ZOTERO_BREF_R5xZPQH1Kto5_12">
    <vt:lpwstr>se of dense markers covering the whole genome to estimate the breeding value of selection candidates for a quantitative trait. This paper considers prediction of breeding value based on a linear combination of the markers. In this case the best estimate o</vt:lpwstr>
  </property>
  <property fmtid="{D5CDD505-2E9C-101B-9397-08002B2CF9AE}" pid="470" name="ZOTERO_BREF_R5xZPQH1Kto5_13">
    <vt:lpwstr>f each marker's effect is the expectation of the effect conditional on the data. To calculate this requires a prior distribution of marker effects. If the marker effects are normally distributed with constant variance, BLUP can be used to calculate the es</vt:lpwstr>
  </property>
  <property fmtid="{D5CDD505-2E9C-101B-9397-08002B2CF9AE}" pid="471" name="ZOTERO_BREF_R5xZPQH1Kto5_14">
    <vt:lpwstr>timated effects of the markers and hence the estimated breeding value (EBV). In this case the model is equivalent to a conventional animal model in which the relationship matrix among the animals is estimated from the markers instead of the pedigree. The </vt:lpwstr>
  </property>
  <property fmtid="{D5CDD505-2E9C-101B-9397-08002B2CF9AE}" pid="472" name="ZOTERO_BREF_R5xZPQH1Kto5_15">
    <vt:lpwstr>accuracy of the EBV can approach 1.0 but a very large amount of data is required. An alternative model was investigated in which only some markers have non-zero effects and these effects follow a reflected exponential distribution. In this case the expect</vt:lpwstr>
  </property>
  <property fmtid="{D5CDD505-2E9C-101B-9397-08002B2CF9AE}" pid="473" name="ZOTERO_BREF_R5xZPQH1Kto5_16">
    <vt:lpwstr>ed effect of a marker is a non-linear function of the data such that apparently small effects are regressed back almost to zero and consequently these markers can be deleted from the model. The accuracy in this case is considerably higher than when marker</vt:lpwstr>
  </property>
  <property fmtid="{D5CDD505-2E9C-101B-9397-08002B2CF9AE}" pid="474" name="ZOTERO_BREF_R5xZPQH1Kto5_17">
    <vt:lpwstr> effects are normally distributed. If genomic selection is practiced for several generations the response declines in a manner that can be predicted from the marker allele frequencies. Genomic selection is likely to lead to a more rapid decline in the sel</vt:lpwstr>
  </property>
  <property fmtid="{D5CDD505-2E9C-101B-9397-08002B2CF9AE}" pid="475" name="ZOTERO_BREF_R5xZPQH1Kto5_18">
    <vt:lpwstr>ection response than phenotypic selection unless new markers are continually added to the prediction of breeding value. A method to find the optimum index to maximise long term selection response is derived. This index varies the weight given to a marker </vt:lpwstr>
  </property>
  <property fmtid="{D5CDD505-2E9C-101B-9397-08002B2CF9AE}" pid="476" name="ZOTERO_BREF_R5xZPQH1Kto5_19">
    <vt:lpwstr>according to its frequency such that markers where the favourable allele has low frequency receive more weight in the index.","container-title":"Genetica","DOI":"10.1007/s10709-008-9308-0","ISSN":"1573-6857","issue":"2","journalAbbreviation":"Genetica","l</vt:lpwstr>
  </property>
  <property fmtid="{D5CDD505-2E9C-101B-9397-08002B2CF9AE}" pid="477" name="ZOTERO_BREF_R5xZPQH1Kto5_2">
    <vt:lpwstr>g/users/2983590/items/C5B2PZB7"],"itemData":{"id":424,"type":"article-journal","abstract":"Background: The prediction of the genetic disease risk of an individual is a powerful public health tool. While predicting risk has been successful in diseases whic</vt:lpwstr>
  </property>
  <property fmtid="{D5CDD505-2E9C-101B-9397-08002B2CF9AE}" pid="478" name="ZOTERO_BREF_R5xZPQH1Kto5_20">
    <vt:lpwstr>anguage":"eng","note":"PMID: 18704696","page":"245-257","source":"PubMed","title":"Genomic selection: prediction of accuracy and maximisation of long term response","title-short":"Genomic selection","volume":"136","author":[{"family":"Goddard","given":"Mi</vt:lpwstr>
  </property>
  <property fmtid="{D5CDD505-2E9C-101B-9397-08002B2CF9AE}" pid="479" name="ZOTERO_BREF_R5xZPQH1Kto5_21">
    <vt:lpwstr>ke"}],"issued":{"date-parts":[["2009",6]]}}},{"id":418,"uris":["http://zotero.org/users/2983590/items/PZM77XIV"],"uri":["http://zotero.org/users/2983590/items/PZM77XIV"],"itemData":{"id":418,"type":"article-journal","abstract":"The impact of additive-gene</vt:lpwstr>
  </property>
  <property fmtid="{D5CDD505-2E9C-101B-9397-08002B2CF9AE}" pid="480" name="ZOTERO_BREF_R5xZPQH1Kto5_22">
    <vt:lpwstr>tic relationships captured by single nucleotide polymorphisms (SNPs) on the accuracy of genomic breeding values (GEBVs) has been demonstrated, but recent studies on data obtained from Holstein populations have ignored this fact. However, this impact and t</vt:lpwstr>
  </property>
  <property fmtid="{D5CDD505-2E9C-101B-9397-08002B2CF9AE}" pid="481" name="ZOTERO_BREF_R5xZPQH1Kto5_23">
    <vt:lpwstr>he accuracy of GEBVs due to linkage disequilibrium (LD), which is fairly persistent over generations, must be known to implement future breeding programs.","container-title":"Genetics Selection Evolution","DOI":"10.1186/1297-9686-42-5","ISSN":"1297-9686",</vt:lpwstr>
  </property>
  <property fmtid="{D5CDD505-2E9C-101B-9397-08002B2CF9AE}" pid="482" name="ZOTERO_BREF_R5xZPQH1Kto5_24">
    <vt:lpwstr>"issue":"1","journalAbbreviation":"Genetics Selection Evolution","page":"5","source":"BioMed Central","title":"The impact of genetic relationship information on genomic breeding values in German Holstein cattle","volume":"42","author":[{"family":"Habier",</vt:lpwstr>
  </property>
  <property fmtid="{D5CDD505-2E9C-101B-9397-08002B2CF9AE}" pid="483" name="ZOTERO_BREF_R5xZPQH1Kto5_25">
    <vt:lpwstr>"given":"David"},{"family":"Tetens","given":"Jens"},{"family":"Seefried","given":"Franz-Reinhold"},{"family":"Lichtner","given":"Peter"},{"family":"Thaller","given":"Georg"}],"issued":{"date-parts":[["2010",2,19]]}}},{"id":91,"uris":["http://zotero.org/us</vt:lpwstr>
  </property>
  <property fmtid="{D5CDD505-2E9C-101B-9397-08002B2CF9AE}" pid="484" name="ZOTERO_BREF_R5xZPQH1Kto5_26">
    <vt:lpwstr>ers/2983590/items/39KX5QQZ"],"uri":["http://zotero.org/users/2983590/items/39KX5QQZ"],"itemData":{"id":91,"type":"article-journal","abstract":"BACKGROUND: The theory of genomic selection is based on the prediction of the effects of quantitative trait loci</vt:lpwstr>
  </property>
  <property fmtid="{D5CDD505-2E9C-101B-9397-08002B2CF9AE}" pid="485" name="ZOTERO_BREF_R5xZPQH1Kto5_27">
    <vt:lpwstr> (QTL) in linkage disequilibrium (LD) with markers. However, there is increasing evidence that genomic selection also relies on \"relationships\" between individuals to accurately predict genetic values. Therefore, a better understanding of what genomic s</vt:lpwstr>
  </property>
  <property fmtid="{D5CDD505-2E9C-101B-9397-08002B2CF9AE}" pid="486" name="ZOTERO_BREF_R5xZPQH1Kto5_28">
    <vt:lpwstr>election actually predicts is relevant so that appropriate methods of analysis are used in genomic evaluations.\nMETHODS: Simulation was used to compare the performance of estimates of breeding values based on pedigree relationships (Best Linear Unbiased </vt:lpwstr>
  </property>
  <property fmtid="{D5CDD505-2E9C-101B-9397-08002B2CF9AE}" pid="487" name="ZOTERO_BREF_R5xZPQH1Kto5_29">
    <vt:lpwstr>Prediction, BLUP), genomic relationships (gBLUP), and based on a Bayesian variable selection model (Bayes B) to estimate breeding values under a range of different underlying models of genetic variation. The effects of different marker densities and varyi</vt:lpwstr>
  </property>
  <property fmtid="{D5CDD505-2E9C-101B-9397-08002B2CF9AE}" pid="488" name="ZOTERO_BREF_R5xZPQH1Kto5_3">
    <vt:lpwstr>h follow simple Mendelian inheritance, it has proven challenging in complex diseases for which a large number of loci contribute to the genetic variance. The large numbers of single nucleotide polymorphisms now available provide new opportunities for pred</vt:lpwstr>
  </property>
  <property fmtid="{D5CDD505-2E9C-101B-9397-08002B2CF9AE}" pid="489" name="ZOTERO_BREF_R5xZPQH1Kto5_30">
    <vt:lpwstr>ng animal relationships were also examined.\nRESULTS: This study shows that genomic selection methods can predict a proportion of the additive genetic value when genetic variation is controlled by common quantitative trait loci (QTL model), rare loci (rar</vt:lpwstr>
  </property>
  <property fmtid="{D5CDD505-2E9C-101B-9397-08002B2CF9AE}" pid="490" name="ZOTERO_BREF_R5xZPQH1Kto5_31">
    <vt:lpwstr>e variant model), all loci (infinitesimal model) and a random association (a polygenic model). The Bayes B method was able to estimate breeding values more accurately than gBLUP under the QTL and rare variant models, for the alternative marker densities a</vt:lpwstr>
  </property>
  <property fmtid="{D5CDD505-2E9C-101B-9397-08002B2CF9AE}" pid="491" name="ZOTERO_BREF_R5xZPQH1Kto5_32">
    <vt:lpwstr>nd reference populations. The Bayes B and gBLUP methods had similar accuracies under the infinitesimal model.\nCONCLUSIONS: Our results suggest that Bayes B is superior to gBLUP to estimate breeding values from genomic data. The underlying model of geneti</vt:lpwstr>
  </property>
  <property fmtid="{D5CDD505-2E9C-101B-9397-08002B2CF9AE}" pid="492" name="ZOTERO_BREF_R5xZPQH1Kto5_33">
    <vt:lpwstr>c variation greatly affects the predictive ability of genomic selection methods, and the superiority of Bayes B over gBLUP is highly dependent on the presence of large QTL effects. The use of SNP sequence data will outperform the less dense marker panels.</vt:lpwstr>
  </property>
  <property fmtid="{D5CDD505-2E9C-101B-9397-08002B2CF9AE}" pid="493" name="ZOTERO_BREF_R5xZPQH1Kto5_34">
    <vt:lpwstr> However, the size and distribution of QTL effects and the size of reference populations still greatly influence the effectiveness of using sequence data for genomic prediction.","container-title":"Genetics, selection, evolution: GSE","DOI":"10.1186/1297-</vt:lpwstr>
  </property>
  <property fmtid="{D5CDD505-2E9C-101B-9397-08002B2CF9AE}" pid="494" name="ZOTERO_BREF_R5xZPQH1Kto5_35">
    <vt:lpwstr>9686-43-18","ISSN":"1297-9686","journalAbbreviation":"Genet. Sel. Evol.","language":"eng","note":"PMID: 21575265\nPMCID: PMC3114710","page":"18","source":"PubMed","title":"Different models of genetic variation and their effect on genomic evaluation","volu</vt:lpwstr>
  </property>
  <property fmtid="{D5CDD505-2E9C-101B-9397-08002B2CF9AE}" pid="495" name="ZOTERO_BREF_R5xZPQH1Kto5_36">
    <vt:lpwstr>me":"43","author":[{"family":"Clark","given":"Samuel A."},{"family":"Hickey","given":"John M."},{"family":"Werf","given":"Julius H. J.","non-dropping-particle":"van der"}],"issued":{"date-parts":[["2011",5,17]]}}},{"id":475,"uris":["http://zotero.org/user</vt:lpwstr>
  </property>
  <property fmtid="{D5CDD505-2E9C-101B-9397-08002B2CF9AE}" pid="496" name="ZOTERO_BREF_R5xZPQH1Kto5_37">
    <vt:lpwstr>s/2983590/items/6P9VWTEZ"],"uri":["http://zotero.org/users/2983590/items/6P9VWTEZ"],"itemData":{"id":475,"type":"article-journal","abstract":"Estimated breeding values (EBVs) using data from genetic markers can be predicted using a genomic relationship ma</vt:lpwstr>
  </property>
  <property fmtid="{D5CDD505-2E9C-101B-9397-08002B2CF9AE}" pid="497" name="ZOTERO_BREF_R5xZPQH1Kto5_38">
    <vt:lpwstr>trix, derived from animal's genotypes, and best linear unbiased prediction. However, if the accuracy of the EBVs is calculated in the usual manner (from the inverse element of the coefficient matrix), it is likely to be overestimated owing to sampling err</vt:lpwstr>
  </property>
  <property fmtid="{D5CDD505-2E9C-101B-9397-08002B2CF9AE}" pid="498" name="ZOTERO_BREF_R5xZPQH1Kto5_39">
    <vt:lpwstr>ors in elements of the genomic relationship matrix. We show here that the correct accuracy can be obtained by regressing the relationship matrix towards the pedigree relationship matrix so that it is an unbiased estimate of the relationships at the QTL co</vt:lpwstr>
  </property>
  <property fmtid="{D5CDD505-2E9C-101B-9397-08002B2CF9AE}" pid="499" name="ZOTERO_BREF_R5xZPQH1Kto5_4">
    <vt:lpwstr>icting genetic risk of complex diseases with high accuracy.\nMethodology/Principal Findings: We have derived simple deterministic formulae to predict the accuracy of predicted genetic risk from population or case control studies using a genome-wide approa</vt:lpwstr>
  </property>
  <property fmtid="{D5CDD505-2E9C-101B-9397-08002B2CF9AE}" pid="500" name="ZOTERO_BREF_R5xZPQH1Kto5_40">
    <vt:lpwstr>ntrolling the trait. This method shows how the accuracy increases as the number of markers used increases because the regression coefficient (of genomic relationship towards pedigree relationship) increases. We also present a deterministic method for pred</vt:lpwstr>
  </property>
  <property fmtid="{D5CDD505-2E9C-101B-9397-08002B2CF9AE}" pid="501" name="ZOTERO_BREF_R5xZPQH1Kto5_41">
    <vt:lpwstr>icting the accuracy of such genomic EBVs before data on individual animals are collected. This method estimates the proportion of genetic variance explained by the markers, which is equal to the regression coefficient described above, and the accuracy wit</vt:lpwstr>
  </property>
  <property fmtid="{D5CDD505-2E9C-101B-9397-08002B2CF9AE}" pid="502" name="ZOTERO_BREF_R5xZPQH1Kto5_42">
    <vt:lpwstr>h which marker effects are estimated. The latter depends on the variance in relationship between pairs of animals, which equals the mean linkage disequilibrium over all pairs of loci. The theory was validated using simulated data and data on fat concentra</vt:lpwstr>
  </property>
  <property fmtid="{D5CDD505-2E9C-101B-9397-08002B2CF9AE}" pid="503" name="ZOTERO_BREF_R5xZPQH1Kto5_43">
    <vt:lpwstr>tion in the milk of Holstein cattle.","container-title":"Journal of Animal Breeding and Genetics = Zeitschrift Fur Tierzuchtung Und Zuchtungsbiologie","DOI":"10.1111/j.1439-0388.2011.00964.x","ISSN":"1439-0388","issue":"6","journalAbbreviation":"J. Anim. </vt:lpwstr>
  </property>
  <property fmtid="{D5CDD505-2E9C-101B-9397-08002B2CF9AE}" pid="504" name="ZOTERO_BREF_R5xZPQH1Kto5_44">
    <vt:lpwstr>Breed. Genet.","language":"eng","note":"PMID: 22059574","page":"409-421","source":"PubMed","title":"Using the genomic relationship matrix to predict the accuracy of genomic selection","volume":"128","author":[{"family":"Goddard","given":"M. E."},{"family"</vt:lpwstr>
  </property>
  <property fmtid="{D5CDD505-2E9C-101B-9397-08002B2CF9AE}" pid="505" name="ZOTERO_BREF_R5xZPQH1Kto5_45">
    <vt:lpwstr>:"Hayes","given":"B. J."},{"family":"Meuwissen","given":"T. H. E."}],"issued":{"date-parts":[["2011",12]]}}}],"schema":"https://github.com/citation-style-language/schema/raw/master/csl-citation.json"}</vt:lpwstr>
  </property>
  <property fmtid="{D5CDD505-2E9C-101B-9397-08002B2CF9AE}" pid="506" name="ZOTERO_BREF_R5xZPQH1Kto5_5">
    <vt:lpwstr>ch and assuming a dichotomous disease phenotype with an underlying continuous liability. We show that the prediction equations are special cases of the more general problem of predicting the accuracy of estimates of genetic values of a continuous phenotyp</vt:lpwstr>
  </property>
  <property fmtid="{D5CDD505-2E9C-101B-9397-08002B2CF9AE}" pid="507" name="ZOTERO_BREF_R5xZPQH1Kto5_6">
    <vt:lpwstr>e. Our predictive equations are responsive to all parameters that affect accuracy and they are independent of allele frequency and effect distributions. Deterministic prediction errors when tested by simulation were generally small. The common link among </vt:lpwstr>
  </property>
  <property fmtid="{D5CDD505-2E9C-101B-9397-08002B2CF9AE}" pid="508" name="ZOTERO_BREF_R5xZPQH1Kto5_7">
    <vt:lpwstr>the expressions for accuracy is that they are best summarized as the product of the ratio of number of phenotypic records per number of risk loci and the observed heritability.\nConclusions/Significance: This study advances the understanding of the relati</vt:lpwstr>
  </property>
  <property fmtid="{D5CDD505-2E9C-101B-9397-08002B2CF9AE}" pid="509" name="ZOTERO_BREF_R5xZPQH1Kto5_8">
    <vt:lpwstr>ve power of case control and population studies of disease. The predictions represent an upper bound of accuracy which may be achievable with improved effect estimation methods. The formulae derived will help researchers determine an appropriate sample si</vt:lpwstr>
  </property>
  <property fmtid="{D5CDD505-2E9C-101B-9397-08002B2CF9AE}" pid="510" name="ZOTERO_BREF_R5xZPQH1Kto5_9">
    <vt:lpwstr>ze to attain a certain accuracy when predicting genetic risk.","container-title":"PLoS ONE","DOI":"10.1371/journal.pone.0003395","ISSN":"1932-6203","issue":"10","language":"en","page":"e3395","source":"Crossref","title":"Accuracy of Predicting the Genetic</vt:lpwstr>
  </property>
  <property fmtid="{D5CDD505-2E9C-101B-9397-08002B2CF9AE}" pid="511" name="ZOTERO_BREF_TdDVvpj0nc3q_1">
    <vt:lpwstr>ZOTERO_ITEM CSL_CITATION {"citationID":"ImXbEYxp","properties":{"formattedCitation":"[3]","plainCitation":"[3]","noteIndex":0},"citationItems":[{"id":9,"uris":["http://zotero.org/users/2983590/items/S9NXUB9E"],"uri":["http://zotero.org/users/2983590/items</vt:lpwstr>
  </property>
  <property fmtid="{D5CDD505-2E9C-101B-9397-08002B2CF9AE}" pid="512" name="ZOTERO_BREF_TdDVvpj0nc3q_10">
    <vt:lpwstr>ncreased the conversion efficiency by achieving either comparable genetic gain for a smaller loss of genetic variation or higher genetic gain for a comparable loss of genetic variation. Our results will help breeding organizations implement sustainable ge</vt:lpwstr>
  </property>
  <property fmtid="{D5CDD505-2E9C-101B-9397-08002B2CF9AE}" pid="513" name="ZOTERO_BREF_TdDVvpj0nc3q_11">
    <vt:lpwstr>nomic selection.","container-title":"Journal of Dairy Science","DOI":"10.3168/jds.2019-16853","ISSN":"0022-0302","issue":"11","journalAbbreviation":"Journal of Dairy Science","language":"en","page":"9971-9982","source":"ScienceDirect","title":"Efficient u</vt:lpwstr>
  </property>
  <property fmtid="{D5CDD505-2E9C-101B-9397-08002B2CF9AE}" pid="514" name="ZOTERO_BREF_TdDVvpj0nc3q_12">
    <vt:lpwstr>se of genomic information for sustainable genetic improvement in small cattle populations","volume":"102","author":[{"family":"Obšteter","given":"J."},{"family":"Jenko","given":"J."},{"family":"Hickey","given":"J. M."},{"family":"Gorjanc","given":"G."}],"</vt:lpwstr>
  </property>
  <property fmtid="{D5CDD505-2E9C-101B-9397-08002B2CF9AE}" pid="515" name="ZOTERO_BREF_TdDVvpj0nc3q_13">
    <vt:lpwstr>issued":{"date-parts":[["2019",11,1]]}}}],"schema":"https://github.com/citation-style-language/schema/raw/master/csl-citation.json"}</vt:lpwstr>
  </property>
  <property fmtid="{D5CDD505-2E9C-101B-9397-08002B2CF9AE}" pid="516" name="ZOTERO_BREF_TdDVvpj0nc3q_2">
    <vt:lpwstr>/S9NXUB9E"],"itemData":{"id":9,"type":"article-journal","abstract":"In this study, we compared genetic gain, genetic variation, and the efficiency of converting variation into gain under different genomic selection scenarios with truncation or optimum con</vt:lpwstr>
  </property>
  <property fmtid="{D5CDD505-2E9C-101B-9397-08002B2CF9AE}" pid="517" name="ZOTERO_BREF_TdDVvpj0nc3q_3">
    <vt:lpwstr>tribution selection in a small dairy population by simulation. Breeding programs have to maximize genetic gain but also ensure sustainability by maintaining genetic variation. Numerous studies have shown that genomic selection increases genetic gain. Alth</vt:lpwstr>
  </property>
  <property fmtid="{D5CDD505-2E9C-101B-9397-08002B2CF9AE}" pid="518" name="ZOTERO_BREF_TdDVvpj0nc3q_4">
    <vt:lpwstr>ough genomic selection is a well-established method, small populations still struggle with choosing the most sustainable strategy to adopt this type of selection. We developed a simulator of a dairy population and simulated a model after the Slovenian Bro</vt:lpwstr>
  </property>
  <property fmtid="{D5CDD505-2E9C-101B-9397-08002B2CF9AE}" pid="519" name="ZOTERO_BREF_TdDVvpj0nc3q_5">
    <vt:lpwstr>wn Swiss population with ∼10,500 cows. We compared different truncation selection scenarios by varying (1) the method of sire selection and their use on cows or bull-dams, and (2) selection intensity and the number of years a sire is in use. Furthermore, </vt:lpwstr>
  </property>
  <property fmtid="{D5CDD505-2E9C-101B-9397-08002B2CF9AE}" pid="520" name="ZOTERO_BREF_TdDVvpj0nc3q_6">
    <vt:lpwstr>we compared different optimum contribution selection scenarios with optimization of sire selection and their usage. We compared scenarios in terms of genetic gain, selection accuracy, generation interval, genetic and genic variance, rate of coancestry, ef</vt:lpwstr>
  </property>
  <property fmtid="{D5CDD505-2E9C-101B-9397-08002B2CF9AE}" pid="521" name="ZOTERO_BREF_TdDVvpj0nc3q_7">
    <vt:lpwstr>fective population size, and conversion efficiency. The results showed that early use of genomically tested sires increased genetic gain compared with progeny testing, as expected from changes in selection accuracy and generation interval. A faster turnov</vt:lpwstr>
  </property>
  <property fmtid="{D5CDD505-2E9C-101B-9397-08002B2CF9AE}" pid="522" name="ZOTERO_BREF_TdDVvpj0nc3q_8">
    <vt:lpwstr>er of sires from year to year and higher intensity increased the genetic gain even further but increased the loss of genetic variation per year. Although maximizing intensity gave the lowest conversion efficiency, faster turnover of sires gave an intermed</vt:lpwstr>
  </property>
  <property fmtid="{D5CDD505-2E9C-101B-9397-08002B2CF9AE}" pid="523" name="ZOTERO_BREF_TdDVvpj0nc3q_9">
    <vt:lpwstr>iate conversion efficiency. The largest conversion efficiency was achieved with the simultaneous use of genomically and progeny-tested sires that were used over several years. Compared with truncation selection, optimizing sire selection and their usage i</vt:lpwstr>
  </property>
  <property fmtid="{D5CDD505-2E9C-101B-9397-08002B2CF9AE}" pid="524" name="ZOTERO_BREF_TvTlCGb1fFY9_1">
    <vt:lpwstr>ZOTERO_ITEM CSL_CITATION {"citationID":"XG0QlcEn","properties":{"formattedCitation":"[13, 14]","plainCitation":"[13, 14]","dontUpdate":true,"noteIndex":0},"citationItems":[{"id":80,"uris":["http://zotero.org/users/2983590/items/Y26HFMND"],"uri":["http://z</vt:lpwstr>
  </property>
  <property fmtid="{D5CDD505-2E9C-101B-9397-08002B2CF9AE}" pid="525" name="ZOTERO_BREF_TvTlCGb1fFY9_10">
    <vt:lpwstr>val, relatively small reference population sizes are needed to obtain a similar response to that with selection on traditional BLUP estimated breeding values.\nCONCLUSIONS: When the trait of interest cannot be recorded on the selection candidate, genomic </vt:lpwstr>
  </property>
  <property fmtid="{D5CDD505-2E9C-101B-9397-08002B2CF9AE}" pid="526" name="ZOTERO_BREF_TvTlCGb1fFY9_11">
    <vt:lpwstr>selection schemes are very attractive even when the number of phenotypic records is limited, because traditional breeding requires progeny testing schemes with long generation intervals in those cases.","container-title":"Genetics, selection, evolution: G</vt:lpwstr>
  </property>
  <property fmtid="{D5CDD505-2E9C-101B-9397-08002B2CF9AE}" pid="527" name="ZOTERO_BREF_TvTlCGb1fFY9_12">
    <vt:lpwstr>SE","DOI":"10.1186/1297-9686-44-26","ISSN":"1297-9686","journalAbbreviation":"Genet. Sel. Evol.","language":"eng","note":"PMID: 22862849\nPMCID: PMC3441475","page":"26","source":"PubMed","title":"Response to genomic selection: the Bulmer effect and the po</vt:lpwstr>
  </property>
  <property fmtid="{D5CDD505-2E9C-101B-9397-08002B2CF9AE}" pid="528" name="ZOTERO_BREF_TvTlCGb1fFY9_13">
    <vt:lpwstr>tential of genomic selection when the number of phenotypic records is limiting","title-short":"Response to genomic selection","volume":"44","author":[{"family":"Van Grevenhof","given":"Elizabeth M."},{"family":"Van Arendonk","given":"Johan A. M."},{"famil</vt:lpwstr>
  </property>
  <property fmtid="{D5CDD505-2E9C-101B-9397-08002B2CF9AE}" pid="529" name="ZOTERO_BREF_TvTlCGb1fFY9_14">
    <vt:lpwstr>y":"Bijma","given":"Piter"}],"issued":{"date-parts":[["2012",8,3]]}}},{"id":10,"uris":["http://zotero.org/users/2983590/items/2ITRT5T6"],"uri":["http://zotero.org/users/2983590/items/2ITRT5T6"],"itemData":{"id":10,"type":"article-journal","abstract":"Gene</vt:lpwstr>
  </property>
  <property fmtid="{D5CDD505-2E9C-101B-9397-08002B2CF9AE}" pid="530" name="ZOTERO_BREF_TvTlCGb1fFY9_15">
    <vt:lpwstr>tic improvement programs around the world rely on the collection of accurate phenotypic data. These phenotypes have an inherent value that can be estimated as the contribution of an additional record to genetic gain. Here, the contribution of phenotypes t</vt:lpwstr>
  </property>
  <property fmtid="{D5CDD505-2E9C-101B-9397-08002B2CF9AE}" pid="531" name="ZOTERO_BREF_TvTlCGb1fFY9_16">
    <vt:lpwstr>o genetic gain was calculated using traditional progeny testing (PT) and 2 genomic selection (GS) strategies that, for simplicity, included either males or females in the reference population. A procedure to estimate the theoretical economic contribution </vt:lpwstr>
  </property>
  <property fmtid="{D5CDD505-2E9C-101B-9397-08002B2CF9AE}" pid="532" name="ZOTERO_BREF_TvTlCGb1fFY9_17">
    <vt:lpwstr>of a phenotype to a breeding program is described for both GS and PT breeding programs through the increment in genetic gain per unit of increase in estimated breeding value reliability obtained when an additional phenotypic record is added. The main fact</vt:lpwstr>
  </property>
  <property fmtid="{D5CDD505-2E9C-101B-9397-08002B2CF9AE}" pid="533" name="ZOTERO_BREF_TvTlCGb1fFY9_18">
    <vt:lpwstr>ors affecting the value of a phenotype were the economic value of the trait, the number of phenotypic records already available for the trait, and its heritability. Furthermore, the value of a phenotype was affected by several other factors, including the</vt:lpwstr>
  </property>
  <property fmtid="{D5CDD505-2E9C-101B-9397-08002B2CF9AE}" pid="534" name="ZOTERO_BREF_TvTlCGb1fFY9_19">
    <vt:lpwstr> cost of establishing the breeding program and the cost of phenotyping and genotyping. The cost of achieving a reliability of 0.60 was assessed for different reference populations for GS. Genomic reference populations of more sires with small progeny grou</vt:lpwstr>
  </property>
  <property fmtid="{D5CDD505-2E9C-101B-9397-08002B2CF9AE}" pid="535" name="ZOTERO_BREF_TvTlCGb1fFY9_2">
    <vt:lpwstr>otero.org/users/2983590/items/Y26HFMND"],"itemData":{"id":80,"type":"article-journal","abstract":"BACKGROUND: Over the last ten years, genomic selection has developed enormously. Simulations and results on real data suggest that breeding values can be pre</vt:lpwstr>
  </property>
  <property fmtid="{D5CDD505-2E9C-101B-9397-08002B2CF9AE}" pid="536" name="ZOTERO_BREF_TvTlCGb1fFY9_20">
    <vt:lpwstr>p sizes (e.g., 20 equivalent daughters) had a lower cost than those reference populations with either large progeny group sizes for fewer genotyped sires, or female reference populations, unless the heritability was large and the cost of phenotyping excee</vt:lpwstr>
  </property>
  <property fmtid="{D5CDD505-2E9C-101B-9397-08002B2CF9AE}" pid="537" name="ZOTERO_BREF_TvTlCGb1fFY9_21">
    <vt:lpwstr>ded a few hundred dollars; then, female reference populations were preferable from an economic perspective.","container-title":"Journal of Dairy Science","DOI":"10.3168/jds.2014-8125","ISSN":"0022-0302","issue":"12","journalAbbreviation":"Journal of Dairy</vt:lpwstr>
  </property>
  <property fmtid="{D5CDD505-2E9C-101B-9397-08002B2CF9AE}" pid="538" name="ZOTERO_BREF_TvTlCGb1fFY9_22">
    <vt:lpwstr> Science","language":"en","page":"7905-7915","source":"ScienceDirect","title":"On the value of the phenotypes in the genomic era","volume":"97","author":[{"family":"Gonzalez-Recio","given":"O."},{"family":"Coffey","given":"M. P."},{"family":"Pryce","given</vt:lpwstr>
  </property>
  <property fmtid="{D5CDD505-2E9C-101B-9397-08002B2CF9AE}" pid="539" name="ZOTERO_BREF_TvTlCGb1fFY9_23">
    <vt:lpwstr>":"J. E."}],"issued":{"date-parts":[["2014",12,1]]}}}],"schema":"https://github.com/citation-style-language/schema/raw/master/csl-citation.json"}</vt:lpwstr>
  </property>
  <property fmtid="{D5CDD505-2E9C-101B-9397-08002B2CF9AE}" pid="540" name="ZOTERO_BREF_TvTlCGb1fFY9_3">
    <vt:lpwstr>dicted with high accuracy using genetic markers alone. However, to reach high accuracies, large reference populations are needed. In many livestock populations or even species, such populations cannot be established when traits are difficult or expensive </vt:lpwstr>
  </property>
  <property fmtid="{D5CDD505-2E9C-101B-9397-08002B2CF9AE}" pid="541" name="ZOTERO_BREF_TvTlCGb1fFY9_4">
    <vt:lpwstr>to record, or when the population size is small. The value of genomic selection is then questionable.\nMETHODS: In this study, we compare traditional breeding schemes based on own performance or progeny information to genomic selection schemes, for which </vt:lpwstr>
  </property>
  <property fmtid="{D5CDD505-2E9C-101B-9397-08002B2CF9AE}" pid="542" name="ZOTERO_BREF_TvTlCGb1fFY9_5">
    <vt:lpwstr>the number of phenotypic records is limiting. Deterministic simulations were performed using selection index theory. Our focus was on the equilibrium response obtained after a few generations of selection. Therefore, we first investigated the magnitude of</vt:lpwstr>
  </property>
  <property fmtid="{D5CDD505-2E9C-101B-9397-08002B2CF9AE}" pid="543" name="ZOTERO_BREF_TvTlCGb1fFY9_6">
    <vt:lpwstr> the Bulmer effect with genomic selection.\nRESULTS: Results showed that the reduction in response due to the Bulmer effect is the same for genomic selection as for selection based on traditional BLUP estimated breeding values, and is independent of the a</vt:lpwstr>
  </property>
  <property fmtid="{D5CDD505-2E9C-101B-9397-08002B2CF9AE}" pid="544" name="ZOTERO_BREF_TvTlCGb1fFY9_7">
    <vt:lpwstr>ccuracy of selection. The reduction in response with genomic selection is greater than with selection based directly on phenotypes without the use of pedigree information, such as mass selection. To maximize the accuracy of genomic estimated breeding valu</vt:lpwstr>
  </property>
  <property fmtid="{D5CDD505-2E9C-101B-9397-08002B2CF9AE}" pid="545" name="ZOTERO_BREF_TvTlCGb1fFY9_8">
    <vt:lpwstr>es when the number of phenotypic records is limiting, the same individuals should be phenotyped and genotyped, rather than genotyping parents and phenotyping their progeny. When the generation interval cannot be reduced with genomic selection, large refer</vt:lpwstr>
  </property>
  <property fmtid="{D5CDD505-2E9C-101B-9397-08002B2CF9AE}" pid="546" name="ZOTERO_BREF_TvTlCGb1fFY9_9">
    <vt:lpwstr>ence populations are required to obtain a similar response to that with selection based on BLUP estimated breeding values based on own performance or progeny information. However, when a genomic selection scheme has a moderate decrease in generation inter</vt:lpwstr>
  </property>
  <property fmtid="{D5CDD505-2E9C-101B-9397-08002B2CF9AE}" pid="547" name="ZOTERO_BREF_Ux4LadCJuUNv_1">
    <vt:lpwstr>ZOTERO_ITEM CSL_CITATION {"citationID":"o1WgUjDe","properties":{"formattedCitation":"[2]","plainCitation":"[2]","noteIndex":0},"citationItems":[{"id":78,"uris":["http://zotero.org/users/2983590/items/S38QEJ2Y"],"uri":["http://zotero.org/users/2983590/item</vt:lpwstr>
  </property>
  <property fmtid="{D5CDD505-2E9C-101B-9397-08002B2CF9AE}" pid="548" name="ZOTERO_BREF_Ux4LadCJuUNv_2">
    <vt:lpwstr>s/S38QEJ2Y"],"itemData":{"id":78,"type":"article-journal","abstract":"Animals can be genotyped for thousands of single nucleotide polymorphisms (SNPs) at one time, where the SNPs are located at roughly 1-cM intervals throughout the genome. For each contig</vt:lpwstr>
  </property>
  <property fmtid="{D5CDD505-2E9C-101B-9397-08002B2CF9AE}" pid="549" name="ZOTERO_BREF_Ux4LadCJuUNv_3">
    <vt:lpwstr>uous pair of SNPs there are four possible haplotypes that could be inherited from the sire. The effects of each interval on a trait can be estimated for all intervals simultaneously in a model where interval effects are random factors. Given the estimated</vt:lpwstr>
  </property>
  <property fmtid="{D5CDD505-2E9C-101B-9397-08002B2CF9AE}" pid="550" name="ZOTERO_BREF_Ux4LadCJuUNv_4">
    <vt:lpwstr> effects of each haplotype for every interval in the genome, and given an animal's genotype, a 'genomic' estimated breeding value is obtained by summing the estimated effects for that genotype. The accuracy of that estimator of breeding values is around 8</vt:lpwstr>
  </property>
  <property fmtid="{D5CDD505-2E9C-101B-9397-08002B2CF9AE}" pid="551" name="ZOTERO_BREF_Ux4LadCJuUNv_5">
    <vt:lpwstr>0%. Because the genomic estimated breeding values can be calculated at birth, and because it has a high accuracy, a strategy that utilizes these advantages was compared with a traditional progeny testing strategy under a typical Canadian-like dairy cattle</vt:lpwstr>
  </property>
  <property fmtid="{D5CDD505-2E9C-101B-9397-08002B2CF9AE}" pid="552" name="ZOTERO_BREF_Ux4LadCJuUNv_6">
    <vt:lpwstr> situation. Costs of proving bulls were reduced by 92% and genetic change was increased by a factor of 2. Genome-wide selection may become a popular tool for genetic improvement in livestock.","container-title":"Journal of Animal Breeding and Genetics = Z</vt:lpwstr>
  </property>
  <property fmtid="{D5CDD505-2E9C-101B-9397-08002B2CF9AE}" pid="553" name="ZOTERO_BREF_Ux4LadCJuUNv_7">
    <vt:lpwstr>eitschrift Fur Tierzuchtung Und Zuchtungsbiologie","DOI":"10.1111/j.1439-0388.2006.00595.x","ISSN":"0931-2668","issue":"4","journalAbbreviation":"J. Anim. Breed. Genet.","language":"eng","note":"PMID: 16882088","page":"218-223","source":"PubMed","title":"</vt:lpwstr>
  </property>
  <property fmtid="{D5CDD505-2E9C-101B-9397-08002B2CF9AE}" pid="554" name="ZOTERO_BREF_Ux4LadCJuUNv_8">
    <vt:lpwstr>Strategy for applying genome-wide selection in dairy cattle","volume":"123","author":[{"family":"Schaeffer","given":"L. R."}],"issued":{"date-parts":[["2006",8]]}}}],"schema":"https://github.com/citation-style-language/schema/raw/master/csl-citation.json"</vt:lpwstr>
  </property>
  <property fmtid="{D5CDD505-2E9C-101B-9397-08002B2CF9AE}" pid="555" name="ZOTERO_BREF_Ux4LadCJuUNv_9">
    <vt:lpwstr>}</vt:lpwstr>
  </property>
  <property fmtid="{D5CDD505-2E9C-101B-9397-08002B2CF9AE}" pid="556" name="ZOTERO_BREF_WMqcIWB06IEs_1">
    <vt:lpwstr>ZOTERO_ITEM CSL_CITATION {"citationID":"eF2QriEx","properties":{"formattedCitation":"[23, 24]","plainCitation":"[23, 24]","noteIndex":0},"citationItems":[{"id":419,"uris":["http://zotero.org/users/2983590/items/XPUWKRAS"],"uri":["http://zotero.org/users/2</vt:lpwstr>
  </property>
  <property fmtid="{D5CDD505-2E9C-101B-9397-08002B2CF9AE}" pid="557" name="ZOTERO_BREF_WMqcIWB06IEs_10">
    <vt:lpwstr>anguage/schema/raw/master/csl-citation.json"}</vt:lpwstr>
  </property>
  <property fmtid="{D5CDD505-2E9C-101B-9397-08002B2CF9AE}" pid="558" name="ZOTERO_BREF_WMqcIWB06IEs_2">
    <vt:lpwstr>983590/items/XPUWKRAS"],"itemData":{"id":419,"type":"article-journal","abstract":"The predictive ability of genomic estimated breeding values (GEBV) originates both from associations between high-density markers and QTL (Quantitative Trait Loci) and from </vt:lpwstr>
  </property>
  <property fmtid="{D5CDD505-2E9C-101B-9397-08002B2CF9AE}" pid="559" name="ZOTERO_BREF_WMqcIWB06IEs_3">
    <vt:lpwstr>pedigree information. Thus, GEBV are expected to provide more persistent accuracy over successive generations than breeding values estimated using pedigree-based methods. The objective of this study was to evaluate the accuracy of GEBV in a closed populat</vt:lpwstr>
  </property>
  <property fmtid="{D5CDD505-2E9C-101B-9397-08002B2CF9AE}" pid="560" name="ZOTERO_BREF_WMqcIWB06IEs_4">
    <vt:lpwstr>ion of layer chickens and to quantify their persistence over five successive generations using marker or pedigree information.","container-title":"Genetics Selection Evolution","DOI":"10.1186/1297-9686-43-23","ISSN":"1297-9686","issue":"1","journalAbbrevi</vt:lpwstr>
  </property>
  <property fmtid="{D5CDD505-2E9C-101B-9397-08002B2CF9AE}" pid="561" name="ZOTERO_BREF_WMqcIWB06IEs_5">
    <vt:lpwstr>ation":"Genetics Selection Evolution","page":"23","source":"BioMed Central","title":"Persistence of accuracy of genomic estimated breeding values over generations in layer chickens","volume":"43","author":[{"family":"Wolc","given":"Anna"},{"family":"Arang</vt:lpwstr>
  </property>
  <property fmtid="{D5CDD505-2E9C-101B-9397-08002B2CF9AE}" pid="562" name="ZOTERO_BREF_WMqcIWB06IEs_6">
    <vt:lpwstr>o","given":"Jesus"},{"family":"Settar","given":"Petek"},{"family":"Fulton","given":"Janet E."},{"family":"O'Sullivan","given":"Neil P."},{"family":"Preisinger","given":"Rudolf"},{"family":"Habier","given":"David"},{"family":"Fernando","given":"Rohan"},{"f</vt:lpwstr>
  </property>
  <property fmtid="{D5CDD505-2E9C-101B-9397-08002B2CF9AE}" pid="563" name="ZOTERO_BREF_WMqcIWB06IEs_7">
    <vt:lpwstr>amily":"Garrick","given":"Dorian J."},{"family":"Dekkers","given":"Jack CM"}],"issued":{"date-parts":[["2011",6,21]]}}},{"id":2530,"uris":["http://zotero.org/groups/231119/items/SNQB6754"],"uri":["http://zotero.org/groups/231119/items/SNQB6754"],"itemData</vt:lpwstr>
  </property>
  <property fmtid="{D5CDD505-2E9C-101B-9397-08002B2CF9AE}" pid="564" name="ZOTERO_BREF_WMqcIWB06IEs_8">
    <vt:lpwstr>":{"id":2530,"type":"article-journal","container-title":"Journal of Animal Breeding and Genetics","issue":"6","note":"bibtex: daetwyler_inbreeding_2007","page":"369–376","source":"Google Scholar","title":"Inbreeding in genome-wide selection","volume":"124</vt:lpwstr>
  </property>
  <property fmtid="{D5CDD505-2E9C-101B-9397-08002B2CF9AE}" pid="565" name="ZOTERO_BREF_WMqcIWB06IEs_9">
    <vt:lpwstr>","author":[{"family":"Daetwyler","given":"Hans D."},{"family":"Villanueva","given":"Beatriz"},{"family":"Bijma","given":"Piter"},{"family":"Woolliams","given":"John A."}],"issued":{"date-parts":[["2007"]]}}}],"schema":"https://github.com/citation-style-l</vt:lpwstr>
  </property>
  <property fmtid="{D5CDD505-2E9C-101B-9397-08002B2CF9AE}" pid="566" name="ZOTERO_BREF_X0r7RnTfr3GK_1">
    <vt:lpwstr/>
  </property>
  <property fmtid="{D5CDD505-2E9C-101B-9397-08002B2CF9AE}" pid="567" name="ZOTERO_BREF_XAOC0n9S6OsE_1">
    <vt:lpwstr>ZOTERO_ITEM CSL_CITATION {"citationID":"WOL5zIqE","properties":{"formattedCitation":"[23]","plainCitation":"[23]","dontUpdate":true,"noteIndex":0},"citationItems":[{"id":93,"uris":["http://zotero.org/users/2983590/items/3DZNZSN8"],"uri":["http://zotero.or</vt:lpwstr>
  </property>
  <property fmtid="{D5CDD505-2E9C-101B-9397-08002B2CF9AE}" pid="568" name="ZOTERO_BREF_XAOC0n9S6OsE_10">
    <vt:lpwstr>ategies need to be chosen to match population size and structure. The rate of true inbreeding is always underestimated by pedigree inbreeding and even more in genomic breeding programs, indicating that some forms of genome-wide inbreeding, instead of pedi</vt:lpwstr>
  </property>
  <property fmtid="{D5CDD505-2E9C-101B-9397-08002B2CF9AE}" pid="569" name="ZOTERO_BREF_XAOC0n9S6OsE_11">
    <vt:lpwstr>gree-based inbreeding, should be used to monitor inbreeding when genomic selection is implemented.","container-title":"Journal of Dairy Science","DOI":"10.3168/jds.2019-16974","ISSN":"0022-0302","issue":"1","journalAbbreviation":"Journal of Dairy Science"</vt:lpwstr>
  </property>
  <property fmtid="{D5CDD505-2E9C-101B-9397-08002B2CF9AE}" pid="570" name="ZOTERO_BREF_XAOC0n9S6OsE_12">
    <vt:lpwstr>,"language":"en","page":"597-606","source":"ScienceDirect","title":"Genotyping more cows increases genetic gain and reduces rate of true inbreeding in a dairy cattle breeding scheme using female reproductive technologies","volume":"103","author":[{"family</vt:lpwstr>
  </property>
  <property fmtid="{D5CDD505-2E9C-101B-9397-08002B2CF9AE}" pid="571" name="ZOTERO_BREF_XAOC0n9S6OsE_13">
    <vt:lpwstr>":"Thomasen","given":"J. R."},{"family":"Liu","given":"H."},{"family":"Sørensen","given":"A. C."}],"issued":{"date-parts":[["2020",1,1]]}}}],"schema":"https://github.com/citation-style-language/schema/raw/master/csl-citation.json"}</vt:lpwstr>
  </property>
  <property fmtid="{D5CDD505-2E9C-101B-9397-08002B2CF9AE}" pid="572" name="ZOTERO_BREF_XAOC0n9S6OsE_2">
    <vt:lpwstr>g/users/2983590/items/3DZNZSN8"],"itemData":{"id":93,"type":"article-journal","abstract":"Both small dairy cattle populations and dairy cattle populations with a low level of linkage disequilibrium (LD) suffer from low reliability of genomic prediction. I</vt:lpwstr>
  </property>
  <property fmtid="{D5CDD505-2E9C-101B-9397-08002B2CF9AE}" pid="573" name="ZOTERO_BREF_XAOC0n9S6OsE_3">
    <vt:lpwstr>n this study, we investigated whether adding more genotyped cows to the reference population influences the rate of genetic gain and rate of inbreeding by affecting the reliability. A standard breeding program with a large reference population and high LD</vt:lpwstr>
  </property>
  <property fmtid="{D5CDD505-2E9C-101B-9397-08002B2CF9AE}" pid="574" name="ZOTERO_BREF_XAOC0n9S6OsE_4">
    <vt:lpwstr>, which mimicked a breeding program for Danish Holstein population, was simulated as a reference. A Danish Jersey population with a small reference population and high LD and a Red Dairy Cattle population with a large reference population and low LD were </vt:lpwstr>
  </property>
  <property fmtid="{D5CDD505-2E9C-101B-9397-08002B2CF9AE}" pid="575" name="ZOTERO_BREF_XAOC0n9S6OsE_5">
    <vt:lpwstr>also simulated. Two additional breeding programs were simulated for Danish Jersey and Red Dairy Cattle populations, where 2,000 additional genotyped cows were included in the population for genomic selection. All 5 simulated breeding programs were initiat</vt:lpwstr>
  </property>
  <property fmtid="{D5CDD505-2E9C-101B-9397-08002B2CF9AE}" pid="576" name="ZOTERO_BREF_XAOC0n9S6OsE_6">
    <vt:lpwstr>ed by a founder population to generate LD resembling the real LD pattern, followed by a 20-yr conventional progeny-testing scheme with 1,000 or 10,000 genotyped progeny-tested bulls and a 10-yr genomic selection scheme with or without 2,000 additional gen</vt:lpwstr>
  </property>
  <property fmtid="{D5CDD505-2E9C-101B-9397-08002B2CF9AE}" pid="577" name="ZOTERO_BREF_XAOC0n9S6OsE_7">
    <vt:lpwstr>otyped cows. Evaluation criteria were annual monetary genetic gain and rate of true inbreeding. Our results showed that adding more genotyped cows to the reference in dairy cattle populations has the potential to increase genetic gain and reduce the rate </vt:lpwstr>
  </property>
  <property fmtid="{D5CDD505-2E9C-101B-9397-08002B2CF9AE}" pid="578" name="ZOTERO_BREF_XAOC0n9S6OsE_8">
    <vt:lpwstr>of inbreeding, regardless of reference population size and level of LD. However, it is still not possible to reach the same genetic gain as in the simulated Danish Holstein population with either a small reference population or low LD. Our results also sh</vt:lpwstr>
  </property>
  <property fmtid="{D5CDD505-2E9C-101B-9397-08002B2CF9AE}" pid="579" name="ZOTERO_BREF_XAOC0n9S6OsE_9">
    <vt:lpwstr>owed that in a small reference population with high LD, it is difficult to manage inbreeding because of lower accuracy compared with the simulated Danish Holstein population and a smaller number of relevant families to select from. Therefore, breeding str</vt:lpwstr>
  </property>
  <property fmtid="{D5CDD505-2E9C-101B-9397-08002B2CF9AE}" pid="580" name="ZOTERO_BREF_YBP6gw2e0d7E_1">
    <vt:lpwstr>ZOTERO_ITEM CSL_CITATION {"citationID":"oMZ2Lh37","properties":{"formattedCitation":"[42]","plainCitation":"[42]","noteIndex":0},"citationItems":[{"id":22,"uris":["http://zotero.org/users/2983590/items/A6B2HVVA"],"uri":["http://zotero.org/users/2983590/it</vt:lpwstr>
  </property>
  <property fmtid="{D5CDD505-2E9C-101B-9397-08002B2CF9AE}" pid="581" name="ZOTERO_BREF_YBP6gw2e0d7E_10">
    <vt:lpwstr>additive model for some of the traits.\n\nConclusions\nIn both breeds, dominance effects were significant (P &lt; 0.01) for all milk production traits but not for fertility. Accuracy of prediction of phenotypes was slightly increased by including dominance e</vt:lpwstr>
  </property>
  <property fmtid="{D5CDD505-2E9C-101B-9397-08002B2CF9AE}" pid="582" name="ZOTERO_BREF_YBP6gw2e0d7E_11">
    <vt:lpwstr>ffects in the genomic evaluation model. Thus, it can help to better identify highly performing individuals and be useful for culling decisions.","container-title":"Genetics, Selection, Evolution : GSE","DOI":"10.1186/s12711-016-0186-0","ISSN":"0999-193X",</vt:lpwstr>
  </property>
  <property fmtid="{D5CDD505-2E9C-101B-9397-08002B2CF9AE}" pid="583" name="ZOTERO_BREF_YBP6gw2e0d7E_12">
    <vt:lpwstr>"journalAbbreviation":"Genet Sel Evol","note":"PMID: 26830030\nPMCID: PMC4736671","source":"PubMed Central","title":"Accounting for dominance to improve genomic evaluations of dairy cows for fertility and milk production traits","URL":"https://www.ncbi.nl</vt:lpwstr>
  </property>
  <property fmtid="{D5CDD505-2E9C-101B-9397-08002B2CF9AE}" pid="584" name="ZOTERO_BREF_YBP6gw2e0d7E_13">
    <vt:lpwstr>m.nih.gov/pmc/articles/PMC4736671/","volume":"48","author":[{"family":"Aliloo","given":"Hassan"},{"family":"Pryce","given":"Jennie E."},{"family":"González-Recio","given":"Oscar"},{"family":"Cocks","given":"Benjamin G."},{"family":"Hayes","given":"Ben J."</vt:lpwstr>
  </property>
  <property fmtid="{D5CDD505-2E9C-101B-9397-08002B2CF9AE}" pid="585" name="ZOTERO_BREF_YBP6gw2e0d7E_14">
    <vt:lpwstr>}],"accessed":{"date-parts":[["2020",6,6]]},"issued":{"date-parts":[["2016",2,1]]}}}],"schema":"https://github.com/citation-style-language/schema/raw/master/csl-citation.json"}</vt:lpwstr>
  </property>
  <property fmtid="{D5CDD505-2E9C-101B-9397-08002B2CF9AE}" pid="586" name="ZOTERO_BREF_YBP6gw2e0d7E_2">
    <vt:lpwstr>ems/A6B2HVVA"],"itemData":{"id":22,"type":"article-journal","abstract":"Background\nDominance effects may contribute to genetic variation of complex traits in dairy cattle, especially for traits closely related to fitness such as fertility. However, tradi</vt:lpwstr>
  </property>
  <property fmtid="{D5CDD505-2E9C-101B-9397-08002B2CF9AE}" pid="587" name="ZOTERO_BREF_YBP6gw2e0d7E_3">
    <vt:lpwstr>tional genetic evaluations generally ignore dominance effects and consider additive genetic effects only. Availability of dense single nucleotide polymorphisms (SNPs) panels provides the opportunity to investigate the role of dominance in quantitative var</vt:lpwstr>
  </property>
  <property fmtid="{D5CDD505-2E9C-101B-9397-08002B2CF9AE}" pid="588" name="ZOTERO_BREF_YBP6gw2e0d7E_4">
    <vt:lpwstr>iation of complex traits at both the SNP and animal levels. Including dominance effects in the genomic evaluation of animals could also help to increase the accuracy of prediction of future phenotypes. In this study, we estimated additive and dominance va</vt:lpwstr>
  </property>
  <property fmtid="{D5CDD505-2E9C-101B-9397-08002B2CF9AE}" pid="589" name="ZOTERO_BREF_YBP6gw2e0d7E_5">
    <vt:lpwstr>riance components for fertility and milk production traits of genotyped Holstein and Jersey cows in Australia. The predictive abilities of a model that accounts for additive effects only (additive), and a model that accounts for both additive and dominanc</vt:lpwstr>
  </property>
  <property fmtid="{D5CDD505-2E9C-101B-9397-08002B2CF9AE}" pid="590" name="ZOTERO_BREF_YBP6gw2e0d7E_6">
    <vt:lpwstr>e effects (additive + dominance) were compared in a fivefold cross-validation.\n\nResults\nEstimates of the proportion of dominance variation relative to phenotypic variation that is captured by SNPs, for production traits, were up to 3.8 and 7.1 % in Hol</vt:lpwstr>
  </property>
  <property fmtid="{D5CDD505-2E9C-101B-9397-08002B2CF9AE}" pid="591" name="ZOTERO_BREF_YBP6gw2e0d7E_7">
    <vt:lpwstr>stein and Jersey cows, respectively, whereas, for fertility, they were equal to 1.2 % in Holstein and very close to zero in Jersey cows. We found that including dominance in the model was not consistently advantageous. Based on maximum likelihood ratio te</vt:lpwstr>
  </property>
  <property fmtid="{D5CDD505-2E9C-101B-9397-08002B2CF9AE}" pid="592" name="ZOTERO_BREF_YBP6gw2e0d7E_8">
    <vt:lpwstr>sts, the additive + dominance model fitted the data better than the additive model, for milk, fat and protein yields in both breeds. However, regarding the prediction of phenotypes assessed with fivefold cross-validation, including dominance effects in th</vt:lpwstr>
  </property>
  <property fmtid="{D5CDD505-2E9C-101B-9397-08002B2CF9AE}" pid="593" name="ZOTERO_BREF_YBP6gw2e0d7E_9">
    <vt:lpwstr>e model improved accuracy only for fat yield in Holstein cows. Regression coefficients of phenotypes on genetic values and mean squared errors of predictions showed that the predictive ability of the additive + dominance model was superior to that of the </vt:lpwstr>
  </property>
  <property fmtid="{D5CDD505-2E9C-101B-9397-08002B2CF9AE}" pid="594" name="ZOTERO_BREF_Yg33ItDgRM5K_1">
    <vt:lpwstr>ZOTERO_ITEM CSL_CITATION {"citationID":"lhxJx0ub","properties":{"formattedCitation":"[40\\uc0\\u8211{}43]","plainCitation":"[40–43]","noteIndex":0},"citationItems":[{"id":82,"uris":["http://zotero.org/users/2983590/items/WCJDMLIB"],"uri":["http://zotero.o</vt:lpwstr>
  </property>
  <property fmtid="{D5CDD505-2E9C-101B-9397-08002B2CF9AE}" pid="595" name="ZOTERO_BREF_Yg33ItDgRM5K_10">
    <vt:lpwstr>}}},{"id":83,"uris":["http://zotero.org/users/2983590/items/6AR9SMM4"],"uri":["http://zotero.org/users/2983590/items/6AR9SMM4"],"itemData":{"id":83,"type":"article-journal","abstract":"Estimates of dominance variance in dairy cattle based on pedigree data</vt:lpwstr>
  </property>
  <property fmtid="{D5CDD505-2E9C-101B-9397-08002B2CF9AE}" pid="596" name="ZOTERO_BREF_Yg33ItDgRM5K_11">
    <vt:lpwstr> vary considerably across traits and amount to up to 50% of the total genetic variance for conformation traits and up to 43% for milk production traits. Using bovine SNP (single nucleotide polymorphism) genotypes, dominance variance can be estimated both </vt:lpwstr>
  </property>
  <property fmtid="{D5CDD505-2E9C-101B-9397-08002B2CF9AE}" pid="597" name="ZOTERO_BREF_Yg33ItDgRM5K_12">
    <vt:lpwstr>at the marker level and at the animal level using genomic dominance effect relationship matrices. Yield deviations of high-density genotyped Fleckvieh cows were used to assess cross-validation accuracy of genomic predictions with additive and dominance mo</vt:lpwstr>
  </property>
  <property fmtid="{D5CDD505-2E9C-101B-9397-08002B2CF9AE}" pid="598" name="ZOTERO_BREF_Yg33ItDgRM5K_13">
    <vt:lpwstr>dels. The potential use of dominance variance in planned matings was also investigated.","container-title":"Genetics Selection Evolution","DOI":"10.1186/1297-9686-46-40","ISSN":"1297-9686","issue":"1","journalAbbreviation":"Genetics Selection Evolution","</vt:lpwstr>
  </property>
  <property fmtid="{D5CDD505-2E9C-101B-9397-08002B2CF9AE}" pid="599" name="ZOTERO_BREF_Yg33ItDgRM5K_14">
    <vt:lpwstr>page":"40","source":"BioMed Central","title":"Genomic analysis of dominance effects on milk production and conformation traits in Fleckvieh cattle","volume":"46","author":[{"family":"Ertl","given":"Johann"},{"family":"Legarra","given":"Andrés"},{"family":</vt:lpwstr>
  </property>
  <property fmtid="{D5CDD505-2E9C-101B-9397-08002B2CF9AE}" pid="600" name="ZOTERO_BREF_Yg33ItDgRM5K_15">
    <vt:lpwstr>"Vitezica","given":"Zulma G."},{"family":"Varona","given":"Luis"},{"family":"Edel","given":"Christian"},{"family":"Emmerling","given":"Reiner"},{"family":"Götz","given":"Kay-Uwe"}],"issued":{"date-parts":[["2014",6,24]]}}},{"id":22,"uris":["http://zotero.</vt:lpwstr>
  </property>
  <property fmtid="{D5CDD505-2E9C-101B-9397-08002B2CF9AE}" pid="601" name="ZOTERO_BREF_Yg33ItDgRM5K_16">
    <vt:lpwstr>org/users/2983590/items/A6B2HVVA"],"uri":["http://zotero.org/users/2983590/items/A6B2HVVA"],"itemData":{"id":22,"type":"article-journal","abstract":"Background\nDominance effects may contribute to genetic variation of complex traits in dairy cattle, espec</vt:lpwstr>
  </property>
  <property fmtid="{D5CDD505-2E9C-101B-9397-08002B2CF9AE}" pid="602" name="ZOTERO_BREF_Yg33ItDgRM5K_17">
    <vt:lpwstr>ially for traits closely related to fitness such as fertility. However, traditional genetic evaluations generally ignore dominance effects and consider additive genetic effects only. Availability of dense single nucleotide polymorphisms (SNPs) panels prov</vt:lpwstr>
  </property>
  <property fmtid="{D5CDD505-2E9C-101B-9397-08002B2CF9AE}" pid="603" name="ZOTERO_BREF_Yg33ItDgRM5K_18">
    <vt:lpwstr>ides the opportunity to investigate the role of dominance in quantitative variation of complex traits at both the SNP and animal levels. Including dominance effects in the genomic evaluation of animals could also help to increase the accuracy of predictio</vt:lpwstr>
  </property>
  <property fmtid="{D5CDD505-2E9C-101B-9397-08002B2CF9AE}" pid="604" name="ZOTERO_BREF_Yg33ItDgRM5K_19">
    <vt:lpwstr>n of future phenotypes. In this study, we estimated additive and dominance variance components for fertility and milk production traits of genotyped Holstein and Jersey cows in Australia. The predictive abilities of a model that accounts for additive effe</vt:lpwstr>
  </property>
  <property fmtid="{D5CDD505-2E9C-101B-9397-08002B2CF9AE}" pid="605" name="ZOTERO_BREF_Yg33ItDgRM5K_2">
    <vt:lpwstr>rg/users/2983590/items/WCJDMLIB"],"itemData":{"id":82,"type":"article-journal","abstract":"&lt;h2&gt;Abstract&lt;/h2&gt;&lt;p&gt;Additive and nonadditive genetic variances were estimated for yield traits and fertility for three subsequent lactations and for lifetime perfor</vt:lpwstr>
  </property>
  <property fmtid="{D5CDD505-2E9C-101B-9397-08002B2CF9AE}" pid="606" name="ZOTERO_BREF_Yg33ItDgRM5K_20">
    <vt:lpwstr>cts only (additive), and a model that accounts for both additive and dominance effects (additive + dominance) were compared in a fivefold cross-validation.\n\nResults\nEstimates of the proportion of dominance variation relative to phenotypic variation tha</vt:lpwstr>
  </property>
  <property fmtid="{D5CDD505-2E9C-101B-9397-08002B2CF9AE}" pid="607" name="ZOTERO_BREF_Yg33ItDgRM5K_21">
    <vt:lpwstr>t is captured by SNPs, for production traits, were up to 3.8 and 7.1 % in Holstein and Jersey cows, respectively, whereas, for fertility, they were equal to 1.2 % in Holstein and very close to zero in Jersey cows. We found that including dominance in the </vt:lpwstr>
  </property>
  <property fmtid="{D5CDD505-2E9C-101B-9397-08002B2CF9AE}" pid="608" name="ZOTERO_BREF_Yg33ItDgRM5K_22">
    <vt:lpwstr>model was not consistently advantageous. Based on maximum likelihood ratio tests, the additive + dominance model fitted the data better than the additive model, for milk, fat and protein yields in both breeds. However, regarding the prediction of phenotyp</vt:lpwstr>
  </property>
  <property fmtid="{D5CDD505-2E9C-101B-9397-08002B2CF9AE}" pid="609" name="ZOTERO_BREF_Yg33ItDgRM5K_23">
    <vt:lpwstr>es assessed with fivefold cross-validation, including dominance effects in the model improved accuracy only for fat yield in Holstein cows. Regression coefficients of phenotypes on genetic values and mean squared errors of predictions showed that the pred</vt:lpwstr>
  </property>
  <property fmtid="{D5CDD505-2E9C-101B-9397-08002B2CF9AE}" pid="610" name="ZOTERO_BREF_Yg33ItDgRM5K_24">
    <vt:lpwstr>ictive ability of the additive + dominance model was superior to that of the additive model for some of the traits.\n\nConclusions\nIn both breeds, dominance effects were significant (P &lt; 0.01) for all milk production traits but not for fertility. Accurac</vt:lpwstr>
  </property>
  <property fmtid="{D5CDD505-2E9C-101B-9397-08002B2CF9AE}" pid="611" name="ZOTERO_BREF_Yg33ItDgRM5K_25">
    <vt:lpwstr>y of prediction of phenotypes was slightly increased by including dominance effects in the genomic evaluation model. Thus, it can help to better identify highly performing individuals and be useful for culling decisions.","container-title":"Genetics, Sele</vt:lpwstr>
  </property>
  <property fmtid="{D5CDD505-2E9C-101B-9397-08002B2CF9AE}" pid="612" name="ZOTERO_BREF_Yg33ItDgRM5K_26">
    <vt:lpwstr>ction, Evolution : GSE","DOI":"10.1186/s12711-016-0186-0","ISSN":"0999-193X","journalAbbreviation":"Genet Sel Evol","note":"PMID: 26830030\nPMCID: PMC4736671","source":"PubMed Central","title":"Accounting for dominance to improve genomic evaluations of da</vt:lpwstr>
  </property>
  <property fmtid="{D5CDD505-2E9C-101B-9397-08002B2CF9AE}" pid="613" name="ZOTERO_BREF_Yg33ItDgRM5K_27">
    <vt:lpwstr>iry cows for fertility and milk production traits","URL":"https://www.ncbi.nlm.nih.gov/pmc/articles/PMC4736671/","volume":"48","author":[{"family":"Aliloo","given":"Hassan"},{"family":"Pryce","given":"Jennie E."},{"family":"González-Recio","given":"Oscar"</vt:lpwstr>
  </property>
  <property fmtid="{D5CDD505-2E9C-101B-9397-08002B2CF9AE}" pid="614" name="ZOTERO_BREF_Yg33ItDgRM5K_28">
    <vt:lpwstr>},{"family":"Cocks","given":"Benjamin G."},{"family":"Hayes","given":"Ben J."}],"accessed":{"date-parts":[["2020",6,6]]},"issued":{"date-parts":[["2016",2,1]]}}},{"id":21,"uris":["http://zotero.org/users/2983590/items/8PG5BKGT"],"uri":["http://zotero.org/</vt:lpwstr>
  </property>
  <property fmtid="{D5CDD505-2E9C-101B-9397-08002B2CF9AE}" pid="615" name="ZOTERO_BREF_Yg33ItDgRM5K_29">
    <vt:lpwstr>users/2983590/items/8PG5BKGT"],"itemData":{"id":21,"type":"article-journal","abstract":"Background\nAlthough genome-wide association and genomic selection studies have primarily focused on additive effects, dominance and imprinting effects play an importa</vt:lpwstr>
  </property>
  <property fmtid="{D5CDD505-2E9C-101B-9397-08002B2CF9AE}" pid="616" name="ZOTERO_BREF_Yg33ItDgRM5K_3">
    <vt:lpwstr>mance traits of purebred and crossbred dairy cattle populations. Traits were milk yield, energy-corrected milk yield, fat percentage, protein percentage, calving interval, length of productive life, and lifetime FCM of purebred Simmental, Simmental includ</vt:lpwstr>
  </property>
  <property fmtid="{D5CDD505-2E9C-101B-9397-08002B2CF9AE}" pid="617" name="ZOTERO_BREF_Yg33ItDgRM5K_30">
    <vt:lpwstr>nt role in mammalian biology and development. The degree to which these non-additive genetic effects contribute to phenotypic variation and whether QTL acting in a non-additive manner can be detected in genetic association studies remain controversial.\n\</vt:lpwstr>
  </property>
  <property fmtid="{D5CDD505-2E9C-101B-9397-08002B2CF9AE}" pid="618" name="ZOTERO_BREF_Yg33ItDgRM5K_31">
    <vt:lpwstr>nResults\nTo empirically answer these questions, we analyzed a large cattle dataset that consisted of 42,701 genotyped Holstein cows with genotyped parents and phenotypic records for eight production and reproduction traits. SNP genotypes were phased in p</vt:lpwstr>
  </property>
  <property fmtid="{D5CDD505-2E9C-101B-9397-08002B2CF9AE}" pid="619" name="ZOTERO_BREF_Yg33ItDgRM5K_32">
    <vt:lpwstr>edigree to determine the parent-of-origin of alleles, and a three-component GREML was applied to obtain variance decomposition for additive, dominance, and imprinting effects. The results showed a significant non-zero contribution from dominance to produc</vt:lpwstr>
  </property>
  <property fmtid="{D5CDD505-2E9C-101B-9397-08002B2CF9AE}" pid="620" name="ZOTERO_BREF_Yg33ItDgRM5K_33">
    <vt:lpwstr>tion traits but not to reproduction traits. Imprinting effects significantly contributed to both production and reproduction traits. Interestingly, imprinting effects contributed more to reproduction traits than to production traits. Using GWAS and imputa</vt:lpwstr>
  </property>
  <property fmtid="{D5CDD505-2E9C-101B-9397-08002B2CF9AE}" pid="621" name="ZOTERO_BREF_Yg33ItDgRM5K_34">
    <vt:lpwstr>tion-based fine-mapping analyses, we identified and validated a dominance association signal with milk yield near RUNX2, a candidate gene that has been associated with milk production in mice. When adding non-additive effects into the prediction models, h</vt:lpwstr>
  </property>
  <property fmtid="{D5CDD505-2E9C-101B-9397-08002B2CF9AE}" pid="622" name="ZOTERO_BREF_Yg33ItDgRM5K_35">
    <vt:lpwstr>owever, we observed little or no increase in prediction accuracy for the eight traits analyzed.\n\nConclusions\nCollectively, our results suggested that non-additive effects contributed a non-negligible amount (more for reproduction traits) to the total g</vt:lpwstr>
  </property>
  <property fmtid="{D5CDD505-2E9C-101B-9397-08002B2CF9AE}" pid="623" name="ZOTERO_BREF_Yg33ItDgRM5K_36">
    <vt:lpwstr>enetic variance of complex traits in cattle, and detection of QTLs with non-additive effect is possible in GWAS using a large dataset.\n\nElectronic supplementary material\nThe online version of this article (doi:10.1186/s12864-017-3821-4) contains supple</vt:lpwstr>
  </property>
  <property fmtid="{D5CDD505-2E9C-101B-9397-08002B2CF9AE}" pid="624" name="ZOTERO_BREF_Yg33ItDgRM5K_37">
    <vt:lpwstr>mentary material, which is available to authorized users.","container-title":"BMC Genomics","DOI":"10.1186/s12864-017-3821-4","ISSN":"1471-2164","journalAbbreviation":"BMC Genomics","note":"PMID: 28558656\nPMCID: PMC5450346","source":"PubMed Central","tit</vt:lpwstr>
  </property>
  <property fmtid="{D5CDD505-2E9C-101B-9397-08002B2CF9AE}" pid="625" name="ZOTERO_BREF_Yg33ItDgRM5K_38">
    <vt:lpwstr>le":"Dissection of additive, dominance, and imprinting effects for production and reproduction traits in Holstein cattle","URL":"https://www.ncbi.nlm.nih.gov/pmc/articles/PMC5450346/","volume":"18","author":[{"family":"Jiang","given":"Jicai"},{"family":"S</vt:lpwstr>
  </property>
  <property fmtid="{D5CDD505-2E9C-101B-9397-08002B2CF9AE}" pid="626" name="ZOTERO_BREF_Yg33ItDgRM5K_39">
    <vt:lpwstr>hen","given":"Botong"},{"family":"O’Connell","given":"Jeffrey R."},{"family":"VanRaden","given":"Paul M."},{"family":"Cole","given":"John B."},{"family":"Ma","given":"Li"}],"accessed":{"date-parts":[["2020",6,6]]},"issued":{"date-parts":[["2017",5,30]]}}}</vt:lpwstr>
  </property>
  <property fmtid="{D5CDD505-2E9C-101B-9397-08002B2CF9AE}" pid="627" name="ZOTERO_BREF_Yg33ItDgRM5K_4">
    <vt:lpwstr>ing crossbreds, and Braunvieh crossed with Brown Swiss. Data files ranged from 66,740 to 375,093 records. An approach based on pedigree information for sire and maternal grandsire was used and included additive, dominance, and additive by additive genetic</vt:lpwstr>
  </property>
  <property fmtid="{D5CDD505-2E9C-101B-9397-08002B2CF9AE}" pid="628" name="ZOTERO_BREF_Yg33ItDgRM5K_40">
    <vt:lpwstr>],"schema":"https://github.com/citation-style-language/schema/raw/master/csl-citation.json"}</vt:lpwstr>
  </property>
  <property fmtid="{D5CDD505-2E9C-101B-9397-08002B2CF9AE}" pid="629" name="ZOTERO_BREF_Yg33ItDgRM5K_5">
    <vt:lpwstr> effects. Variances were estimated using the tildehat approximation to REML. Heritability estimated without nonadditive effects in the model was overestimated, particularly in presence of additive by additive variance. Dominance variance was important for</vt:lpwstr>
  </property>
  <property fmtid="{D5CDD505-2E9C-101B-9397-08002B2CF9AE}" pid="630" name="ZOTERO_BREF_Yg33ItDgRM5K_6">
    <vt:lpwstr> most traits; for the lifetime performance traits, dominance was clearly higher than additive variance. Additive by additive variance was very high for milk yield and energy-corrected milk yield, especially for data including crossbreds. Effect of inbreed</vt:lpwstr>
  </property>
  <property fmtid="{D5CDD505-2E9C-101B-9397-08002B2CF9AE}" pid="631" name="ZOTERO_BREF_Yg33ItDgRM5K_7">
    <vt:lpwstr>ing was low in most cases. Inclusion of nonadditive effects in genetic evaluation models might improve estimation of additive effects and may require consideration for dairy cattle breeding programs.&lt;/p&gt;","container-title":"Journal of Dairy Science","DOI"</vt:lpwstr>
  </property>
  <property fmtid="{D5CDD505-2E9C-101B-9397-08002B2CF9AE}" pid="632" name="ZOTERO_BREF_Yg33ItDgRM5K_8">
    <vt:lpwstr>:"10.3168/jds.S0022-0302(94)77047-8","ISSN":"0022-0302","issue":"4","journalAbbreviation":"Journal of Dairy Science","language":"English","note":"publisher: Elsevier\nPMID: 8201046","page":"1114-1125","source":"www.journalofdairyscience.org","title":"Addi</vt:lpwstr>
  </property>
  <property fmtid="{D5CDD505-2E9C-101B-9397-08002B2CF9AE}" pid="633" name="ZOTERO_BREF_Yg33ItDgRM5K_9">
    <vt:lpwstr>tive and Nonadditive Genetic Variances for Milk Yield, Fertility, and Lifetime Performance Traits of Dairy Cattle","volume":"77","author":[{"family":"Fuerst","given":"Christian"},{"family":"Sölkner","given":"Johann"}],"issued":{"date-parts":[["1994",4,1]]</vt:lpwstr>
  </property>
  <property fmtid="{D5CDD505-2E9C-101B-9397-08002B2CF9AE}" pid="634" name="ZOTERO_BREF_Z8dXe69WUCtw_1">
    <vt:lpwstr>ZOTERO_ITEM CSL_CITATION {"citationID":"fvtCUIB5","properties":{"formattedCitation":"[3]","plainCitation":"[3]","noteIndex":0},"citationItems":[{"id":9,"uris":["http://zotero.org/users/2983590/items/S9NXUB9E"],"uri":["http://zotero.org/users/2983590/items</vt:lpwstr>
  </property>
  <property fmtid="{D5CDD505-2E9C-101B-9397-08002B2CF9AE}" pid="635" name="ZOTERO_BREF_Z8dXe69WUCtw_10">
    <vt:lpwstr>ncreased the conversion efficiency by achieving either comparable genetic gain for a smaller loss of genetic variation or higher genetic gain for a comparable loss of genetic variation. Our results will help breeding organizations implement sustainable ge</vt:lpwstr>
  </property>
  <property fmtid="{D5CDD505-2E9C-101B-9397-08002B2CF9AE}" pid="636" name="ZOTERO_BREF_Z8dXe69WUCtw_11">
    <vt:lpwstr>nomic selection.","container-title":"Journal of Dairy Science","DOI":"10.3168/jds.2019-16853","ISSN":"0022-0302","issue":"11","journalAbbreviation":"Journal of Dairy Science","language":"en","page":"9971-9982","source":"ScienceDirect","title":"Efficient u</vt:lpwstr>
  </property>
  <property fmtid="{D5CDD505-2E9C-101B-9397-08002B2CF9AE}" pid="637" name="ZOTERO_BREF_Z8dXe69WUCtw_12">
    <vt:lpwstr>se of genomic information for sustainable genetic improvement in small cattle populations","volume":"102","author":[{"family":"Obšteter","given":"J."},{"family":"Jenko","given":"J."},{"family":"Hickey","given":"J. M."},{"family":"Gorjanc","given":"G."}],"</vt:lpwstr>
  </property>
  <property fmtid="{D5CDD505-2E9C-101B-9397-08002B2CF9AE}" pid="638" name="ZOTERO_BREF_Z8dXe69WUCtw_13">
    <vt:lpwstr>issued":{"date-parts":[["2019",11,1]]}}}],"schema":"https://github.com/citation-style-language/schema/raw/master/csl-citation.json"}</vt:lpwstr>
  </property>
  <property fmtid="{D5CDD505-2E9C-101B-9397-08002B2CF9AE}" pid="639" name="ZOTERO_BREF_Z8dXe69WUCtw_2">
    <vt:lpwstr>/S9NXUB9E"],"itemData":{"id":9,"type":"article-journal","abstract":"In this study, we compared genetic gain, genetic variation, and the efficiency of converting variation into gain under different genomic selection scenarios with truncation or optimum con</vt:lpwstr>
  </property>
  <property fmtid="{D5CDD505-2E9C-101B-9397-08002B2CF9AE}" pid="640" name="ZOTERO_BREF_Z8dXe69WUCtw_3">
    <vt:lpwstr>tribution selection in a small dairy population by simulation. Breeding programs have to maximize genetic gain but also ensure sustainability by maintaining genetic variation. Numerous studies have shown that genomic selection increases genetic gain. Alth</vt:lpwstr>
  </property>
  <property fmtid="{D5CDD505-2E9C-101B-9397-08002B2CF9AE}" pid="641" name="ZOTERO_BREF_Z8dXe69WUCtw_4">
    <vt:lpwstr>ough genomic selection is a well-established method, small populations still struggle with choosing the most sustainable strategy to adopt this type of selection. We developed a simulator of a dairy population and simulated a model after the Slovenian Bro</vt:lpwstr>
  </property>
  <property fmtid="{D5CDD505-2E9C-101B-9397-08002B2CF9AE}" pid="642" name="ZOTERO_BREF_Z8dXe69WUCtw_5">
    <vt:lpwstr>wn Swiss population with ∼10,500 cows. We compared different truncation selection scenarios by varying (1) the method of sire selection and their use on cows or bull-dams, and (2) selection intensity and the number of years a sire is in use. Furthermore, </vt:lpwstr>
  </property>
  <property fmtid="{D5CDD505-2E9C-101B-9397-08002B2CF9AE}" pid="643" name="ZOTERO_BREF_Z8dXe69WUCtw_6">
    <vt:lpwstr>we compared different optimum contribution selection scenarios with optimization of sire selection and their usage. We compared scenarios in terms of genetic gain, selection accuracy, generation interval, genetic and genic variance, rate of coancestry, ef</vt:lpwstr>
  </property>
  <property fmtid="{D5CDD505-2E9C-101B-9397-08002B2CF9AE}" pid="644" name="ZOTERO_BREF_Z8dXe69WUCtw_7">
    <vt:lpwstr>fective population size, and conversion efficiency. The results showed that early use of genomically tested sires increased genetic gain compared with progeny testing, as expected from changes in selection accuracy and generation interval. A faster turnov</vt:lpwstr>
  </property>
  <property fmtid="{D5CDD505-2E9C-101B-9397-08002B2CF9AE}" pid="645" name="ZOTERO_BREF_Z8dXe69WUCtw_8">
    <vt:lpwstr>er of sires from year to year and higher intensity increased the genetic gain even further but increased the loss of genetic variation per year. Although maximizing intensity gave the lowest conversion efficiency, faster turnover of sires gave an intermed</vt:lpwstr>
  </property>
  <property fmtid="{D5CDD505-2E9C-101B-9397-08002B2CF9AE}" pid="646" name="ZOTERO_BREF_Z8dXe69WUCtw_9">
    <vt:lpwstr>iate conversion efficiency. The largest conversion efficiency was achieved with the simultaneous use of genomically and progeny-tested sires that were used over several years. Compared with truncation selection, optimizing sire selection and their usage i</vt:lpwstr>
  </property>
  <property fmtid="{D5CDD505-2E9C-101B-9397-08002B2CF9AE}" pid="647" name="ZOTERO_BREF_ZHPw6lgZ82GC1_1">
    <vt:lpwstr>ZOTERO_ITEM CSL_CITATION {"citationID":"y8s5weNw","properties":{"formattedCitation":"(Habier et al., 2010)","plainCitation":"(Habier et al., 2010))","dontUpdate":true,"noteIndex":0},"citationItems":[{"id":6278,"uris":["http://zotero.org/users/2983590/item</vt:lpwstr>
  </property>
  <property fmtid="{D5CDD505-2E9C-101B-9397-08002B2CF9AE}" pid="648" name="ZOTERO_BREF_ZHPw6lgZ82GC1_2">
    <vt:lpwstr>s/PZM77XIV"],"uri":["http://zotero.org/users/2983590/items/PZM77XIV"],"itemData":{"id":6278,"type":"article-journal","abstract":"The impact of additive-genetic relationships captured by single nucleotide polymorphisms (SNPs) on the accuracy of genomic bre</vt:lpwstr>
  </property>
  <property fmtid="{D5CDD505-2E9C-101B-9397-08002B2CF9AE}" pid="649" name="ZOTERO_BREF_ZHPw6lgZ82GC1_3">
    <vt:lpwstr>eding values (GEBVs) has been demonstrated, but recent studies on data obtained from Holstein populations have ignored this fact. However, this impact and the accuracy of GEBVs due to linkage disequilibrium (LD), which is fairly persistent over generation</vt:lpwstr>
  </property>
  <property fmtid="{D5CDD505-2E9C-101B-9397-08002B2CF9AE}" pid="650" name="ZOTERO_BREF_ZHPw6lgZ82GC1_4">
    <vt:lpwstr>s, must be known to implement future breeding programs.","container-title":"Genetics Selection Evolution","DOI":"10.1186/1297-9686-42-5","ISSN":"1297-9686","issue":"1","journalAbbreviation":"Genetics Selection Evolution","page":"5","source":"BioMed Centra</vt:lpwstr>
  </property>
  <property fmtid="{D5CDD505-2E9C-101B-9397-08002B2CF9AE}" pid="651" name="ZOTERO_BREF_ZHPw6lgZ82GC1_5">
    <vt:lpwstr>l","title":"The impact of genetic relationship information on genomic breeding values in German Holstein cattle","volume":"42","author":[{"family":"Habier","given":"David"},{"family":"Tetens","given":"Jens"},{"family":"Seefried","given":"Franz-Reinhold"},</vt:lpwstr>
  </property>
  <property fmtid="{D5CDD505-2E9C-101B-9397-08002B2CF9AE}" pid="652" name="ZOTERO_BREF_ZHPw6lgZ82GC1_6">
    <vt:lpwstr>{"family":"Lichtner","given":"Peter"},{"family":"Thaller","given":"Georg"}],"issued":{"date-parts":[["2010",2,19]]}}}],"schema":"https://github.com/citation-style-language/schema/raw/master/csl-citation.json"}</vt:lpwstr>
  </property>
  <property fmtid="{D5CDD505-2E9C-101B-9397-08002B2CF9AE}" pid="653" name="ZOTERO_BREF_ZHPw6lgZ82GC_1">
    <vt:lpwstr>ZOTERO_ITEM CSL_CITATION {"citationID":"VEPR2gfB","properties":{"formattedCitation":"[6]","plainCitation":"[6]","noteIndex":0},"citationItems":[{"id":6278,"uris":["http://zotero.org/users/2983590/items/PZM77XIV"],"uri":["http://zotero.org/users/2983590/it</vt:lpwstr>
  </property>
  <property fmtid="{D5CDD505-2E9C-101B-9397-08002B2CF9AE}" pid="654" name="ZOTERO_BREF_ZHPw6lgZ82GC_2">
    <vt:lpwstr>ems/PZM77XIV"],"itemData":{"id":6278,"type":"article-journal","abstract":"The impact of additive-genetic relationships captured by single nucleotide polymorphisms (SNPs) on the accuracy of genomic breeding values (GEBVs) has been demonstrated, but recent </vt:lpwstr>
  </property>
  <property fmtid="{D5CDD505-2E9C-101B-9397-08002B2CF9AE}" pid="655" name="ZOTERO_BREF_ZHPw6lgZ82GC_3">
    <vt:lpwstr>studies on data obtained from Holstein populations have ignored this fact. However, this impact and the accuracy of GEBVs due to linkage disequilibrium (LD), which is fairly persistent over generations, must be known to implement future breeding programs.</vt:lpwstr>
  </property>
  <property fmtid="{D5CDD505-2E9C-101B-9397-08002B2CF9AE}" pid="656" name="ZOTERO_BREF_ZHPw6lgZ82GC_4">
    <vt:lpwstr>","container-title":"Genetics Selection Evolution","DOI":"10.1186/1297-9686-42-5","ISSN":"1297-9686","issue":"1","journalAbbreviation":"Genetics Selection Evolution","page":"5","source":"BioMed Central","title":"The impact of genetic relationship informat</vt:lpwstr>
  </property>
  <property fmtid="{D5CDD505-2E9C-101B-9397-08002B2CF9AE}" pid="657" name="ZOTERO_BREF_ZHPw6lgZ82GC_5">
    <vt:lpwstr>ion on genomic breeding values in German Holstein cattle","volume":"42","author":[{"family":"Habier","given":"David"},{"family":"Tetens","given":"Jens"},{"family":"Seefried","given":"Franz-Reinhold"},{"family":"Lichtner","given":"Peter"},{"family":"Thalle</vt:lpwstr>
  </property>
  <property fmtid="{D5CDD505-2E9C-101B-9397-08002B2CF9AE}" pid="658" name="ZOTERO_BREF_ZHPw6lgZ82GC_6">
    <vt:lpwstr>r","given":"Georg"}],"issued":{"date-parts":[["2010",2,19]]}}}],"schema":"https://github.com/citation-style-language/schema/raw/master/csl-citation.json"}</vt:lpwstr>
  </property>
  <property fmtid="{D5CDD505-2E9C-101B-9397-08002B2CF9AE}" pid="659" name="ZOTERO_BREF_bSxdbHz1hesU_1">
    <vt:lpwstr>ZOTERO_ITEM CSL_CITATION {"citationID":"IBdY0cZK","properties":{"formattedCitation":"[33]","plainCitation":"[33]","noteIndex":0},"citationItems":[{"id":6581,"uris":["http://zotero.org/users/2983590/items/78MACZ8B"],"uri":["http://zotero.org/users/2983590/</vt:lpwstr>
  </property>
  <property fmtid="{D5CDD505-2E9C-101B-9397-08002B2CF9AE}" pid="660" name="ZOTERO_BREF_bSxdbHz1hesU_10">
    <vt:lpwstr>ce","DOI":"10.3168/jds.2016-11479","ISSN":"0022-0302","issue":"1","journalAbbreviation":"Journal of Dairy Science","language":"en","page":"439-452","source":"ScienceDirect","title":"Cow genotyping strategies for genomic selection in a small dairy cattle p</vt:lpwstr>
  </property>
  <property fmtid="{D5CDD505-2E9C-101B-9397-08002B2CF9AE}" pid="661" name="ZOTERO_BREF_bSxdbHz1hesU_11">
    <vt:lpwstr>opulation","volume":"100","author":[{"family":"Jenko","given":"J."},{"family":"Wiggans","given":"G. R."},{"family":"Cooper","given":"T. A."},{"family":"Eaglen","given":"S. A. E."},{"family":"Luff","given":"W. G. de. L."},{"family":"Bichard","given":"M."},</vt:lpwstr>
  </property>
  <property fmtid="{D5CDD505-2E9C-101B-9397-08002B2CF9AE}" pid="662" name="ZOTERO_BREF_bSxdbHz1hesU_12">
    <vt:lpwstr>{"family":"Pong-Wong","given":"R."},{"family":"Woolliams","given":"J. A."}],"issued":{"date-parts":[["2017",1,1]]}}}],"schema":"https://github.com/citation-style-language/schema/raw/master/csl-citation.json"}</vt:lpwstr>
  </property>
  <property fmtid="{D5CDD505-2E9C-101B-9397-08002B2CF9AE}" pid="663" name="ZOTERO_BREF_bSxdbHz1hesU_2">
    <vt:lpwstr>items/78MACZ8B"],"itemData":{"id":6581,"type":"article-journal","abstract":"This study compares how different cow genotyping strategies increase the accuracy of genomic estimated breeding values (EBV) in dairy cattle breeds with low numbers. In these bree</vt:lpwstr>
  </property>
  <property fmtid="{D5CDD505-2E9C-101B-9397-08002B2CF9AE}" pid="664" name="ZOTERO_BREF_bSxdbHz1hesU_3">
    <vt:lpwstr>ds, few sires have progeny records, and genotyping cows can improve the accuracy of genomic EBV. The Guernsey breed is a small dairy cattle breed with approximately 14,000 recorded individuals worldwide. Predictions of phenotypes of milk yield, fat yield,</vt:lpwstr>
  </property>
  <property fmtid="{D5CDD505-2E9C-101B-9397-08002B2CF9AE}" pid="665" name="ZOTERO_BREF_bSxdbHz1hesU_4">
    <vt:lpwstr> protein yield, and calving interval were made for Guernsey cows from England and Guernsey Island using genomic EBV, with training sets including 197 de-regressed proofs of genotyped bulls, with cows selected from among 1,440 genotyped cows using differen</vt:lpwstr>
  </property>
  <property fmtid="{D5CDD505-2E9C-101B-9397-08002B2CF9AE}" pid="666" name="ZOTERO_BREF_bSxdbHz1hesU_5">
    <vt:lpwstr>t genotyping strategies. Accuracies of predictions were tested using 10-fold cross-validation among the cows. Genomic EBV were predicted using 4 different methods: (1) pedigree BLUP, (2) genomic BLUP using only bulls, (3) univariate genomic BLUP using bul</vt:lpwstr>
  </property>
  <property fmtid="{D5CDD505-2E9C-101B-9397-08002B2CF9AE}" pid="667" name="ZOTERO_BREF_bSxdbHz1hesU_6">
    <vt:lpwstr>ls and cows, and (4) bivariate genomic BLUP. Genotyping cows with phenotypes and using their data for the prediction of single nucleotide polymorphism effects increased the correlation between genomic EBV and phenotypes compared with using only bulls by 0</vt:lpwstr>
  </property>
  <property fmtid="{D5CDD505-2E9C-101B-9397-08002B2CF9AE}" pid="668" name="ZOTERO_BREF_bSxdbHz1hesU_7">
    <vt:lpwstr>.163±0.022 for milk yield, 0.111±0.021 for fat yield, and 0.113±0.018 for protein yield; a decrease of 0.014±0.010 for calving interval from a low base was the only exception. Genetic correlation between phenotypes from bulls and cows were approximately 0</vt:lpwstr>
  </property>
  <property fmtid="{D5CDD505-2E9C-101B-9397-08002B2CF9AE}" pid="669" name="ZOTERO_BREF_bSxdbHz1hesU_8">
    <vt:lpwstr>.6 for all yield traits and significantly different from 1. Only a very small change occurred in correlation between genomic EBV and phenotypes when using the bivariate model. It was always better to genotype all the cows, but when only half of the cows w</vt:lpwstr>
  </property>
  <property fmtid="{D5CDD505-2E9C-101B-9397-08002B2CF9AE}" pid="670" name="ZOTERO_BREF_bSxdbHz1hesU_9">
    <vt:lpwstr>ere genotyped, a divergent selection strategy was better compared with the random or directional selection approach. Divergent selection of 30% of the cows remained superior for the yield traits in 8 of 10 folds.","container-title":"Journal of Dairy Scien</vt:lpwstr>
  </property>
  <property fmtid="{D5CDD505-2E9C-101B-9397-08002B2CF9AE}" pid="671" name="ZOTERO_BREF_bhrnf2ZlwwhS_1">
    <vt:lpwstr>ZOTERO_ITEM CSL_CITATION {"citationID":"Hll4G0vf","properties":{"formattedCitation":"[33]","plainCitation":"[33]","noteIndex":0},"citationItems":[{"id":35,"uris":["http://zotero.org/users/2983590/items/S47LXUIN"],"uri":["http://zotero.org/users/2983590/it</vt:lpwstr>
  </property>
  <property fmtid="{D5CDD505-2E9C-101B-9397-08002B2CF9AE}" pid="672" name="ZOTERO_BREF_bhrnf2ZlwwhS_2">
    <vt:lpwstr>ems/S47LXUIN"],"itemData":{"id":35,"type":"paper-conference","container-title":"Book of Abstracts of the 69th Annual Meeting of the European Federation of Animal Science","title":"Genetic connectedness in the U.S. sheep industry","author":[{"family":"Kasa</vt:lpwstr>
  </property>
  <property fmtid="{D5CDD505-2E9C-101B-9397-08002B2CF9AE}" pid="673" name="ZOTERO_BREF_bhrnf2ZlwwhS_3">
    <vt:lpwstr>p","given":"Ante"},{"family":"Mioc","given":"B"},{"family":"Hickey","given":"John M"},{"family":"Gorjanc","given":"Gregor"}]},"locator":"2018"}],"schema":"https://github.com/citation-style-language/schema/raw/master/csl-citation.json"}</vt:lpwstr>
  </property>
  <property fmtid="{D5CDD505-2E9C-101B-9397-08002B2CF9AE}" pid="674" name="ZOTERO_BREF_bn8EuCx1dJsz_1">
    <vt:lpwstr>ZOTERO_BIBL {"uncited":[],"omitted":[],"custom":[]} CSL_BIBLIOGRAPHY</vt:lpwstr>
  </property>
  <property fmtid="{D5CDD505-2E9C-101B-9397-08002B2CF9AE}" pid="675" name="ZOTERO_BREF_bsEPCFa7aEsZ_1">
    <vt:lpwstr>ZOTERO_ITEM CSL_CITATION {"citationID":"Pgy8ShXK","properties":{"formattedCitation":"[37]","plainCitation":"[37]","noteIndex":0},"citationItems":[{"id":1657,"uris":["http://zotero.org/users/2983590/items/TU25VTDN"],"uri":["http://zotero.org/users/2983590/</vt:lpwstr>
  </property>
  <property fmtid="{D5CDD505-2E9C-101B-9397-08002B2CF9AE}" pid="676" name="ZOTERO_BREF_bsEPCFa7aEsZ_2">
    <vt:lpwstr>items/TU25VTDN"],"itemData":{"id":1657,"type":"article-journal","abstract":"Substantial advances have been made in the genetic improvement of agriculturally important animal and plant populations through artificial selection on quantitative traits. Most o</vt:lpwstr>
  </property>
  <property fmtid="{D5CDD505-2E9C-101B-9397-08002B2CF9AE}" pid="677" name="ZOTERO_BREF_bsEPCFa7aEsZ_3">
    <vt:lpwstr>f this selection has been on the basis of observable phenotype, without knowledge of the genetic architecture of the selected characteristics. However, continuing molecular genetic analysis of traits in animal and plant populations is leading to a better </vt:lpwstr>
  </property>
  <property fmtid="{D5CDD505-2E9C-101B-9397-08002B2CF9AE}" pid="678" name="ZOTERO_BREF_bsEPCFa7aEsZ_4">
    <vt:lpwstr>understanding of quantitative trait genetics. The genes and genetic markers that are being discovered can be used to enhance the genetic improvement of breeding stock through marker-assisted selection.","container-title":"Nature Reviews. Genetics","DOI":"</vt:lpwstr>
  </property>
  <property fmtid="{D5CDD505-2E9C-101B-9397-08002B2CF9AE}" pid="679" name="ZOTERO_BREF_bsEPCFa7aEsZ_5">
    <vt:lpwstr>10.1038/nrg701","ISSN":"1471-0056","issue":"1","journalAbbreviation":"Nat. Rev. Genet.","language":"eng","note":"PMID: 11823788","page":"22-32","source":"PubMed","title":"The use of molecular genetics in the improvement of agricultural populations","volum</vt:lpwstr>
  </property>
  <property fmtid="{D5CDD505-2E9C-101B-9397-08002B2CF9AE}" pid="680" name="ZOTERO_BREF_bsEPCFa7aEsZ_6">
    <vt:lpwstr>e":"3","author":[{"family":"Dekkers","given":"Jack C. M."},{"family":"Hospital","given":"Frédéric"}],"issued":{"date-parts":[["2002",1]]}}}],"schema":"https://github.com/citation-style-language/schema/raw/master/csl-citation.json"}</vt:lpwstr>
  </property>
  <property fmtid="{D5CDD505-2E9C-101B-9397-08002B2CF9AE}" pid="681" name="ZOTERO_BREF_cZfNMHfOhnsL_1">
    <vt:lpwstr>ZOTERO_ITEM CSL_CITATION {"citationID":"UrpSX3lL","properties":{"formattedCitation":"[13, 14]","plainCitation":"[13, 14]","dontUpdate":true,"noteIndex":0},"citationItems":[{"id":80,"uris":["http://zotero.org/users/2983590/items/Y26HFMND"],"uri":["http://z</vt:lpwstr>
  </property>
  <property fmtid="{D5CDD505-2E9C-101B-9397-08002B2CF9AE}" pid="682" name="ZOTERO_BREF_cZfNMHfOhnsL_10">
    <vt:lpwstr>val, relatively small reference population sizes are needed to obtain a similar response to that with selection on traditional BLUP estimated breeding values.\nCONCLUSIONS: When the trait of interest cannot be recorded on the selection candidate, genomic </vt:lpwstr>
  </property>
  <property fmtid="{D5CDD505-2E9C-101B-9397-08002B2CF9AE}" pid="683" name="ZOTERO_BREF_cZfNMHfOhnsL_11">
    <vt:lpwstr>selection schemes are very attractive even when the number of phenotypic records is limited, because traditional breeding requires progeny testing schemes with long generation intervals in those cases.","container-title":"Genetics, selection, evolution: G</vt:lpwstr>
  </property>
  <property fmtid="{D5CDD505-2E9C-101B-9397-08002B2CF9AE}" pid="684" name="ZOTERO_BREF_cZfNMHfOhnsL_12">
    <vt:lpwstr>SE","DOI":"10.1186/1297-9686-44-26","ISSN":"1297-9686","journalAbbreviation":"Genet. Sel. Evol.","language":"eng","note":"PMID: 22862849\nPMCID: PMC3441475","page":"26","source":"PubMed","title":"Response to genomic selection: the Bulmer effect and the po</vt:lpwstr>
  </property>
  <property fmtid="{D5CDD505-2E9C-101B-9397-08002B2CF9AE}" pid="685" name="ZOTERO_BREF_cZfNMHfOhnsL_13">
    <vt:lpwstr>tential of genomic selection when the number of phenotypic records is limiting","title-short":"Response to genomic selection","volume":"44","author":[{"family":"Van Grevenhof","given":"Elizabeth M."},{"family":"Van Arendonk","given":"Johan A. M."},{"famil</vt:lpwstr>
  </property>
  <property fmtid="{D5CDD505-2E9C-101B-9397-08002B2CF9AE}" pid="686" name="ZOTERO_BREF_cZfNMHfOhnsL_14">
    <vt:lpwstr>y":"Bijma","given":"Piter"}],"issued":{"date-parts":[["2012",8,3]]}}},{"id":10,"uris":["http://zotero.org/users/2983590/items/2ITRT5T6"],"uri":["http://zotero.org/users/2983590/items/2ITRT5T6"],"itemData":{"id":10,"type":"article-journal","abstract":"Gene</vt:lpwstr>
  </property>
  <property fmtid="{D5CDD505-2E9C-101B-9397-08002B2CF9AE}" pid="687" name="ZOTERO_BREF_cZfNMHfOhnsL_15">
    <vt:lpwstr>tic improvement programs around the world rely on the collection of accurate phenotypic data. These phenotypes have an inherent value that can be estimated as the contribution of an additional record to genetic gain. Here, the contribution of phenotypes t</vt:lpwstr>
  </property>
  <property fmtid="{D5CDD505-2E9C-101B-9397-08002B2CF9AE}" pid="688" name="ZOTERO_BREF_cZfNMHfOhnsL_16">
    <vt:lpwstr>o genetic gain was calculated using traditional progeny testing (PT) and 2 genomic selection (GS) strategies that, for simplicity, included either males or females in the reference population. A procedure to estimate the theoretical economic contribution </vt:lpwstr>
  </property>
  <property fmtid="{D5CDD505-2E9C-101B-9397-08002B2CF9AE}" pid="689" name="ZOTERO_BREF_cZfNMHfOhnsL_17">
    <vt:lpwstr>of a phenotype to a breeding program is described for both GS and PT breeding programs through the increment in genetic gain per unit of increase in estimated breeding value reliability obtained when an additional phenotypic record is added. The main fact</vt:lpwstr>
  </property>
  <property fmtid="{D5CDD505-2E9C-101B-9397-08002B2CF9AE}" pid="690" name="ZOTERO_BREF_cZfNMHfOhnsL_18">
    <vt:lpwstr>ors affecting the value of a phenotype were the economic value of the trait, the number of phenotypic records already available for the trait, and its heritability. Furthermore, the value of a phenotype was affected by several other factors, including the</vt:lpwstr>
  </property>
  <property fmtid="{D5CDD505-2E9C-101B-9397-08002B2CF9AE}" pid="691" name="ZOTERO_BREF_cZfNMHfOhnsL_19">
    <vt:lpwstr> cost of establishing the breeding program and the cost of phenotyping and genotyping. The cost of achieving a reliability of 0.60 was assessed for different reference populations for GS. Genomic reference populations of more sires with small progeny grou</vt:lpwstr>
  </property>
  <property fmtid="{D5CDD505-2E9C-101B-9397-08002B2CF9AE}" pid="692" name="ZOTERO_BREF_cZfNMHfOhnsL_2">
    <vt:lpwstr>otero.org/users/2983590/items/Y26HFMND"],"itemData":{"id":80,"type":"article-journal","abstract":"BACKGROUND: Over the last ten years, genomic selection has developed enormously. Simulations and results on real data suggest that breeding values can be pre</vt:lpwstr>
  </property>
  <property fmtid="{D5CDD505-2E9C-101B-9397-08002B2CF9AE}" pid="693" name="ZOTERO_BREF_cZfNMHfOhnsL_20">
    <vt:lpwstr>p sizes (e.g., 20 equivalent daughters) had a lower cost than those reference populations with either large progeny group sizes for fewer genotyped sires, or female reference populations, unless the heritability was large and the cost of phenotyping excee</vt:lpwstr>
  </property>
  <property fmtid="{D5CDD505-2E9C-101B-9397-08002B2CF9AE}" pid="694" name="ZOTERO_BREF_cZfNMHfOhnsL_21">
    <vt:lpwstr>ded a few hundred dollars; then, female reference populations were preferable from an economic perspective.","container-title":"Journal of Dairy Science","DOI":"10.3168/jds.2014-8125","ISSN":"0022-0302","issue":"12","journalAbbreviation":"Journal of Dairy</vt:lpwstr>
  </property>
  <property fmtid="{D5CDD505-2E9C-101B-9397-08002B2CF9AE}" pid="695" name="ZOTERO_BREF_cZfNMHfOhnsL_22">
    <vt:lpwstr> Science","language":"en","page":"7905-7915","source":"ScienceDirect","title":"On the value of the phenotypes in the genomic era","volume":"97","author":[{"family":"Gonzalez-Recio","given":"O."},{"family":"Coffey","given":"M. P."},{"family":"Pryce","given</vt:lpwstr>
  </property>
  <property fmtid="{D5CDD505-2E9C-101B-9397-08002B2CF9AE}" pid="696" name="ZOTERO_BREF_cZfNMHfOhnsL_23">
    <vt:lpwstr>":"J. E."}],"issued":{"date-parts":[["2014",12,1]]}}}],"schema":"https://github.com/citation-style-language/schema/raw/master/csl-citation.json"}</vt:lpwstr>
  </property>
  <property fmtid="{D5CDD505-2E9C-101B-9397-08002B2CF9AE}" pid="697" name="ZOTERO_BREF_cZfNMHfOhnsL_3">
    <vt:lpwstr>dicted with high accuracy using genetic markers alone. However, to reach high accuracies, large reference populations are needed. In many livestock populations or even species, such populations cannot be established when traits are difficult or expensive </vt:lpwstr>
  </property>
  <property fmtid="{D5CDD505-2E9C-101B-9397-08002B2CF9AE}" pid="698" name="ZOTERO_BREF_cZfNMHfOhnsL_4">
    <vt:lpwstr>to record, or when the population size is small. The value of genomic selection is then questionable.\nMETHODS: In this study, we compare traditional breeding schemes based on own performance or progeny information to genomic selection schemes, for which </vt:lpwstr>
  </property>
  <property fmtid="{D5CDD505-2E9C-101B-9397-08002B2CF9AE}" pid="699" name="ZOTERO_BREF_cZfNMHfOhnsL_5">
    <vt:lpwstr>the number of phenotypic records is limiting. Deterministic simulations were performed using selection index theory. Our focus was on the equilibrium response obtained after a few generations of selection. Therefore, we first investigated the magnitude of</vt:lpwstr>
  </property>
  <property fmtid="{D5CDD505-2E9C-101B-9397-08002B2CF9AE}" pid="700" name="ZOTERO_BREF_cZfNMHfOhnsL_6">
    <vt:lpwstr> the Bulmer effect with genomic selection.\nRESULTS: Results showed that the reduction in response due to the Bulmer effect is the same for genomic selection as for selection based on traditional BLUP estimated breeding values, and is independent of the a</vt:lpwstr>
  </property>
  <property fmtid="{D5CDD505-2E9C-101B-9397-08002B2CF9AE}" pid="701" name="ZOTERO_BREF_cZfNMHfOhnsL_7">
    <vt:lpwstr>ccuracy of selection. The reduction in response with genomic selection is greater than with selection based directly on phenotypes without the use of pedigree information, such as mass selection. To maximize the accuracy of genomic estimated breeding valu</vt:lpwstr>
  </property>
  <property fmtid="{D5CDD505-2E9C-101B-9397-08002B2CF9AE}" pid="702" name="ZOTERO_BREF_cZfNMHfOhnsL_8">
    <vt:lpwstr>es when the number of phenotypic records is limiting, the same individuals should be phenotyped and genotyped, rather than genotyping parents and phenotyping their progeny. When the generation interval cannot be reduced with genomic selection, large refer</vt:lpwstr>
  </property>
  <property fmtid="{D5CDD505-2E9C-101B-9397-08002B2CF9AE}" pid="703" name="ZOTERO_BREF_cZfNMHfOhnsL_9">
    <vt:lpwstr>ence populations are required to obtain a similar response to that with selection based on BLUP estimated breeding values based on own performance or progeny information. However, when a genomic selection scheme has a moderate decrease in generation inter</vt:lpwstr>
  </property>
  <property fmtid="{D5CDD505-2E9C-101B-9397-08002B2CF9AE}" pid="704" name="ZOTERO_BREF_eDZY5kQF7gXa_1">
    <vt:lpwstr>ZOTERO_ITEM CSL_CITATION {"citationID":"3dgh3SMO","properties":{"formattedCitation":"[5]","plainCitation":"[5]","dontUpdate":true,"noteIndex":0},"citationItems":[{"id":2230,"uris":["http://zotero.org/groups/231119/items/R5IXZNEV"],"uri":["http://zotero.or</vt:lpwstr>
  </property>
  <property fmtid="{D5CDD505-2E9C-101B-9397-08002B2CF9AE}" pid="705" name="ZOTERO_BREF_eDZY5kQF7gXa_2">
    <vt:lpwstr>g/groups/231119/items/R5IXZNEV"],"itemData":{"id":2230,"type":"book","abstract":"Best Linear Unbiased Prediction (BLUP) has become the most widely accepted method for genetic evaluation of domestic livestock. Since its introduction, the method has evolved</vt:lpwstr>
  </property>
  <property fmtid="{D5CDD505-2E9C-101B-9397-08002B2CF9AE}" pid="706" name="ZOTERO_BREF_eDZY5kQF7gXa_3">
    <vt:lpwstr>; and despite this, there is no simple text on the application of linear models to the prediction of breeding values. This book has been written with a good balance of theory and application to fill this gap. Equations for partitioning breeding values int</vt:lpwstr>
  </property>
  <property fmtid="{D5CDD505-2E9C-101B-9397-08002B2CF9AE}" pid="707" name="ZOTERO_BREF_eDZY5kQF7gXa_4">
    <vt:lpwstr>o contributions from various sources of information are derived under the various models. Recent developments in the analysis of longitudinal data with random regression models and the inclusion of genetic marker information in the evaluation of animals h</vt:lpwstr>
  </property>
  <property fmtid="{D5CDD505-2E9C-101B-9397-08002B2CF9AE}" pid="708" name="ZOTERO_BREF_eDZY5kQF7gXa_5">
    <vt:lpwstr>ave been incorporated. Overall the book has been thoroughly updated since the first edition was published in 1996.","edition":"Second edition","event-place":"Wallingford, UK ; Cambridge, MA","ISBN":"978-0-85199-000-2","language":"English","note":"bibtex: </vt:lpwstr>
  </property>
  <property fmtid="{D5CDD505-2E9C-101B-9397-08002B2CF9AE}" pid="709" name="ZOTERO_BREF_eDZY5kQF7gXa_6">
    <vt:lpwstr>mrode_linear_2005","number-of-pages":"208","publisher":"CABI","publisher-place":"Wallingford, UK ; Cambridge, MA","source":"Amazon.com","title":"Linear Models for the Prediction of Animal Breeding Values","author":[{"family":"Mrode","given":"Raphael A."}]</vt:lpwstr>
  </property>
  <property fmtid="{D5CDD505-2E9C-101B-9397-08002B2CF9AE}" pid="710" name="ZOTERO_BREF_eDZY5kQF7gXa_7">
    <vt:lpwstr>,"issued":{"date-parts":[["2005",10]]}}}],"schema":"https://github.com/citation-style-language/schema/raw/master/csl-citation.json"}</vt:lpwstr>
  </property>
  <property fmtid="{D5CDD505-2E9C-101B-9397-08002B2CF9AE}" pid="711" name="ZOTERO_BREF_fgWzesPq3KDm1_1">
    <vt:lpwstr>ZOTERO_ITEM CSL_CITATION {"citationID":"j1tdrL9J","properties":{"formattedCitation":"[28]","plainCitation":"[28]","dontUpdate":true,"noteIndex":0},"citationItems":[{"id":95,"uris":["http://zotero.org/users/2983590/items/8Z6C9SMH"],"uri":["http://zotero.or</vt:lpwstr>
  </property>
  <property fmtid="{D5CDD505-2E9C-101B-9397-08002B2CF9AE}" pid="712" name="ZOTERO_BREF_fgWzesPq3KDm1_10">
    <vt:lpwstr>anagement units?","volume":"96","author":[{"family":"Yu","given":"Haipeng"},{"family":"Spangler","given":"Matthew L"},{"family":"Lewis","given":"Ronald M"},{"family":"Morota","given":"Gota"}],"issued":{"date-parts":[["2018",11]]}}}],"schema":"https://gith</vt:lpwstr>
  </property>
  <property fmtid="{D5CDD505-2E9C-101B-9397-08002B2CF9AE}" pid="713" name="ZOTERO_BREF_fgWzesPq3KDm1_11">
    <vt:lpwstr>ub.com/citation-style-language/schema/raw/master/csl-citation.json"}</vt:lpwstr>
  </property>
  <property fmtid="{D5CDD505-2E9C-101B-9397-08002B2CF9AE}" pid="714" name="ZOTERO_BREF_fgWzesPq3KDm1_2">
    <vt:lpwstr>g/users/2983590/items/8Z6C9SMH"],"itemData":{"id":95,"type":"article-journal","abstract":"Genetic connectedness assesses the extent to which estimated breeding values can be fairly compared across management units. Ranking of individuals across units base</vt:lpwstr>
  </property>
  <property fmtid="{D5CDD505-2E9C-101B-9397-08002B2CF9AE}" pid="715" name="ZOTERO_BREF_fgWzesPq3KDm1_3">
    <vt:lpwstr>d on best linear unbiased prediction (BLUP) is reliable when there is a sufficient level of connectedness due to a better disentangling of genetic signal from noise. Connectedness arises from genetic relationships among individuals. Although a recent stud</vt:lpwstr>
  </property>
  <property fmtid="{D5CDD505-2E9C-101B-9397-08002B2CF9AE}" pid="716" name="ZOTERO_BREF_fgWzesPq3KDm1_4">
    <vt:lpwstr>y showed that genomic relatedness strengthens the estimates of connectedness across management units compared with that of pedigree, the relationship between connectedness measures and prediction accuracies only has been explored to a limited extent. In t</vt:lpwstr>
  </property>
  <property fmtid="{D5CDD505-2E9C-101B-9397-08002B2CF9AE}" pid="717" name="ZOTERO_BREF_fgWzesPq3KDm1_5">
    <vt:lpwstr>his study, we examined whether increased measures of connectedness led to higher prediction accuracies evaluated by a cross-validation (CV) based on computer simulations. We applied prediction error variance of the difference, coefficient of determination</vt:lpwstr>
  </property>
  <property fmtid="{D5CDD505-2E9C-101B-9397-08002B2CF9AE}" pid="718" name="ZOTERO_BREF_fgWzesPq3KDm1_6">
    <vt:lpwstr> (CD), and BLUP-type prediction models to data simulated under various scenarios. We found that a greater extent of connectedness enhanced accuracy of whole-genome prediction. The impact of genomics was more marked when large numbers of markers were used </vt:lpwstr>
  </property>
  <property fmtid="{D5CDD505-2E9C-101B-9397-08002B2CF9AE}" pid="719" name="ZOTERO_BREF_fgWzesPq3KDm1_7">
    <vt:lpwstr>to infer connectedness and evaluate prediction accuracy. Connectedness across units increased with the proportion of connecting individuals and this increase was associated with improved accuracy of prediction. The use of genomic information resulted in i</vt:lpwstr>
  </property>
  <property fmtid="{D5CDD505-2E9C-101B-9397-08002B2CF9AE}" pid="720" name="ZOTERO_BREF_fgWzesPq3KDm1_8">
    <vt:lpwstr>ncreased estimates of connectedness and improved prediction accuracies compared with those of pedigree-based models when there were enough markers to capture variation due to QTL signals.","container-title":"Journal of Animal Science","DOI":"10.1093/jas/s</vt:lpwstr>
  </property>
  <property fmtid="{D5CDD505-2E9C-101B-9397-08002B2CF9AE}" pid="721" name="ZOTERO_BREF_fgWzesPq3KDm1_9">
    <vt:lpwstr>ky316","ISSN":"0021-8812","issue":"11","journalAbbreviation":"J Anim Sci","note":"PMID: 30165381\nPMCID: PMC6247830","page":"4490-4500","source":"PubMed Central","title":"Do stronger measures of genomic connectedness enhance prediction accuracies across m</vt:lpwstr>
  </property>
  <property fmtid="{D5CDD505-2E9C-101B-9397-08002B2CF9AE}" pid="722" name="ZOTERO_BREF_fgWzesPq3KDm_1">
    <vt:lpwstr>ZOTERO_ITEM CSL_CITATION {"citationID":"j1tdrL9J","properties":{"formattedCitation":"[28]","plainCitation":"[28]","noteIndex":0},"citationItems":[{"id":6177,"uris":["http://zotero.org/users/2983590/items/8Z6C9SMH"],"uri":["http://zotero.org/users/2983590/</vt:lpwstr>
  </property>
  <property fmtid="{D5CDD505-2E9C-101B-9397-08002B2CF9AE}" pid="723" name="ZOTERO_BREF_fgWzesPq3KDm_10">
    <vt:lpwstr>s?","volume":"96","author":[{"family":"Yu","given":"Haipeng"},{"family":"Spangler","given":"Matthew L"},{"family":"Lewis","given":"Ronald M"},{"family":"Morota","given":"Gota"}],"issued":{"date-parts":[["2018",11]]}}}],"schema":"https://github.com/citatio</vt:lpwstr>
  </property>
  <property fmtid="{D5CDD505-2E9C-101B-9397-08002B2CF9AE}" pid="724" name="ZOTERO_BREF_fgWzesPq3KDm_11">
    <vt:lpwstr>n-style-language/schema/raw/master/csl-citation.json"}</vt:lpwstr>
  </property>
  <property fmtid="{D5CDD505-2E9C-101B-9397-08002B2CF9AE}" pid="725" name="ZOTERO_BREF_fgWzesPq3KDm_2">
    <vt:lpwstr>items/8Z6C9SMH"],"itemData":{"id":6177,"type":"article-journal","abstract":"Genetic connectedness assesses the extent to which estimated breeding values can be fairly compared across management units. Ranking of individuals across units based on best line</vt:lpwstr>
  </property>
  <property fmtid="{D5CDD505-2E9C-101B-9397-08002B2CF9AE}" pid="726" name="ZOTERO_BREF_fgWzesPq3KDm_3">
    <vt:lpwstr>ar unbiased prediction (BLUP) is reliable when there is a sufficient level of connectedness due to a better disentangling of genetic signal from noise. Connectedness arises from genetic relationships among individuals. Although a recent study showed that </vt:lpwstr>
  </property>
  <property fmtid="{D5CDD505-2E9C-101B-9397-08002B2CF9AE}" pid="727" name="ZOTERO_BREF_fgWzesPq3KDm_4">
    <vt:lpwstr>genomic relatedness strengthens the estimates of connectedness across management units compared with that of pedigree, the relationship between connectedness measures and prediction accuracies only has been explored to a limited extent. In this study, we </vt:lpwstr>
  </property>
  <property fmtid="{D5CDD505-2E9C-101B-9397-08002B2CF9AE}" pid="728" name="ZOTERO_BREF_fgWzesPq3KDm_5">
    <vt:lpwstr>examined whether increased measures of connectedness led to higher prediction accuracies evaluated by a cross-validation (CV) based on computer simulations. We applied prediction error variance of the difference, coefficient of determination (CD), and BLU</vt:lpwstr>
  </property>
  <property fmtid="{D5CDD505-2E9C-101B-9397-08002B2CF9AE}" pid="729" name="ZOTERO_BREF_fgWzesPq3KDm_6">
    <vt:lpwstr>P-type prediction models to data simulated under various scenarios. We found that a greater extent of connectedness enhanced accuracy of whole-genome prediction. The impact of genomics was more marked when large numbers of markers were used to infer conne</vt:lpwstr>
  </property>
  <property fmtid="{D5CDD505-2E9C-101B-9397-08002B2CF9AE}" pid="730" name="ZOTERO_BREF_fgWzesPq3KDm_7">
    <vt:lpwstr>ctedness and evaluate prediction accuracy. Connectedness across units increased with the proportion of connecting individuals and this increase was associated with improved accuracy of prediction. The use of genomic information resulted in increased estim</vt:lpwstr>
  </property>
  <property fmtid="{D5CDD505-2E9C-101B-9397-08002B2CF9AE}" pid="731" name="ZOTERO_BREF_fgWzesPq3KDm_8">
    <vt:lpwstr>ates of connectedness and improved prediction accuracies compared with those of pedigree-based models when there were enough markers to capture variation due to QTL signals.","container-title":"Journal of Animal Science","DOI":"10.1093/jas/sky316","ISSN":</vt:lpwstr>
  </property>
  <property fmtid="{D5CDD505-2E9C-101B-9397-08002B2CF9AE}" pid="732" name="ZOTERO_BREF_fgWzesPq3KDm_9">
    <vt:lpwstr>"0021-8812","issue":"11","journalAbbreviation":"J Anim Sci","note":"PMID: 30165381\nPMCID: PMC6247830","page":"4490-4500","source":"PubMed Central","title":"Do stronger measures of genomic connectedness enhance prediction accuracies across management unit</vt:lpwstr>
  </property>
  <property fmtid="{D5CDD505-2E9C-101B-9397-08002B2CF9AE}" pid="733" name="ZOTERO_BREF_g8dqmzCRUbWx_1">
    <vt:lpwstr>ZOTERO_ITEM CSL_CITATION {"citationID":"hNLsfq9M","properties":{"formattedCitation":"[13\\uc0\\u8211{}15]","plainCitation":"[13–15]","noteIndex":0},"citationItems":[{"id":407,"uris":["http://zotero.org/users/2983590/items/VYV6MDC8"],"uri":["http://zotero.</vt:lpwstr>
  </property>
  <property fmtid="{D5CDD505-2E9C-101B-9397-08002B2CF9AE}" pid="734" name="ZOTERO_BREF_g8dqmzCRUbWx_10">
    <vt:lpwstr>itle":"Effectiveness of genomic prediction on milk flow traits in dairy cattle","volume":"44","author":[{"family":"Gray","given":"Kent A."},{"family":"Cassady","given":"Joseph P."},{"family":"Huang","given":"Yijian"},{"family":"Maltecca","given":"Christia</vt:lpwstr>
  </property>
  <property fmtid="{D5CDD505-2E9C-101B-9397-08002B2CF9AE}" pid="735" name="ZOTERO_BREF_g8dqmzCRUbWx_11">
    <vt:lpwstr>n"}],"issued":{"date-parts":[["2012"]]}}},{"id":90,"uris":["http://zotero.org/users/2983590/items/8SAKPRX5"],"uri":["http://zotero.org/users/2983590/items/8SAKPRX5"],"itemData":{"id":90,"type":"article-journal","abstract":"Predictive ability of genomic EB</vt:lpwstr>
  </property>
  <property fmtid="{D5CDD505-2E9C-101B-9397-08002B2CF9AE}" pid="736" name="ZOTERO_BREF_g8dqmzCRUbWx_12">
    <vt:lpwstr>V when using single-step genomic BLUP (ssGBLUP) in Angus cattle was investigated. Over 6 million records were available on birth weight (BiW) and weaning weight (WW), almost 3.4 million on postweaning gain (PWG), and over 1.3 million on calving ease (CE).</vt:lpwstr>
  </property>
  <property fmtid="{D5CDD505-2E9C-101B-9397-08002B2CF9AE}" pid="737" name="ZOTERO_BREF_g8dqmzCRUbWx_13">
    <vt:lpwstr> Genomic information was available on, at most, 51,883 animals, which included high and low EBV accuracy animals. Traditional EBV was computed by BLUP and genomic EBV by ssGBLUP and indirect prediction based on SNP effects was derived from ssGBLUP; SNP ef</vt:lpwstr>
  </property>
  <property fmtid="{D5CDD505-2E9C-101B-9397-08002B2CF9AE}" pid="738" name="ZOTERO_BREF_g8dqmzCRUbWx_14">
    <vt:lpwstr>fects were calculated based on the following reference populations: ref_2k (contains top bulls and top cows that had an EBV accuracy for BiW ≥0.85), ref_8k (contains all parents that were genotyped), and ref_33k (contains all genotyped animals born up to </vt:lpwstr>
  </property>
  <property fmtid="{D5CDD505-2E9C-101B-9397-08002B2CF9AE}" pid="739" name="ZOTERO_BREF_g8dqmzCRUbWx_15">
    <vt:lpwstr>2012). Indirect prediction was obtained as direct genomic value (DGV) or as an index of DGV and parent average (PA). Additionally, runs with ssGBLUP used the inverse of the genomic relationship matrix calculated by an algorithm for proven and young animal</vt:lpwstr>
  </property>
  <property fmtid="{D5CDD505-2E9C-101B-9397-08002B2CF9AE}" pid="740" name="ZOTERO_BREF_g8dqmzCRUbWx_16">
    <vt:lpwstr>s (APY) that uses recursions on a small subset of reference animals. An extra reference subset included 3,872 genotyped parents of genotyped animals (ref_4k). Cross-validation was used to assess predictive ability on a validation population of 18,721 anim</vt:lpwstr>
  </property>
  <property fmtid="{D5CDD505-2E9C-101B-9397-08002B2CF9AE}" pid="741" name="ZOTERO_BREF_g8dqmzCRUbWx_17">
    <vt:lpwstr>als born in 2013. Computations for growth traits used multiple-trait linear model and, for CE, a bivariate CE-BiW threshold-linear model. With BLUP, predictivities were 0.29, 0.34, 0.23, and 0.12 for BiW, WW, PWG, and CE, respectively. With ssGBLUP and re</vt:lpwstr>
  </property>
  <property fmtid="{D5CDD505-2E9C-101B-9397-08002B2CF9AE}" pid="742" name="ZOTERO_BREF_g8dqmzCRUbWx_18">
    <vt:lpwstr>f_2k, predictivities were 0.34, 0.35, 0.27, and 0.13 for BiW, WW, PWG, and CE, respectively, and with ssGBLUP and ref_33k, predictivities were 0.39, 0.38, 0.29, and 0.13 for BiW, WW, PWG, and CE, respectively. Low predictivity for CE was due to low incide</vt:lpwstr>
  </property>
  <property fmtid="{D5CDD505-2E9C-101B-9397-08002B2CF9AE}" pid="743" name="ZOTERO_BREF_g8dqmzCRUbWx_19">
    <vt:lpwstr>nce rate of difficult calving. Indirect predictions with ref_33k were as accurate as with full ssGBLUP. Using the APY and recursions on ref_4k gave 88% gains of full ssGBLUP and using the APY and recursions on ref_8k gave 97% gains of full ssGBLUP. Genomi</vt:lpwstr>
  </property>
  <property fmtid="{D5CDD505-2E9C-101B-9397-08002B2CF9AE}" pid="744" name="ZOTERO_BREF_g8dqmzCRUbWx_2">
    <vt:lpwstr>org/users/2983590/items/VYV6MDC8"],"itemData":{"id":407,"type":"article-journal","abstract":"A single-step blending approach allows genomic prediction using information of genotyped and non-genotyped animals simultaneously. However, the combined relations</vt:lpwstr>
  </property>
  <property fmtid="{D5CDD505-2E9C-101B-9397-08002B2CF9AE}" pid="745" name="ZOTERO_BREF_g8dqmzCRUbWx_20">
    <vt:lpwstr>c evaluation in beef cattle with ssGBLUP is feasible while keeping the models (maternal, multiple trait, and threshold) already used in regular BLUP. Gains in predictivity are dependent on the composition of the reference population. Indirect predictions </vt:lpwstr>
  </property>
  <property fmtid="{D5CDD505-2E9C-101B-9397-08002B2CF9AE}" pid="746" name="ZOTERO_BREF_g8dqmzCRUbWx_21">
    <vt:lpwstr>via SNP effects derived from ssGBLUP allow for accurate genomic predictions on young animals, with no advantage of including PA in the index if the reference population is large. With the APY conditioning on about 10,000 reference animals, ssGBLUP is pote</vt:lpwstr>
  </property>
  <property fmtid="{D5CDD505-2E9C-101B-9397-08002B2CF9AE}" pid="747" name="ZOTERO_BREF_g8dqmzCRUbWx_22">
    <vt:lpwstr>ntially applicable to a large number of genotyped animals without compromising predictive ability.","container-title":"Journal of Animal Science","DOI":"10.2527/jas.2014-8836","ISSN":"1525-3163","issue":"6","journalAbbreviation":"J. Anim. Sci.","language"</vt:lpwstr>
  </property>
  <property fmtid="{D5CDD505-2E9C-101B-9397-08002B2CF9AE}" pid="748" name="ZOTERO_BREF_g8dqmzCRUbWx_23">
    <vt:lpwstr>:"eng","note":"PMID: 26115253","page":"2653-2662","source":"PubMed","title":"Genetic evaluation using single-step genomic best linear unbiased predictor in American Angus","volume":"93","author":[{"family":"Lourenco","given":"D. a. L."},{"family":"Tsuruta</vt:lpwstr>
  </property>
  <property fmtid="{D5CDD505-2E9C-101B-9397-08002B2CF9AE}" pid="749" name="ZOTERO_BREF_g8dqmzCRUbWx_24">
    <vt:lpwstr>","given":"S."},{"family":"Fragomeni","given":"B. O."},{"family":"Masuda","given":"Y."},{"family":"Aguilar","given":"I."},{"family":"Legarra","given":"A."},{"family":"Bertrand","given":"J. K."},{"family":"Amen","given":"T. S."},{"family":"Wang","given":"L</vt:lpwstr>
  </property>
  <property fmtid="{D5CDD505-2E9C-101B-9397-08002B2CF9AE}" pid="750" name="ZOTERO_BREF_g8dqmzCRUbWx_25">
    <vt:lpwstr>."},{"family":"Moser","given":"D. W."},{"family":"Misztal","given":"I."}],"issued":{"date-parts":[["2015",6]]}}}],"schema":"https://github.com/citation-style-language/schema/raw/master/csl-citation.json"}</vt:lpwstr>
  </property>
  <property fmtid="{D5CDD505-2E9C-101B-9397-08002B2CF9AE}" pid="751" name="ZOTERO_BREF_g8dqmzCRUbWx_3">
    <vt:lpwstr>hip matrix in a single-step method may need to be adjusted because marker-based and pedigree-based relationship matrices may not be on the same scale. The same may apply when a GBLUP model includes both genomic breeding values and residual polygenic effec</vt:lpwstr>
  </property>
  <property fmtid="{D5CDD505-2E9C-101B-9397-08002B2CF9AE}" pid="752" name="ZOTERO_BREF_g8dqmzCRUbWx_4">
    <vt:lpwstr>ts. The objective of this study was to compare single-step blending methods and GBLUP methods with and without adjustment of the genomic relationship matrix for genomic prediction of 16 traits in the Nordic Holstein population.","container-title":"Genetic</vt:lpwstr>
  </property>
  <property fmtid="{D5CDD505-2E9C-101B-9397-08002B2CF9AE}" pid="753" name="ZOTERO_BREF_g8dqmzCRUbWx_5">
    <vt:lpwstr>s Selection Evolution","DOI":"10.1186/1297-9686-44-8","ISSN":"1297-9686","issue":"1","journalAbbreviation":"Genetics Selection Evolution","page":"8","source":"BioMed Central","title":"Comparison on genomic predictions using three GBLUP methods and two sin</vt:lpwstr>
  </property>
  <property fmtid="{D5CDD505-2E9C-101B-9397-08002B2CF9AE}" pid="754" name="ZOTERO_BREF_g8dqmzCRUbWx_6">
    <vt:lpwstr>gle-step blending methods in the Nordic Holstein population","volume":"44","author":[{"family":"Gao","given":"Hongding"},{"family":"Christensen","given":"Ole F."},{"family":"Madsen","given":"Per"},{"family":"Nielsen","given":"Ulrik S."},{"family":"Zhang",</vt:lpwstr>
  </property>
  <property fmtid="{D5CDD505-2E9C-101B-9397-08002B2CF9AE}" pid="755" name="ZOTERO_BREF_g8dqmzCRUbWx_7">
    <vt:lpwstr>"given":"Yuan"},{"family":"Lund","given":"Mogens S."},{"family":"Su","given":"Guosheng"}],"issued":{"date-parts":[["2012",7,6]]}}},{"id":410,"uris":["http://zotero.org/users/2983590/items/PS5PX7PM"],"uri":["http://zotero.org/users/2983590/items/PS5PX7PM"]</vt:lpwstr>
  </property>
  <property fmtid="{D5CDD505-2E9C-101B-9397-08002B2CF9AE}" pid="756" name="ZOTERO_BREF_g8dqmzCRUbWx_8">
    <vt:lpwstr>,"itemData":{"id":410,"type":"article-journal","abstract":"Milkability, primarily evaluated by measurements of milking speed and time, has an economic impact in milk production of dairy cattle. Recently the Italian Brown Swiss Breeders Association has inc</vt:lpwstr>
  </property>
  <property fmtid="{D5CDD505-2E9C-101B-9397-08002B2CF9AE}" pid="757" name="ZOTERO_BREF_g8dqmzCRUbWx_9">
    <vt:lpwstr>luded milking speed in genetic evaluations. The main objective ...","container-title":"Genetics, Selection, Evolution : GSE","DOI":"10.1186/1297-9686-44-24","issue":"1","language":"en","note":"PMID: 22846230","page":"24","source":"www.ncbi.nlm.nih.gov","t</vt:lpwstr>
  </property>
  <property fmtid="{D5CDD505-2E9C-101B-9397-08002B2CF9AE}" pid="758" name="ZOTERO_BREF_iGImAkXS7iVd1_1">
    <vt:lpwstr>ZOTERO_ITEM CSL_CITATION {"citationID":"TVToeWkN","properties":{"formattedCitation":"[13, 14]","plainCitation":"[13, 14]","dontUpdate":true,"noteIndex":0},"citationItems":[{"id":80,"uris":["http://zotero.org/users/2983590/items/Y26HFMND"],"uri":["http://z</vt:lpwstr>
  </property>
  <property fmtid="{D5CDD505-2E9C-101B-9397-08002B2CF9AE}" pid="759" name="ZOTERO_BREF_iGImAkXS7iVd1_10">
    <vt:lpwstr>val, relatively small reference population sizes are needed to obtain a similar response to that with selection on traditional BLUP estimated breeding values.\nCONCLUSIONS: When the trait of interest cannot be recorded on the selection candidate, genomic </vt:lpwstr>
  </property>
  <property fmtid="{D5CDD505-2E9C-101B-9397-08002B2CF9AE}" pid="760" name="ZOTERO_BREF_iGImAkXS7iVd1_11">
    <vt:lpwstr>selection schemes are very attractive even when the number of phenotypic records is limited, because traditional breeding requires progeny testing schemes with long generation intervals in those cases.","container-title":"Genetics, selection, evolution: G</vt:lpwstr>
  </property>
  <property fmtid="{D5CDD505-2E9C-101B-9397-08002B2CF9AE}" pid="761" name="ZOTERO_BREF_iGImAkXS7iVd1_12">
    <vt:lpwstr>SE","DOI":"10.1186/1297-9686-44-26","ISSN":"1297-9686","journalAbbreviation":"Genet. Sel. Evol.","language":"eng","note":"PMID: 22862849\nPMCID: PMC3441475","page":"26","source":"PubMed","title":"Response to genomic selection: the Bulmer effect and the po</vt:lpwstr>
  </property>
  <property fmtid="{D5CDD505-2E9C-101B-9397-08002B2CF9AE}" pid="762" name="ZOTERO_BREF_iGImAkXS7iVd1_13">
    <vt:lpwstr>tential of genomic selection when the number of phenotypic records is limiting","title-short":"Response to genomic selection","volume":"44","author":[{"family":"Van Grevenhof","given":"Elizabeth M."},{"family":"Van Arendonk","given":"Johan A. M."},{"famil</vt:lpwstr>
  </property>
  <property fmtid="{D5CDD505-2E9C-101B-9397-08002B2CF9AE}" pid="763" name="ZOTERO_BREF_iGImAkXS7iVd1_14">
    <vt:lpwstr>y":"Bijma","given":"Piter"}],"issued":{"date-parts":[["2012",8,3]]}}},{"id":10,"uris":["http://zotero.org/users/2983590/items/2ITRT5T6"],"uri":["http://zotero.org/users/2983590/items/2ITRT5T6"],"itemData":{"id":10,"type":"article-journal","abstract":"Gene</vt:lpwstr>
  </property>
  <property fmtid="{D5CDD505-2E9C-101B-9397-08002B2CF9AE}" pid="764" name="ZOTERO_BREF_iGImAkXS7iVd1_15">
    <vt:lpwstr>tic improvement programs around the world rely on the collection of accurate phenotypic data. These phenotypes have an inherent value that can be estimated as the contribution of an additional record to genetic gain. Here, the contribution of phenotypes t</vt:lpwstr>
  </property>
  <property fmtid="{D5CDD505-2E9C-101B-9397-08002B2CF9AE}" pid="765" name="ZOTERO_BREF_iGImAkXS7iVd1_16">
    <vt:lpwstr>o genetic gain was calculated using traditional progeny testing (PT) and 2 genomic selection (GS) strategies that, for simplicity, included either males or females in the reference population. A procedure to estimate the theoretical economic contribution </vt:lpwstr>
  </property>
  <property fmtid="{D5CDD505-2E9C-101B-9397-08002B2CF9AE}" pid="766" name="ZOTERO_BREF_iGImAkXS7iVd1_17">
    <vt:lpwstr>of a phenotype to a breeding program is described for both GS and PT breeding programs through the increment in genetic gain per unit of increase in estimated breeding value reliability obtained when an additional phenotypic record is added. The main fact</vt:lpwstr>
  </property>
  <property fmtid="{D5CDD505-2E9C-101B-9397-08002B2CF9AE}" pid="767" name="ZOTERO_BREF_iGImAkXS7iVd1_18">
    <vt:lpwstr>ors affecting the value of a phenotype were the economic value of the trait, the number of phenotypic records already available for the trait, and its heritability. Furthermore, the value of a phenotype was affected by several other factors, including the</vt:lpwstr>
  </property>
  <property fmtid="{D5CDD505-2E9C-101B-9397-08002B2CF9AE}" pid="768" name="ZOTERO_BREF_iGImAkXS7iVd1_19">
    <vt:lpwstr> cost of establishing the breeding program and the cost of phenotyping and genotyping. The cost of achieving a reliability of 0.60 was assessed for different reference populations for GS. Genomic reference populations of more sires with small progeny grou</vt:lpwstr>
  </property>
  <property fmtid="{D5CDD505-2E9C-101B-9397-08002B2CF9AE}" pid="769" name="ZOTERO_BREF_iGImAkXS7iVd1_2">
    <vt:lpwstr>otero.org/users/2983590/items/Y26HFMND"],"itemData":{"id":80,"type":"article-journal","abstract":"BACKGROUND: Over the last ten years, genomic selection has developed enormously. Simulations and results on real data suggest that breeding values can be pre</vt:lpwstr>
  </property>
  <property fmtid="{D5CDD505-2E9C-101B-9397-08002B2CF9AE}" pid="770" name="ZOTERO_BREF_iGImAkXS7iVd1_20">
    <vt:lpwstr>p sizes (e.g., 20 equivalent daughters) had a lower cost than those reference populations with either large progeny group sizes for fewer genotyped sires, or female reference populations, unless the heritability was large and the cost of phenotyping excee</vt:lpwstr>
  </property>
  <property fmtid="{D5CDD505-2E9C-101B-9397-08002B2CF9AE}" pid="771" name="ZOTERO_BREF_iGImAkXS7iVd1_21">
    <vt:lpwstr>ded a few hundred dollars; then, female reference populations were preferable from an economic perspective.","container-title":"Journal of Dairy Science","DOI":"10.3168/jds.2014-8125","ISSN":"0022-0302","issue":"12","journalAbbreviation":"Journal of Dairy</vt:lpwstr>
  </property>
  <property fmtid="{D5CDD505-2E9C-101B-9397-08002B2CF9AE}" pid="772" name="ZOTERO_BREF_iGImAkXS7iVd1_22">
    <vt:lpwstr> Science","language":"en","page":"7905-7915","source":"ScienceDirect","title":"On the value of the phenotypes in the genomic era","volume":"97","author":[{"family":"Gonzalez-Recio","given":"O."},{"family":"Coffey","given":"M. P."},{"family":"Pryce","given</vt:lpwstr>
  </property>
  <property fmtid="{D5CDD505-2E9C-101B-9397-08002B2CF9AE}" pid="773" name="ZOTERO_BREF_iGImAkXS7iVd1_23">
    <vt:lpwstr>":"J. E."}],"issued":{"date-parts":[["2014",12,1]]}}}],"schema":"https://github.com/citation-style-language/schema/raw/master/csl-citation.json"}</vt:lpwstr>
  </property>
  <property fmtid="{D5CDD505-2E9C-101B-9397-08002B2CF9AE}" pid="774" name="ZOTERO_BREF_iGImAkXS7iVd1_3">
    <vt:lpwstr>dicted with high accuracy using genetic markers alone. However, to reach high accuracies, large reference populations are needed. In many livestock populations or even species, such populations cannot be established when traits are difficult or expensive </vt:lpwstr>
  </property>
  <property fmtid="{D5CDD505-2E9C-101B-9397-08002B2CF9AE}" pid="775" name="ZOTERO_BREF_iGImAkXS7iVd1_4">
    <vt:lpwstr>to record, or when the population size is small. The value of genomic selection is then questionable.\nMETHODS: In this study, we compare traditional breeding schemes based on own performance or progeny information to genomic selection schemes, for which </vt:lpwstr>
  </property>
  <property fmtid="{D5CDD505-2E9C-101B-9397-08002B2CF9AE}" pid="776" name="ZOTERO_BREF_iGImAkXS7iVd1_5">
    <vt:lpwstr>the number of phenotypic records is limiting. Deterministic simulations were performed using selection index theory. Our focus was on the equilibrium response obtained after a few generations of selection. Therefore, we first investigated the magnitude of</vt:lpwstr>
  </property>
  <property fmtid="{D5CDD505-2E9C-101B-9397-08002B2CF9AE}" pid="777" name="ZOTERO_BREF_iGImAkXS7iVd1_6">
    <vt:lpwstr> the Bulmer effect with genomic selection.\nRESULTS: Results showed that the reduction in response due to the Bulmer effect is the same for genomic selection as for selection based on traditional BLUP estimated breeding values, and is independent of the a</vt:lpwstr>
  </property>
  <property fmtid="{D5CDD505-2E9C-101B-9397-08002B2CF9AE}" pid="778" name="ZOTERO_BREF_iGImAkXS7iVd1_7">
    <vt:lpwstr>ccuracy of selection. The reduction in response with genomic selection is greater than with selection based directly on phenotypes without the use of pedigree information, such as mass selection. To maximize the accuracy of genomic estimated breeding valu</vt:lpwstr>
  </property>
  <property fmtid="{D5CDD505-2E9C-101B-9397-08002B2CF9AE}" pid="779" name="ZOTERO_BREF_iGImAkXS7iVd1_8">
    <vt:lpwstr>es when the number of phenotypic records is limiting, the same individuals should be phenotyped and genotyped, rather than genotyping parents and phenotyping their progeny. When the generation interval cannot be reduced with genomic selection, large refer</vt:lpwstr>
  </property>
  <property fmtid="{D5CDD505-2E9C-101B-9397-08002B2CF9AE}" pid="780" name="ZOTERO_BREF_iGImAkXS7iVd1_9">
    <vt:lpwstr>ence populations are required to obtain a similar response to that with selection based on BLUP estimated breeding values based on own performance or progeny information. However, when a genomic selection scheme has a moderate decrease in generation inter</vt:lpwstr>
  </property>
  <property fmtid="{D5CDD505-2E9C-101B-9397-08002B2CF9AE}" pid="781" name="ZOTERO_BREF_iGImAkXS7iVd_1">
    <vt:lpwstr>ZOTERO_ITEM CSL_CITATION {"citationID":"TVToeWkN","properties":{"formattedCitation":"[13, 14]","plainCitation":"[13, 14]","noteIndex":0},"citationItems":[{"id":6476,"uris":["http://zotero.org/users/2983590/items/Y26HFMND"],"uri":["http://zotero.org/users/</vt:lpwstr>
  </property>
  <property fmtid="{D5CDD505-2E9C-101B-9397-08002B2CF9AE}" pid="782" name="ZOTERO_BREF_iGImAkXS7iVd_10">
    <vt:lpwstr>y small reference population sizes are needed to obtain a similar response to that with selection on traditional BLUP estimated breeding values.\nCONCLUSIONS: When the trait of interest cannot be recorded on the selection candidate, genomic selection sche</vt:lpwstr>
  </property>
  <property fmtid="{D5CDD505-2E9C-101B-9397-08002B2CF9AE}" pid="783" name="ZOTERO_BREF_iGImAkXS7iVd_11">
    <vt:lpwstr>mes are very attractive even when the number of phenotypic records is limited, because traditional breeding requires progeny testing schemes with long generation intervals in those cases.","container-title":"Genetics, selection, evolution: GSE","DOI":"10.</vt:lpwstr>
  </property>
  <property fmtid="{D5CDD505-2E9C-101B-9397-08002B2CF9AE}" pid="784" name="ZOTERO_BREF_iGImAkXS7iVd_12">
    <vt:lpwstr>1186/1297-9686-44-26","ISSN":"1297-9686","journalAbbreviation":"Genet. Sel. Evol.","language":"eng","note":"PMID: 22862849\nPMCID: PMC3441475","page":"26","source":"PubMed","title":"Response to genomic selection: the Bulmer effect and the potential of gen</vt:lpwstr>
  </property>
  <property fmtid="{D5CDD505-2E9C-101B-9397-08002B2CF9AE}" pid="785" name="ZOTERO_BREF_iGImAkXS7iVd_13">
    <vt:lpwstr>omic selection when the number of phenotypic records is limiting","title-short":"Response to genomic selection","volume":"44","author":[{"family":"Van Grevenhof","given":"Elizabeth M."},{"family":"Van Arendonk","given":"Johan A. M."},{"family":"Bijma","gi</vt:lpwstr>
  </property>
  <property fmtid="{D5CDD505-2E9C-101B-9397-08002B2CF9AE}" pid="786" name="ZOTERO_BREF_iGImAkXS7iVd_14">
    <vt:lpwstr>ven":"Piter"}],"issued":{"date-parts":[["2012",8,3]]}}},{"id":6629,"uris":["http://zotero.org/users/2983590/items/2ITRT5T6"],"uri":["http://zotero.org/users/2983590/items/2ITRT5T6"],"itemData":{"id":6629,"type":"article-journal","abstract":"Genetic improv</vt:lpwstr>
  </property>
  <property fmtid="{D5CDD505-2E9C-101B-9397-08002B2CF9AE}" pid="787" name="ZOTERO_BREF_iGImAkXS7iVd_15">
    <vt:lpwstr>ement programs around the world rely on the collection of accurate phenotypic data. These phenotypes have an inherent value that can be estimated as the contribution of an additional record to genetic gain. Here, the contribution of phenotypes to genetic </vt:lpwstr>
  </property>
  <property fmtid="{D5CDD505-2E9C-101B-9397-08002B2CF9AE}" pid="788" name="ZOTERO_BREF_iGImAkXS7iVd_16">
    <vt:lpwstr>gain was calculated using traditional progeny testing (PT) and 2 genomic selection (GS) strategies that, for simplicity, included either males or females in the reference population. A procedure to estimate the theoretical economic contribution of a pheno</vt:lpwstr>
  </property>
  <property fmtid="{D5CDD505-2E9C-101B-9397-08002B2CF9AE}" pid="789" name="ZOTERO_BREF_iGImAkXS7iVd_17">
    <vt:lpwstr>type to a breeding program is described for both GS and PT breeding programs through the increment in genetic gain per unit of increase in estimated breeding value reliability obtained when an additional phenotypic record is added. The main factors affect</vt:lpwstr>
  </property>
  <property fmtid="{D5CDD505-2E9C-101B-9397-08002B2CF9AE}" pid="790" name="ZOTERO_BREF_iGImAkXS7iVd_18">
    <vt:lpwstr>ing the value of a phenotype were the economic value of the trait, the number of phenotypic records already available for the trait, and its heritability. Furthermore, the value of a phenotype was affected by several other factors, including the cost of e</vt:lpwstr>
  </property>
  <property fmtid="{D5CDD505-2E9C-101B-9397-08002B2CF9AE}" pid="791" name="ZOTERO_BREF_iGImAkXS7iVd_19">
    <vt:lpwstr>stablishing the breeding program and the cost of phenotyping and genotyping. The cost of achieving a reliability of 0.60 was assessed for different reference populations for GS. Genomic reference populations of more sires with small progeny group sizes (e</vt:lpwstr>
  </property>
  <property fmtid="{D5CDD505-2E9C-101B-9397-08002B2CF9AE}" pid="792" name="ZOTERO_BREF_iGImAkXS7iVd_2">
    <vt:lpwstr>2983590/items/Y26HFMND"],"itemData":{"id":6476,"type":"article-journal","abstract":"BACKGROUND: Over the last ten years, genomic selection has developed enormously. Simulations and results on real data suggest that breeding values can be predicted with hi</vt:lpwstr>
  </property>
  <property fmtid="{D5CDD505-2E9C-101B-9397-08002B2CF9AE}" pid="793" name="ZOTERO_BREF_iGImAkXS7iVd_20">
    <vt:lpwstr>.g., 20 equivalent daughters) had a lower cost than those reference populations with either large progeny group sizes for fewer genotyped sires, or female reference populations, unless the heritability was large and the cost of phenotyping exceeded a few </vt:lpwstr>
  </property>
  <property fmtid="{D5CDD505-2E9C-101B-9397-08002B2CF9AE}" pid="794" name="ZOTERO_BREF_iGImAkXS7iVd_21">
    <vt:lpwstr>hundred dollars; then, female reference populations were preferable from an economic perspective.","container-title":"Journal of Dairy Science","DOI":"10.3168/jds.2014-8125","ISSN":"0022-0302","issue":"12","journalAbbreviation":"Journal of Dairy Science",</vt:lpwstr>
  </property>
  <property fmtid="{D5CDD505-2E9C-101B-9397-08002B2CF9AE}" pid="795" name="ZOTERO_BREF_iGImAkXS7iVd_22">
    <vt:lpwstr>"language":"en","page":"7905-7915","source":"ScienceDirect","title":"On the value of the phenotypes in the genomic era","volume":"97","author":[{"family":"Gonzalez-Recio","given":"O."},{"family":"Coffey","given":"M. P."},{"family":"Pryce","given":"J. E."}</vt:lpwstr>
  </property>
  <property fmtid="{D5CDD505-2E9C-101B-9397-08002B2CF9AE}" pid="796" name="ZOTERO_BREF_iGImAkXS7iVd_23">
    <vt:lpwstr>],"issued":{"date-parts":[["2014",12,1]]}}}],"schema":"https://github.com/citation-style-language/schema/raw/master/csl-citation.json"}</vt:lpwstr>
  </property>
  <property fmtid="{D5CDD505-2E9C-101B-9397-08002B2CF9AE}" pid="797" name="ZOTERO_BREF_iGImAkXS7iVd_3">
    <vt:lpwstr>gh accuracy using genetic markers alone. However, to reach high accuracies, large reference populations are needed. In many livestock populations or even species, such populations cannot be established when traits are difficult or expensive to record, or </vt:lpwstr>
  </property>
  <property fmtid="{D5CDD505-2E9C-101B-9397-08002B2CF9AE}" pid="798" name="ZOTERO_BREF_iGImAkXS7iVd_4">
    <vt:lpwstr>when the population size is small. The value of genomic selection is then questionable.\nMETHODS: In this study, we compare traditional breeding schemes based on own performance or progeny information to genomic selection schemes, for which the number of </vt:lpwstr>
  </property>
  <property fmtid="{D5CDD505-2E9C-101B-9397-08002B2CF9AE}" pid="799" name="ZOTERO_BREF_iGImAkXS7iVd_5">
    <vt:lpwstr>phenotypic records is limiting. Deterministic simulations were performed using selection index theory. Our focus was on the equilibrium response obtained after a few generations of selection. Therefore, we first investigated the magnitude of the Bulmer ef</vt:lpwstr>
  </property>
  <property fmtid="{D5CDD505-2E9C-101B-9397-08002B2CF9AE}" pid="800" name="ZOTERO_BREF_iGImAkXS7iVd_6">
    <vt:lpwstr>fect with genomic selection.\nRESULTS: Results showed that the reduction in response due to the Bulmer effect is the same for genomic selection as for selection based on traditional BLUP estimated breeding values, and is independent of the accuracy of sel</vt:lpwstr>
  </property>
  <property fmtid="{D5CDD505-2E9C-101B-9397-08002B2CF9AE}" pid="801" name="ZOTERO_BREF_iGImAkXS7iVd_7">
    <vt:lpwstr>ection. The reduction in response with genomic selection is greater than with selection based directly on phenotypes without the use of pedigree information, such as mass selection. To maximize the accuracy of genomic estimated breeding values when the nu</vt:lpwstr>
  </property>
  <property fmtid="{D5CDD505-2E9C-101B-9397-08002B2CF9AE}" pid="802" name="ZOTERO_BREF_iGImAkXS7iVd_8">
    <vt:lpwstr>mber of phenotypic records is limiting, the same individuals should be phenotyped and genotyped, rather than genotyping parents and phenotyping their progeny. When the generation interval cannot be reduced with genomic selection, large reference populatio</vt:lpwstr>
  </property>
  <property fmtid="{D5CDD505-2E9C-101B-9397-08002B2CF9AE}" pid="803" name="ZOTERO_BREF_iGImAkXS7iVd_9">
    <vt:lpwstr>ns are required to obtain a similar response to that with selection based on BLUP estimated breeding values based on own performance or progeny information. However, when a genomic selection scheme has a moderate decrease in generation interval, relativel</vt:lpwstr>
  </property>
  <property fmtid="{D5CDD505-2E9C-101B-9397-08002B2CF9AE}" pid="804" name="ZOTERO_BREF_jT8KzpOIx2iF_1">
    <vt:lpwstr>ZOTERO_ITEM CSL_CITATION {"citationID":"uIP9B2Me","properties":{"formattedCitation":"[2]","plainCitation":"[2]","noteIndex":0},"citationItems":[{"id":78,"uris":["http://zotero.org/users/2983590/items/S38QEJ2Y"],"uri":["http://zotero.org/users/2983590/item</vt:lpwstr>
  </property>
  <property fmtid="{D5CDD505-2E9C-101B-9397-08002B2CF9AE}" pid="805" name="ZOTERO_BREF_jT8KzpOIx2iF_2">
    <vt:lpwstr>s/S38QEJ2Y"],"itemData":{"id":78,"type":"article-journal","abstract":"Animals can be genotyped for thousands of single nucleotide polymorphisms (SNPs) at one time, where the SNPs are located at roughly 1-cM intervals throughout the genome. For each contig</vt:lpwstr>
  </property>
  <property fmtid="{D5CDD505-2E9C-101B-9397-08002B2CF9AE}" pid="806" name="ZOTERO_BREF_jT8KzpOIx2iF_3">
    <vt:lpwstr>uous pair of SNPs there are four possible haplotypes that could be inherited from the sire. The effects of each interval on a trait can be estimated for all intervals simultaneously in a model where interval effects are random factors. Given the estimated</vt:lpwstr>
  </property>
  <property fmtid="{D5CDD505-2E9C-101B-9397-08002B2CF9AE}" pid="807" name="ZOTERO_BREF_jT8KzpOIx2iF_4">
    <vt:lpwstr> effects of each haplotype for every interval in the genome, and given an animal's genotype, a 'genomic' estimated breeding value is obtained by summing the estimated effects for that genotype. The accuracy of that estimator of breeding values is around 8</vt:lpwstr>
  </property>
  <property fmtid="{D5CDD505-2E9C-101B-9397-08002B2CF9AE}" pid="808" name="ZOTERO_BREF_jT8KzpOIx2iF_5">
    <vt:lpwstr>0%. Because the genomic estimated breeding values can be calculated at birth, and because it has a high accuracy, a strategy that utilizes these advantages was compared with a traditional progeny testing strategy under a typical Canadian-like dairy cattle</vt:lpwstr>
  </property>
  <property fmtid="{D5CDD505-2E9C-101B-9397-08002B2CF9AE}" pid="809" name="ZOTERO_BREF_jT8KzpOIx2iF_6">
    <vt:lpwstr> situation. Costs of proving bulls were reduced by 92% and genetic change was increased by a factor of 2. Genome-wide selection may become a popular tool for genetic improvement in livestock.","container-title":"Journal of Animal Breeding and Genetics = Z</vt:lpwstr>
  </property>
  <property fmtid="{D5CDD505-2E9C-101B-9397-08002B2CF9AE}" pid="810" name="ZOTERO_BREF_jT8KzpOIx2iF_7">
    <vt:lpwstr>eitschrift Fur Tierzuchtung Und Zuchtungsbiologie","DOI":"10.1111/j.1439-0388.2006.00595.x","ISSN":"0931-2668","issue":"4","journalAbbreviation":"J. Anim. Breed. Genet.","language":"eng","note":"PMID: 16882088","page":"218-223","source":"PubMed","title":"</vt:lpwstr>
  </property>
  <property fmtid="{D5CDD505-2E9C-101B-9397-08002B2CF9AE}" pid="811" name="ZOTERO_BREF_jT8KzpOIx2iF_8">
    <vt:lpwstr>Strategy for applying genome-wide selection in dairy cattle","volume":"123","author":[{"family":"Schaeffer","given":"L. R."}],"issued":{"date-parts":[["2006",8]]}}}],"schema":"https://github.com/citation-style-language/schema/raw/master/csl-citation.json"</vt:lpwstr>
  </property>
  <property fmtid="{D5CDD505-2E9C-101B-9397-08002B2CF9AE}" pid="812" name="ZOTERO_BREF_jT8KzpOIx2iF_9">
    <vt:lpwstr>}</vt:lpwstr>
  </property>
  <property fmtid="{D5CDD505-2E9C-101B-9397-08002B2CF9AE}" pid="813" name="ZOTERO_BREF_lFvvZYfNdqon_1">
    <vt:lpwstr>ZOTERO_ITEM CSL_CITATION {"citationID":"gFYgJ4za","properties":{"formattedCitation":"[36]","plainCitation":"[36]","noteIndex":0},"citationItems":[{"id":3425,"uris":["http://zotero.org/groups/231119/items/Y8ZPAE6S"],"uri":["http://zotero.org/groups/231119/</vt:lpwstr>
  </property>
  <property fmtid="{D5CDD505-2E9C-101B-9397-08002B2CF9AE}" pid="814" name="ZOTERO_BREF_lFvvZYfNdqon_2">
    <vt:lpwstr>items/Y8ZPAE6S"],"itemData":{"id":3425,"type":"article-journal","abstract":"For marker effect models and genomic animal models, computational requirements increase with the number of loci and the number of genotyped individuals, respectively. In the latte</vt:lpwstr>
  </property>
  <property fmtid="{D5CDD505-2E9C-101B-9397-08002B2CF9AE}" pid="815" name="ZOTERO_BREF_lFvvZYfNdqon_3">
    <vt:lpwstr>r case, the inverse genomic relationship matrix (GRM) is typically needed, which is computationally demanding to compute for large datasets. Thus, there is a great need for dimensionality-reduction methods that can analyze massive genomic data. For this p</vt:lpwstr>
  </property>
  <property fmtid="{D5CDD505-2E9C-101B-9397-08002B2CF9AE}" pid="816" name="ZOTERO_BREF_lFvvZYfNdqon_4">
    <vt:lpwstr>urpose, we developed reduced-dimension singular value decomposition (SVD) based models for genomic prediction.","container-title":"Genetics Selection Evolution","DOI":"10.1186/s12711-018-0373-2","ISSN":"1297-9686","issue":"1","journalAbbreviation":"Genet </vt:lpwstr>
  </property>
  <property fmtid="{D5CDD505-2E9C-101B-9397-08002B2CF9AE}" pid="817" name="ZOTERO_BREF_lFvvZYfNdqon_5">
    <vt:lpwstr>Sel Evol","page":"6","source":"BioMed Central","title":"Large-scale genomic prediction using singular value decomposition of the genotype matrix","volume":"50","author":[{"family":"Ødegård","given":"Jørgen"},{"family":"Indahl","given":"Ulf"},{"family":"St</vt:lpwstr>
  </property>
  <property fmtid="{D5CDD505-2E9C-101B-9397-08002B2CF9AE}" pid="818" name="ZOTERO_BREF_lFvvZYfNdqon_6">
    <vt:lpwstr>randén","given":"Ismo"},{"family":"Meuwissen","given":"Theo H. E."}],"issued":{"date-parts":[["2018",2,28]]}}}],"schema":"https://github.com/citation-style-language/schema/raw/master/csl-citation.json"}</vt:lpwstr>
  </property>
  <property fmtid="{D5CDD505-2E9C-101B-9397-08002B2CF9AE}" pid="819" name="ZOTERO_BREF_nnrVwTO3DPK0_1">
    <vt:lpwstr>ZOTERO_ITEM CSL_CITATION {"citationID":"EVxlcOM2","properties":{"formattedCitation":"[21]","plainCitation":"[21]","dontUpdate":true,"noteIndex":0},"citationItems":[{"id":3034,"uris":["http://zotero.org/groups/231119/items/5TIS5GJB"],"uri":["http://zotero.</vt:lpwstr>
  </property>
  <property fmtid="{D5CDD505-2E9C-101B-9397-08002B2CF9AE}" pid="820" name="ZOTERO_BREF_nnrVwTO3DPK0_10">
    <vt:lpwstr>ume":"113","author":[{"family":"García-Ruiz","given":"Adriana"},{"family":"Cole","given":"John B."},{"family":"VanRaden","given":"Paul M."},{"family":"Wiggans","given":"George R."},{"family":"Ruiz-López","given":"Felipe J."},{"family":"Tassell","given":"C</vt:lpwstr>
  </property>
  <property fmtid="{D5CDD505-2E9C-101B-9397-08002B2CF9AE}" pid="821" name="ZOTERO_BREF_nnrVwTO3DPK0_11">
    <vt:lpwstr>urtis P. Van"}],"issued":{"date-parts":[["2016",7,12]]}}}],"schema":"https://github.com/citation-style-language/schema/raw/master/csl-citation.json"}</vt:lpwstr>
  </property>
  <property fmtid="{D5CDD505-2E9C-101B-9397-08002B2CF9AE}" pid="822" name="ZOTERO_BREF_nnrVwTO3DPK0_2">
    <vt:lpwstr>org/groups/231119/items/5TIS5GJB"],"itemData":{"id":3034,"type":"article-journal","abstract":"Seven years after the introduction of genomic selection in the United States, it is now possible to evaluate the impact of this technology on the population. Sel</vt:lpwstr>
  </property>
  <property fmtid="{D5CDD505-2E9C-101B-9397-08002B2CF9AE}" pid="823" name="ZOTERO_BREF_nnrVwTO3DPK0_3">
    <vt:lpwstr>ection differential(s) (SD) and generation interval(s) (GI) were characterized in a four-path selection model that included sire(s) of bulls (SB), sire(s) of cows (SC), dam(s) of bulls (DB), and dam(s) of cows (DC). Changes in SD over time were estimated </vt:lpwstr>
  </property>
  <property fmtid="{D5CDD505-2E9C-101B-9397-08002B2CF9AE}" pid="824" name="ZOTERO_BREF_nnrVwTO3DPK0_4">
    <vt:lpwstr>for milk, fat, and protein yield; somatic cell score (SCS); productive life (PL); and daughter pregnancy rate (DPR) for the Holstein breed. In the period following implementation of genomic selection, dramatic reductions were seen in GI, especially the SB</vt:lpwstr>
  </property>
  <property fmtid="{D5CDD505-2E9C-101B-9397-08002B2CF9AE}" pid="825" name="ZOTERO_BREF_nnrVwTO3DPK0_5">
    <vt:lpwstr> and SC paths. The SB GI reduced from ∼7 y to less than 2.5 y, and the DB GI fell from about 4 y to nearly 2.5 y. SD were relatively stable for yield traits, although modest gains were noted in recent years. The most dramatic response to genomic selection</vt:lpwstr>
  </property>
  <property fmtid="{D5CDD505-2E9C-101B-9397-08002B2CF9AE}" pid="826" name="ZOTERO_BREF_nnrVwTO3DPK0_6">
    <vt:lpwstr> was observed for the lowly heritable traits DPR, PL, and SCS. Genetic trends changed from close to zero to large and favorable, resulting in rapid genetic improvement in fertility, lifespan, and health in a breed where these traits eroded over time. Thes</vt:lpwstr>
  </property>
  <property fmtid="{D5CDD505-2E9C-101B-9397-08002B2CF9AE}" pid="827" name="ZOTERO_BREF_nnrVwTO3DPK0_7">
    <vt:lpwstr>e results clearly demonstrate the positive impact of genomic selection in US dairy cattle, even though this technology has only been in use for a short time. Based on the four-path selection model, rates of genetic gain per year increased from ∼50–100% fo</vt:lpwstr>
  </property>
  <property fmtid="{D5CDD505-2E9C-101B-9397-08002B2CF9AE}" pid="828" name="ZOTERO_BREF_nnrVwTO3DPK0_8">
    <vt:lpwstr>r yield traits and from threefold to fourfold for lowly heritable traits.","container-title":"Proceedings of the National Academy of Sciences","DOI":"10.1073/pnas.1519061113","ISSN":"0027-8424, 1091-6490","issue":"28","journalAbbreviation":"PNAS","languag</vt:lpwstr>
  </property>
  <property fmtid="{D5CDD505-2E9C-101B-9397-08002B2CF9AE}" pid="829" name="ZOTERO_BREF_nnrVwTO3DPK0_9">
    <vt:lpwstr>e":"en","note":"PMID: 27354521 \nbibtex: garcia-ruiz_changes_2016","page":"E3995-E4004","source":"www.pnas.org","title":"Changes in genetic selection differentials and generation intervals in US Holstein dairy cattle as a result of genomic selection","vol</vt:lpwstr>
  </property>
  <property fmtid="{D5CDD505-2E9C-101B-9397-08002B2CF9AE}" pid="830" name="ZOTERO_BREF_o4qOUFCsuGJU_1">
    <vt:lpwstr>ZOTERO_ITEM CSL_CITATION {"citationID":"1KAUMilp","properties":{"formattedCitation":"[47–49]","plainCitation":"[47–49]","dontUpdate":true,"noteIndex":0},"citationItems":[{"id":20,"uris":["http://zotero.org/users/2983590/items/8FH7I3KH"],"uri":["http://zot</vt:lpwstr>
  </property>
  <property fmtid="{D5CDD505-2E9C-101B-9397-08002B2CF9AE}" pid="831" name="ZOTERO_BREF_o4qOUFCsuGJU_10">
    <vt:lpwstr>st lactation milk yield and concurrent calving interval, .10 between second lactation milk yield and first calving interval, and .82 between first and second milk yields. Corresponding phenotypic correlations were .27, .16, and .58. Heritability estimates</vt:lpwstr>
  </property>
  <property fmtid="{D5CDD505-2E9C-101B-9397-08002B2CF9AE}" pid="832" name="ZOTERO_BREF_o4qOUFCsuGJU_11">
    <vt:lpwstr> were .27 and .25 for first and second lactations and .15 for calving interval. Estimates were averages of two samples of 15 New York State herds averaging 144 Al-sired Holstein cows and 30 sires. Milk yields were 305-d, mature equivalent. Calving interva</vt:lpwstr>
  </property>
  <property fmtid="{D5CDD505-2E9C-101B-9397-08002B2CF9AE}" pid="833" name="ZOTERO_BREF_o4qOUFCsuGJU_12">
    <vt:lpwstr>l was days between first and second freshening. First milk records without a second freshening were included. Multiple-trait animal model included separate herd-year-season effects for first and second milk yields and calving interval. Numerator relations</vt:lpwstr>
  </property>
  <property fmtid="{D5CDD505-2E9C-101B-9397-08002B2CF9AE}" pid="834" name="ZOTERO_BREF_o4qOUFCsuGJU_13">
    <vt:lpwstr>hips among animals within herd, except for daughter-dam relationships, were included. The REML with the expectation-maximization algorithm was used to estimate (co)variance matrices among genetic values and environmental effects for the three traits. Resu</vt:lpwstr>
  </property>
  <property fmtid="{D5CDD505-2E9C-101B-9397-08002B2CF9AE}" pid="835" name="ZOTERO_BREF_o4qOUFCsuGJU_14">
    <vt:lpwstr>lts indicate a need to adjust milk records for the phenotypic effects of current and previous calving interval. The genetic association, however, between fertility and milk yield appears small. Genetic improvement of 450kg of milk yield may result in 2 ad</vt:lpwstr>
  </property>
  <property fmtid="{D5CDD505-2E9C-101B-9397-08002B2CF9AE}" pid="836" name="ZOTERO_BREF_o4qOUFCsuGJU_15">
    <vt:lpwstr>ded d to first calving interval.","container-title":"Journal of Dairy Science","DOI":"10.3168/jds.S0022-0302(89)79313-9","ISSN":"0022-0302","issue":"7","journalAbbreviation":"Journal of Dairy Science","language":"en","page":"1933-1936","source":"ScienceDi</vt:lpwstr>
  </property>
  <property fmtid="{D5CDD505-2E9C-101B-9397-08002B2CF9AE}" pid="837" name="ZOTERO_BREF_o4qOUFCsuGJU_16">
    <vt:lpwstr>rect","title":"Correlations Among First and Second Lactation Milk Yield and Calving Interval","volume":"72","author":[{"family":"Dong","given":"M. C."},{"family":"Vleck","given":"L. D.","non-dropping-particle":"van"}],"issued":{"date-parts":[["1989",7,1]]</vt:lpwstr>
  </property>
  <property fmtid="{D5CDD505-2E9C-101B-9397-08002B2CF9AE}" pid="838" name="ZOTERO_BREF_o4qOUFCsuGJU_17">
    <vt:lpwstr>}}},{"id":18,"uris":["http://zotero.org/users/2983590/items/KNRNSUBJ"],"uri":["http://zotero.org/users/2983590/items/KNRNSUBJ"],"itemData":{"id":18,"type":"article-journal","abstract":"&lt;h2&gt;Abstract&lt;/h2&gt;&lt;p&gt;Genetic relationships among lactation records are </vt:lpwstr>
  </property>
  <property fmtid="{D5CDD505-2E9C-101B-9397-08002B2CF9AE}" pid="839" name="ZOTERO_BREF_o4qOUFCsuGJU_18">
    <vt:lpwstr>of interest because most selection of bulls is on first lactations. Selection also complicates estimation of genetic parameters. Techniques unbiased by selection should be used. Estimation of genetic and environmental (co)variances was done using restrict</vt:lpwstr>
  </property>
  <property fmtid="{D5CDD505-2E9C-101B-9397-08002B2CF9AE}" pid="840" name="ZOTERO_BREF_o4qOUFCsuGJU_19">
    <vt:lpwstr>ed maximum likelihood with an expectation-maximization algorithm for an animal model. The algorithm involved solving mixed model equations by direct inversion of coefficient matrix that became feasible by neglecting relationships across herds. From data c</vt:lpwstr>
  </property>
  <property fmtid="{D5CDD505-2E9C-101B-9397-08002B2CF9AE}" pid="841" name="ZOTERO_BREF_o4qOUFCsuGJU_2">
    <vt:lpwstr>ero.org/users/2983590/items/8FH7I3KH"],"itemData":{"id":20,"type":"article-journal","abstract":"A multivariate restricted maximum-likelihood procedure was used to estimate variance and covariance components between and within sires. This method, which con</vt:lpwstr>
  </property>
  <property fmtid="{D5CDD505-2E9C-101B-9397-08002B2CF9AE}" pid="842" name="ZOTERO_BREF_o4qOUFCsuGJU_20">
    <vt:lpwstr>onsisting of first to third lactation milk records of New York Holsteins, two computationally manageable subsets were selected of 15 herds each totaling 3070 and 2900 cows. Each cow had a recorded first lactation and a recorded second lactation if she had</vt:lpwstr>
  </property>
  <property fmtid="{D5CDD505-2E9C-101B-9397-08002B2CF9AE}" pid="843" name="ZOTERO_BREF_o4qOUFCsuGJU_21">
    <vt:lpwstr> a recorded third record. Herds were chosen according to frequency of related animals and about 200 cows per herd. After 18 rounds of iteration, changes in estimates between successive rounds were constantly decreasing and small. Estimates averaged from b</vt:lpwstr>
  </property>
  <property fmtid="{D5CDD505-2E9C-101B-9397-08002B2CF9AE}" pid="844" name="ZOTERO_BREF_o4qOUFCsuGJU_22">
    <vt:lpwstr>oth subsets gave heritabilities of h&lt;sub&gt;1&lt;/sub&gt;&lt;sup&gt;2&lt;/sup&gt; = .33, h&lt;sub&gt;2&lt;/sub&gt;&lt;sup&gt;2&lt;/sup&gt; = .33, h&lt;sub&gt;3&lt;/sub&gt;&lt;sup&gt;2&lt;/sup&gt; = .34, genetic correlations of r&lt;sub&gt;g12&lt;/sub&gt; = .86, r&lt;sub&gt;g13&lt;/sub&gt; = .85, r&lt;sub&gt;g23&lt;/sub&gt; = .87, and phenotypic correlations </vt:lpwstr>
  </property>
  <property fmtid="{D5CDD505-2E9C-101B-9397-08002B2CF9AE}" pid="845" name="ZOTERO_BREF_o4qOUFCsuGJU_23">
    <vt:lpwstr>of r&lt;sub&gt;pl2&lt;/sub&gt; = .57, r&lt;sub&gt;p13&lt;/sub&gt; = .52, r&lt;sub&gt;p23&lt;/sub&gt; = .65.&lt;/p&gt;","container-title":"Journal of Dairy Science","DOI":"10.3168/jds.S0022-0302(87)80082-6","ISSN":"0022-0302","issue":"4","journalAbbreviation":"Journal of Dairy Science","language":</vt:lpwstr>
  </property>
  <property fmtid="{D5CDD505-2E9C-101B-9397-08002B2CF9AE}" pid="846" name="ZOTERO_BREF_o4qOUFCsuGJU_24">
    <vt:lpwstr>"English","note":"publisher: Elsevier\nPMID: 3584618","page":"842-849","source":"www.journalofdairyscience.org","title":"Estimation of Genetic (Co) Variances for Milk Yield in First Three Lactations Using an Animal Model and Restricted Maximum Likelihood"</vt:lpwstr>
  </property>
  <property fmtid="{D5CDD505-2E9C-101B-9397-08002B2CF9AE}" pid="847" name="ZOTERO_BREF_o4qOUFCsuGJU_25">
    <vt:lpwstr>,"volume":"70","author":[{"family":"Swalve","given":"H."},{"family":"Vleck","given":"L. D. Van"}],"issued":{"date-parts":[["1987",4,1]]}}}],"schema":"https://github.com/citation-style-language/schema/raw/master/csl-citation.json"}</vt:lpwstr>
  </property>
  <property fmtid="{D5CDD505-2E9C-101B-9397-08002B2CF9AE}" pid="848" name="ZOTERO_BREF_o4qOUFCsuGJU_3">
    <vt:lpwstr>sidered all lactations simultaneously, accounted for the bias in later lactation records due to selection on dairy performance. Analysis was carried out for a mixed model with herd-year-seasons as fixed and sires as random effects, and fitting lactation l</vt:lpwstr>
  </property>
  <property fmtid="{D5CDD505-2E9C-101B-9397-08002B2CF9AE}" pid="849" name="ZOTERO_BREF_o4qOUFCsuGJU_4">
    <vt:lpwstr>ength, calving age and month within season of calving as covariables. The data included 26 176 first, 19 978 second and 14 868 third lactation records for 679 test sires, and were analysed in 13 subsets. Additional records for proven sires, treated as fix</vt:lpwstr>
  </property>
  <property fmtid="{D5CDD505-2E9C-101B-9397-08002B2CF9AE}" pid="850" name="ZOTERO_BREF_o4qOUFCsuGJU_5">
    <vt:lpwstr>ed effects, were included to improve the data structure.Estimates for all components were higher in later than in earlier data sets, probably, to a large extent, because of a scale effect. Pooled estimates of heritabilities for lactations 1 to 3 were 0·28</vt:lpwstr>
  </property>
  <property fmtid="{D5CDD505-2E9C-101B-9397-08002B2CF9AE}" pid="851" name="ZOTERO_BREF_o4qOUFCsuGJU_6">
    <vt:lpwstr>, 0·19 and 0·24 for milk yield, and 0·27, 0·21 and 0·25 for fat yield. Genetic correlations of 0·91, 0·91 and 0·95 for milk yield, and 0·91, 0·91 and 0·99 for fat yield, were found between lactations 1 and 2, 1 and 3, and 2 and 3, respectively. Results su</vt:lpwstr>
  </property>
  <property fmtid="{D5CDD505-2E9C-101B-9397-08002B2CF9AE}" pid="852" name="ZOTERO_BREF_o4qOUFCsuGJU_7">
    <vt:lpwstr>ggest that dairy performance in all lactations is almost identical genetically.","container-title":"Animal Science","DOI":"10.1017/S0003356100041519","ISSN":"1748-748X, 1357-7298","issue":"3","language":"en","note":"publisher: Cambridge University Press",</vt:lpwstr>
  </property>
  <property fmtid="{D5CDD505-2E9C-101B-9397-08002B2CF9AE}" pid="853" name="ZOTERO_BREF_o4qOUFCsuGJU_8">
    <vt:lpwstr>"page":"313-322","source":"Cambridge University Press","title":"Estimates of genetic parameters for milk and fat yield for the first three lactations in British Friesian cows","volume":"38","author":[{"family":"Meyer","given":"Karin"}],"issued":{"date-par</vt:lpwstr>
  </property>
  <property fmtid="{D5CDD505-2E9C-101B-9397-08002B2CF9AE}" pid="854" name="ZOTERO_BREF_o4qOUFCsuGJU_9">
    <vt:lpwstr>ts":[["1984",6]]}}},{"id":19,"uris":["http://zotero.org/users/2983590/items/Z953LZGV"],"uri":["http://zotero.org/users/2983590/items/Z953LZGV"],"itemData":{"id":19,"type":"article-journal","abstract":"Estimates of genetic correlations were .17 between fir</vt:lpwstr>
  </property>
  <property fmtid="{D5CDD505-2E9C-101B-9397-08002B2CF9AE}" pid="855" name="ZOTERO_BREF_rh5Ct9cLYmeJ_1">
    <vt:lpwstr>ZOTERO_ITEM CSL_CITATION {"citationID":"Px3Nc8ID","properties":{"formattedCitation":"[25]","plainCitation":"[25]","noteIndex":0},"citationItems":[{"id":295,"uris":["http://zotero.org/users/2983590/items/IJVQVA9S"],"uri":["http://zotero.org/users/2983590/i</vt:lpwstr>
  </property>
  <property fmtid="{D5CDD505-2E9C-101B-9397-08002B2CF9AE}" pid="856" name="ZOTERO_BREF_rh5Ct9cLYmeJ_10">
    <vt:lpwstr>ntinue to increase for several years, whereas the increases in the accuracy of the DGV quickly decrease with large-scale recording; (iii) it is possible to achieve accuracies of the DGV that enable selection for new functional traits recorded on a large s</vt:lpwstr>
  </property>
  <property fmtid="{D5CDD505-2E9C-101B-9397-08002B2CF9AE}" pid="857" name="ZOTERO_BREF_rh5Ct9cLYmeJ_11">
    <vt:lpwstr>cale within 3 years from commencement of recording; and (iv) a higher heritability benefits a reference population of cows more than a reference population of bulls.","container-title":"Animal: An International Journal of Animal Bioscience","DOI":"10.1017</vt:lpwstr>
  </property>
  <property fmtid="{D5CDD505-2E9C-101B-9397-08002B2CF9AE}" pid="858" name="ZOTERO_BREF_rh5Ct9cLYmeJ_12">
    <vt:lpwstr>/S1751731111002205","ISSN":"1751-732X","issue":"6","journalAbbreviation":"Animal","language":"eng","note":"PMID: 22558957","page":"880-886","source":"PubMed","title":"The value of cows in reference populations for genomic selection of new functional trait</vt:lpwstr>
  </property>
  <property fmtid="{D5CDD505-2E9C-101B-9397-08002B2CF9AE}" pid="859" name="ZOTERO_BREF_rh5Ct9cLYmeJ_13">
    <vt:lpwstr>s","volume":"6","author":[{"family":"Buch","given":"L. H."},{"family":"Kargo","given":"M."},{"family":"Berg","given":"P."},{"family":"Lassen","given":"J."},{"family":"Sørensen","given":"A. C."}],"issued":{"date-parts":[["2012",6]]}}}],"schema":"https://gi</vt:lpwstr>
  </property>
  <property fmtid="{D5CDD505-2E9C-101B-9397-08002B2CF9AE}" pid="860" name="ZOTERO_BREF_rh5Ct9cLYmeJ_14">
    <vt:lpwstr>thub.com/citation-style-language/schema/raw/master/csl-citation.json"}</vt:lpwstr>
  </property>
  <property fmtid="{D5CDD505-2E9C-101B-9397-08002B2CF9AE}" pid="861" name="ZOTERO_BREF_rh5Ct9cLYmeJ_2">
    <vt:lpwstr>tems/IJVQVA9S"],"itemData":{"id":295,"type":"article-journal","abstract":"Today, almost all reference populations consist of progeny tested bulls. However, older progeny tested bulls do not have reliable estimated breeding values (EBV) for new traits. Thu</vt:lpwstr>
  </property>
  <property fmtid="{D5CDD505-2E9C-101B-9397-08002B2CF9AE}" pid="862" name="ZOTERO_BREF_rh5Ct9cLYmeJ_3">
    <vt:lpwstr>s, to be able to select for these new traits, it is necessary to build a reference population. We used a deterministic prediction model to test the hypothesis that the value of cows in reference populations depends on the availability of phenotypic record</vt:lpwstr>
  </property>
  <property fmtid="{D5CDD505-2E9C-101B-9397-08002B2CF9AE}" pid="863" name="ZOTERO_BREF_rh5Ct9cLYmeJ_4">
    <vt:lpwstr>s. To test the hypothesis, we investigated different strategies of building a reference population for a new functional trait over a 10-year period. The trait was either recorded on a large scale (30 000 cows per year) or on a small scale (2000 cows per y</vt:lpwstr>
  </property>
  <property fmtid="{D5CDD505-2E9C-101B-9397-08002B2CF9AE}" pid="864" name="ZOTERO_BREF_rh5Ct9cLYmeJ_5">
    <vt:lpwstr>ear). For large-scale recording, we compared four scenarios where the reference population consisted of 30 sires; 30 sires and 170 test bulls; 30 sires and 2000 cows; or 30 sires, 2000 cows and 170 test bulls in the first year with measurements of the new</vt:lpwstr>
  </property>
  <property fmtid="{D5CDD505-2E9C-101B-9397-08002B2CF9AE}" pid="865" name="ZOTERO_BREF_rh5Ct9cLYmeJ_6">
    <vt:lpwstr> functional trait. In addition to varying the make-up of the reference population, we also varied the heritability of the trait (h2 = 0.05 v. 0.15). The results showed that a reference population of test bulls, cows and sires results in the highest accura</vt:lpwstr>
  </property>
  <property fmtid="{D5CDD505-2E9C-101B-9397-08002B2CF9AE}" pid="866" name="ZOTERO_BREF_rh5Ct9cLYmeJ_7">
    <vt:lpwstr>cy of the direct genomic values (DGV) for a new functional trait, regardless of its heritability. For small-scale recording, we compared two scenarios where the reference population consisted of the 2000 cows with phenotypic records or the 30 sires of the</vt:lpwstr>
  </property>
  <property fmtid="{D5CDD505-2E9C-101B-9397-08002B2CF9AE}" pid="867" name="ZOTERO_BREF_rh5Ct9cLYmeJ_8">
    <vt:lpwstr>se cows in the first year with measurements of the new functional trait. The results showed that a reference population of cows results in the highest accuracy of the DGV whether the heritability is 0.05 or 0.15, because variation is lost when phenotypic </vt:lpwstr>
  </property>
  <property fmtid="{D5CDD505-2E9C-101B-9397-08002B2CF9AE}" pid="868" name="ZOTERO_BREF_rh5Ct9cLYmeJ_9">
    <vt:lpwstr>data on cows are summarized in EBV of their sires. The main conclusions from this study are: (i) the fewer phenotypic records, the larger effect of including cows in the reference population; (ii) for small-scale recording, the accuracy of the DGV will co</vt:lpwstr>
  </property>
  <property fmtid="{D5CDD505-2E9C-101B-9397-08002B2CF9AE}" pid="869" name="ZOTERO_BREF_sIzJc826AobD_1">
    <vt:lpwstr>ZOTERO_ITEM CSL_CITATION {"citationID":"8KWIktXx","properties":{"formattedCitation":"[8, 9, 29]","plainCitation":"[8, 9, 29]","dontUpdate":true,"noteIndex":0},"citationItems":[{"id":418,"uris":["http://zotero.org/users/2983590/items/PZM77XIV"],"uri":["htt</vt:lpwstr>
  </property>
  <property fmtid="{D5CDD505-2E9C-101B-9397-08002B2CF9AE}" pid="870" name="ZOTERO_BREF_sIzJc826AobD_10">
    <vt:lpwstr>eding values under a range of different underlying models of genetic variation. The effects of different marker densities and varying animal relationships were also examined.\nRESULTS: This study shows that genomic selection methods can predict a proporti</vt:lpwstr>
  </property>
  <property fmtid="{D5CDD505-2E9C-101B-9397-08002B2CF9AE}" pid="871" name="ZOTERO_BREF_sIzJc826AobD_11">
    <vt:lpwstr>on of the additive genetic value when genetic variation is controlled by common quantitative trait loci (QTL model), rare loci (rare variant model), all loci (infinitesimal model) and a random association (a polygenic model). The Bayes B method was able t</vt:lpwstr>
  </property>
  <property fmtid="{D5CDD505-2E9C-101B-9397-08002B2CF9AE}" pid="872" name="ZOTERO_BREF_sIzJc826AobD_12">
    <vt:lpwstr>o estimate breeding values more accurately than gBLUP under the QTL and rare variant models, for the alternative marker densities and reference populations. The Bayes B and gBLUP methods had similar accuracies under the infinitesimal model.\nCONCLUSIONS: </vt:lpwstr>
  </property>
  <property fmtid="{D5CDD505-2E9C-101B-9397-08002B2CF9AE}" pid="873" name="ZOTERO_BREF_sIzJc826AobD_13">
    <vt:lpwstr>Our results suggest that Bayes B is superior to gBLUP to estimate breeding values from genomic data. The underlying model of genetic variation greatly affects the predictive ability of genomic selection methods, and the superiority of Bayes B over gBLUP i</vt:lpwstr>
  </property>
  <property fmtid="{D5CDD505-2E9C-101B-9397-08002B2CF9AE}" pid="874" name="ZOTERO_BREF_sIzJc826AobD_14">
    <vt:lpwstr>s highly dependent on the presence of large QTL effects. The use of SNP sequence data will outperform the less dense marker panels. However, the size and distribution of QTL effects and the size of reference populations still greatly influence the effecti</vt:lpwstr>
  </property>
  <property fmtid="{D5CDD505-2E9C-101B-9397-08002B2CF9AE}" pid="875" name="ZOTERO_BREF_sIzJc826AobD_15">
    <vt:lpwstr>veness of using sequence data for genomic prediction.","container-title":"Genetics, selection, evolution: GSE","DOI":"10.1186/1297-9686-43-18","ISSN":"1297-9686","journalAbbreviation":"Genet. Sel. Evol.","language":"eng","note":"PMID: 21575265\nPMCID: PMC</vt:lpwstr>
  </property>
  <property fmtid="{D5CDD505-2E9C-101B-9397-08002B2CF9AE}" pid="876" name="ZOTERO_BREF_sIzJc826AobD_16">
    <vt:lpwstr>3114710","page":"18","source":"PubMed","title":"Different models of genetic variation and their effect on genomic evaluation","volume":"43","author":[{"family":"Clark","given":"Samuel A."},{"family":"Hickey","given":"John M."},{"family":"Werf","given":"Ju</vt:lpwstr>
  </property>
  <property fmtid="{D5CDD505-2E9C-101B-9397-08002B2CF9AE}" pid="877" name="ZOTERO_BREF_sIzJc826AobD_17">
    <vt:lpwstr>lius H. J.","non-dropping-particle":"van der"}],"issued":{"date-parts":[["2011",5,17]]}}},{"id":2319,"uris":["http://zotero.org/groups/231119/items/IRFDRGUJ"],"uri":["http://zotero.org/groups/231119/items/IRFDRGUJ"],"itemData":{"id":2319,"type":"article-j</vt:lpwstr>
  </property>
  <property fmtid="{D5CDD505-2E9C-101B-9397-08002B2CF9AE}" pid="878" name="ZOTERO_BREF_sIzJc826AobD_18">
    <vt:lpwstr>ournal","abstract":"Accuracy of genomic selection depends on the accuracy of prediction of single nucleotide polymorphism effects and the proportion of genetic variance explained by markers. Design of the reference population with respect to its family st</vt:lpwstr>
  </property>
  <property fmtid="{D5CDD505-2E9C-101B-9397-08002B2CF9AE}" pid="879" name="ZOTERO_BREF_sIzJc826AobD_19">
    <vt:lpwstr>ructure may influence the accuracy of genomic selection. The objective of this study was to investigate the effect of various relationship levels within the reference population and different level of relationship of evaluated animals to the reference pop</vt:lpwstr>
  </property>
  <property fmtid="{D5CDD505-2E9C-101B-9397-08002B2CF9AE}" pid="880" name="ZOTERO_BREF_sIzJc826AobD_2">
    <vt:lpwstr>p://zotero.org/users/2983590/items/PZM77XIV"],"itemData":{"id":418,"type":"article-journal","abstract":"The impact of additive-genetic relationships captured by single nucleotide polymorphisms (SNPs) on the accuracy of genomic breeding values (GEBVs) has </vt:lpwstr>
  </property>
  <property fmtid="{D5CDD505-2E9C-101B-9397-08002B2CF9AE}" pid="881" name="ZOTERO_BREF_sIzJc826AobD_20">
    <vt:lpwstr>ulation on the reliability of direct genomic breeding values (DGV). The DGV reliabilities, expressed as squared correlation between estimated and true breeding value, were calculated for evaluated animals at 3 heritability levels. To emulate a trait that </vt:lpwstr>
  </property>
  <property fmtid="{D5CDD505-2E9C-101B-9397-08002B2CF9AE}" pid="882" name="ZOTERO_BREF_sIzJc826AobD_21">
    <vt:lpwstr>is difficult or expensive to measure, such as methane emission, reference populations were kept small and consisted of females with own performance records. A population reflecting a dairy cattle population structure was simulated. Four chosen reference p</vt:lpwstr>
  </property>
  <property fmtid="{D5CDD505-2E9C-101B-9397-08002B2CF9AE}" pid="883" name="ZOTERO_BREF_sIzJc826AobD_22">
    <vt:lpwstr>opulations consisted of all females available in the first genotyped generation. They consisted of highly (HR), moderately (MR), or lowly (LR) related animals, by selecting paternal half-sib families of decreasing size, or consisted of randomly chosen ani</vt:lpwstr>
  </property>
  <property fmtid="{D5CDD505-2E9C-101B-9397-08002B2CF9AE}" pid="884" name="ZOTERO_BREF_sIzJc826AobD_23">
    <vt:lpwstr>mals (RND). Of those 4 reference populations, RND had the lowest average relationship. Three sets of evaluated animals were chosen from 3 consecutive generations of genotyped animals, starting from the same generation as the reference population. Reliabil</vt:lpwstr>
  </property>
  <property fmtid="{D5CDD505-2E9C-101B-9397-08002B2CF9AE}" pid="885" name="ZOTERO_BREF_sIzJc826AobD_24">
    <vt:lpwstr>ities of DGV predictions were calculated deterministically using selection index theory. The randomly chosen reference population had the lowest average relationship within the reference population. Average reliabilities increased when average relationshi</vt:lpwstr>
  </property>
  <property fmtid="{D5CDD505-2E9C-101B-9397-08002B2CF9AE}" pid="886" name="ZOTERO_BREF_sIzJc826AobD_25">
    <vt:lpwstr>p within the reference population decreased and the highest average reliabilities were achieved for RND (e.g., from 0.53 in HR to 0.61 in RND for a heritability of 0.30). A higher relationship to the reference population resulted in higher reliability val</vt:lpwstr>
  </property>
  <property fmtid="{D5CDD505-2E9C-101B-9397-08002B2CF9AE}" pid="887" name="ZOTERO_BREF_sIzJc826AobD_26">
    <vt:lpwstr>ues. At the average squared relationship of evaluated animals to the reference population of 0.005, reliabilities were, on average, 0.49 (HR) and 0.63 (RND) for a heritability of 0.30; 0.20 (HR) and 0.27 (RND) for a heritability of 0.05; and 0.07 (HR) and</vt:lpwstr>
  </property>
  <property fmtid="{D5CDD505-2E9C-101B-9397-08002B2CF9AE}" pid="888" name="ZOTERO_BREF_sIzJc826AobD_27">
    <vt:lpwstr> 0.09 (RND) for a heritability of 0.01. Substantial decrease in the reliability was observed when the number of generations to the reference population increased [e.g., for heritability of 0.30, the decrease from evaluated set I (chosen from the same gene</vt:lpwstr>
  </property>
  <property fmtid="{D5CDD505-2E9C-101B-9397-08002B2CF9AE}" pid="889" name="ZOTERO_BREF_sIzJc826AobD_28">
    <vt:lpwstr>ration as the reference population) to II (one generation younger than the reference population) was 0.04 for HR, and 0.07 for RND]. In this study, the importance of the design of a reference population consisting of cows was shown and optimal designs of </vt:lpwstr>
  </property>
  <property fmtid="{D5CDD505-2E9C-101B-9397-08002B2CF9AE}" pid="890" name="ZOTERO_BREF_sIzJc826AobD_29">
    <vt:lpwstr>the reference population for genomic prediction were suggested.","container-title":"Journal of Dairy Science","DOI":"10.3168/jds.2011-4338","ISSN":"1525-3198","issue":"1","journalAbbreviation":"J. Dairy Sci.","language":"eng","note":"PMID: 22192218 \nbibt</vt:lpwstr>
  </property>
  <property fmtid="{D5CDD505-2E9C-101B-9397-08002B2CF9AE}" pid="891" name="ZOTERO_BREF_sIzJc826AobD_3">
    <vt:lpwstr>been demonstrated, but recent studies on data obtained from Holstein populations have ignored this fact. However, this impact and the accuracy of GEBVs due to linkage disequilibrium (LD), which is fairly persistent over generations, must be known to imple</vt:lpwstr>
  </property>
  <property fmtid="{D5CDD505-2E9C-101B-9397-08002B2CF9AE}" pid="892" name="ZOTERO_BREF_sIzJc826AobD_30">
    <vt:lpwstr>ex: pszczola_reliability_2012","page":"389-400","source":"NCBI PubMed","title":"Reliability of direct genomic values for animals with different relationships within and to the reference population","volume":"95","author":[{"family":"Pszczola","given":"M."</vt:lpwstr>
  </property>
  <property fmtid="{D5CDD505-2E9C-101B-9397-08002B2CF9AE}" pid="893" name="ZOTERO_BREF_sIzJc826AobD_31">
    <vt:lpwstr>},{"family":"Strabel","given":"T."},{"family":"Mulder","given":"H. A."},{"family":"Calus","given":"M. P. L."}],"issued":{"date-parts":[["2012",1]]}}}],"schema":"https://github.com/citation-style-language/schema/raw/master/csl-citation.json"}</vt:lpwstr>
  </property>
  <property fmtid="{D5CDD505-2E9C-101B-9397-08002B2CF9AE}" pid="894" name="ZOTERO_BREF_sIzJc826AobD_32">
    <vt:lpwstr/>
  </property>
  <property fmtid="{D5CDD505-2E9C-101B-9397-08002B2CF9AE}" pid="895" name="ZOTERO_BREF_sIzJc826AobD_4">
    <vt:lpwstr>ment future breeding programs.","container-title":"Genetics Selection Evolution","DOI":"10.1186/1297-9686-42-5","ISSN":"1297-9686","issue":"1","journalAbbreviation":"Genetics Selection Evolution","page":"5","source":"BioMed Central","title":"The impact of</vt:lpwstr>
  </property>
  <property fmtid="{D5CDD505-2E9C-101B-9397-08002B2CF9AE}" pid="896" name="ZOTERO_BREF_sIzJc826AobD_5">
    <vt:lpwstr> genetic relationship information on genomic breeding values in German Holstein cattle","volume":"42","author":[{"family":"Habier","given":"David"},{"family":"Tetens","given":"Jens"},{"family":"Seefried","given":"Franz-Reinhold"},{"family":"Lichtner","giv</vt:lpwstr>
  </property>
  <property fmtid="{D5CDD505-2E9C-101B-9397-08002B2CF9AE}" pid="897" name="ZOTERO_BREF_sIzJc826AobD_6">
    <vt:lpwstr>en":"Peter"},{"family":"Thaller","given":"Georg"}],"issued":{"date-parts":[["2010",2,19]]}}},{"id":91,"uris":["http://zotero.org/users/2983590/items/39KX5QQZ"],"uri":["http://zotero.org/users/2983590/items/39KX5QQZ"],"itemData":{"id":91,"type":"article-jo</vt:lpwstr>
  </property>
  <property fmtid="{D5CDD505-2E9C-101B-9397-08002B2CF9AE}" pid="898" name="ZOTERO_BREF_sIzJc826AobD_7">
    <vt:lpwstr>urnal","abstract":"BACKGROUND: The theory of genomic selection is based on the prediction of the effects of quantitative trait loci (QTL) in linkage disequilibrium (LD) with markers. However, there is increasing evidence that genomic selection also relies</vt:lpwstr>
  </property>
  <property fmtid="{D5CDD505-2E9C-101B-9397-08002B2CF9AE}" pid="899" name="ZOTERO_BREF_sIzJc826AobD_8">
    <vt:lpwstr> on \"relationships\" between individuals to accurately predict genetic values. Therefore, a better understanding of what genomic selection actually predicts is relevant so that appropriate methods of analysis are used in genomic evaluations.\nMETHODS: Si</vt:lpwstr>
  </property>
  <property fmtid="{D5CDD505-2E9C-101B-9397-08002B2CF9AE}" pid="900" name="ZOTERO_BREF_sIzJc826AobD_9">
    <vt:lpwstr>mulation was used to compare the performance of estimates of breeding values based on pedigree relationships (Best Linear Unbiased Prediction, BLUP), genomic relationships (gBLUP), and based on a Bayesian variable selection model (Bayes B) to estimate bre</vt:lpwstr>
  </property>
  <property fmtid="{D5CDD505-2E9C-101B-9397-08002B2CF9AE}" pid="901" name="ZOTERO_BREF_smDcEgdv2Ppm_1">
    <vt:lpwstr>ZOTERO_ITEM CSL_CITATION {"citationID":"kqjbIIyK","properties":{"formattedCitation":"[32]","plainCitation":"[32]","noteIndex":0},"citationItems":[{"id":2,"uris":["http://zotero.org/users/2983590/items/YNKA2738"],"uri":["http://zotero.org/users/2983590/ite</vt:lpwstr>
  </property>
  <property fmtid="{D5CDD505-2E9C-101B-9397-08002B2CF9AE}" pid="902" name="ZOTERO_BREF_smDcEgdv2Ppm_2">
    <vt:lpwstr>ms/YNKA2738"],"itemData":{"id":2,"type":"article-journal","abstract":"Estimated breeding values (EBVs) have historically been calculated by national evaluation centers from phenotypes available in large quantities from national re","container-title":"Anim</vt:lpwstr>
  </property>
  <property fmtid="{D5CDD505-2E9C-101B-9397-08002B2CF9AE}" pid="903" name="ZOTERO_BREF_smDcEgdv2Ppm_3">
    <vt:lpwstr>al Frontiers","DOI":"10.1093/af/vfaa004","ISSN":"2160-6056","issue":"2","journalAbbreviation":"Anim Fron","language":"en","note":"publisher: Oxford Academic","page":"19-22","source":"academic.oup.com","title":"Dairy cows: in the age of the genotype, #phen</vt:lpwstr>
  </property>
  <property fmtid="{D5CDD505-2E9C-101B-9397-08002B2CF9AE}" pid="904" name="ZOTERO_BREF_smDcEgdv2Ppm_4">
    <vt:lpwstr>otypeisking","title-short":"Dairy cows","volume":"10","author":[{"family":"Coffey","given":"Mike"}],"issued":{"date-parts":[["2020",4,1]]}}}],"schema":"https://github.com/citation-style-language/schema/raw/master/csl-citation.json"}</vt:lpwstr>
  </property>
  <property fmtid="{D5CDD505-2E9C-101B-9397-08002B2CF9AE}" pid="905" name="ZOTERO_BREF_smwC5dfpA8d9_1">
    <vt:lpwstr>ZOTERO_ITEM CSL_CITATION {"citationID":"UBfWVspX","properties":{"formattedCitation":"[16]","plainCitation":"[16]","noteIndex":0},"citationItems":[{"id":50,"uris":["http://zotero.org/users/2983590/items/5354396U"],"uri":["http://zotero.org/users/2983590/it</vt:lpwstr>
  </property>
  <property fmtid="{D5CDD505-2E9C-101B-9397-08002B2CF9AE}" pid="906" name="ZOTERO_BREF_smwC5dfpA8d9_2">
    <vt:lpwstr>ems/5354396U"],"itemData":{"id":50,"type":"chapter","container-title":"ICAR Guidelines","event-place":"Rome","publisher":"ICAR","publisher-place":"Rome","title":"Section 02 - Cattle Milk Recording. Overview.","author":[{"family":"International Committee f</vt:lpwstr>
  </property>
  <property fmtid="{D5CDD505-2E9C-101B-9397-08002B2CF9AE}" pid="907" name="ZOTERO_BREF_smwC5dfpA8d9_3">
    <vt:lpwstr>or Animal Recording.","given":""}],"issued":{"date-parts":[["2017",10]]}}}],"schema":"https://github.com/citation-style-language/schema/raw/master/csl-citation.json"}</vt:lpwstr>
  </property>
  <property fmtid="{D5CDD505-2E9C-101B-9397-08002B2CF9AE}" pid="908" name="ZOTERO_BREF_tzVfkZY6dK8S_1">
    <vt:lpwstr/>
  </property>
  <property fmtid="{D5CDD505-2E9C-101B-9397-08002B2CF9AE}" pid="909" name="ZOTERO_BREF_uXU3Wcv4ZT92_1">
    <vt:lpwstr>ZOTERO_ITEM CSL_CITATION {"citationID":"2eBtqeyf","properties":{"formattedCitation":"[12]","plainCitation":"[12]","noteIndex":0},"citationItems":[{"id":10,"uris":["http://zotero.org/users/2983590/items/2ITRT5T6"],"uri":["http://zotero.org/users/2983590/it</vt:lpwstr>
  </property>
  <property fmtid="{D5CDD505-2E9C-101B-9397-08002B2CF9AE}" pid="910" name="ZOTERO_BREF_uXU3Wcv4ZT92_10">
    <vt:lpwstr>","given":"O."},{"family":"Coffey","given":"M. P."},{"family":"Pryce","given":"J. E."}],"issued":{"date-parts":[["2014",12,1]]}}}],"schema":"https://github.com/citation-style-language/schema/raw/master/csl-citation.json"}</vt:lpwstr>
  </property>
  <property fmtid="{D5CDD505-2E9C-101B-9397-08002B2CF9AE}" pid="911" name="ZOTERO_BREF_uXU3Wcv4ZT92_2">
    <vt:lpwstr>ems/2ITRT5T6"],"itemData":{"id":10,"type":"article-journal","abstract":"Genetic improvement programs around the world rely on the collection of accurate phenotypic data. These phenotypes have an inherent value that can be estimated as the contribution of </vt:lpwstr>
  </property>
  <property fmtid="{D5CDD505-2E9C-101B-9397-08002B2CF9AE}" pid="912" name="ZOTERO_BREF_uXU3Wcv4ZT92_3">
    <vt:lpwstr>an additional record to genetic gain. Here, the contribution of phenotypes to genetic gain was calculated using traditional progeny testing (PT) and 2 genomic selection (GS) strategies that, for simplicity, included either males or females in the referenc</vt:lpwstr>
  </property>
  <property fmtid="{D5CDD505-2E9C-101B-9397-08002B2CF9AE}" pid="913" name="ZOTERO_BREF_uXU3Wcv4ZT92_4">
    <vt:lpwstr>e population. A procedure to estimate the theoretical economic contribution of a phenotype to a breeding program is described for both GS and PT breeding programs through the increment in genetic gain per unit of increase in estimated breeding value relia</vt:lpwstr>
  </property>
  <property fmtid="{D5CDD505-2E9C-101B-9397-08002B2CF9AE}" pid="914" name="ZOTERO_BREF_uXU3Wcv4ZT92_5">
    <vt:lpwstr>bility obtained when an additional phenotypic record is added. The main factors affecting the value of a phenotype were the economic value of the trait, the number of phenotypic records already available for the trait, and its heritability. Furthermore, t</vt:lpwstr>
  </property>
  <property fmtid="{D5CDD505-2E9C-101B-9397-08002B2CF9AE}" pid="915" name="ZOTERO_BREF_uXU3Wcv4ZT92_6">
    <vt:lpwstr>he value of a phenotype was affected by several other factors, including the cost of establishing the breeding program and the cost of phenotyping and genotyping. The cost of achieving a reliability of 0.60 was assessed for different reference populations</vt:lpwstr>
  </property>
  <property fmtid="{D5CDD505-2E9C-101B-9397-08002B2CF9AE}" pid="916" name="ZOTERO_BREF_uXU3Wcv4ZT92_7">
    <vt:lpwstr> for GS. Genomic reference populations of more sires with small progeny group sizes (e.g., 20 equivalent daughters) had a lower cost than those reference populations with either large progeny group sizes for fewer genotyped sires, or female reference popu</vt:lpwstr>
  </property>
  <property fmtid="{D5CDD505-2E9C-101B-9397-08002B2CF9AE}" pid="917" name="ZOTERO_BREF_uXU3Wcv4ZT92_8">
    <vt:lpwstr>lations, unless the heritability was large and the cost of phenotyping exceeded a few hundred dollars; then, female reference populations were preferable from an economic perspective.","container-title":"Journal of Dairy Science","DOI":"10.3168/jds.2014-8</vt:lpwstr>
  </property>
  <property fmtid="{D5CDD505-2E9C-101B-9397-08002B2CF9AE}" pid="918" name="ZOTERO_BREF_uXU3Wcv4ZT92_9">
    <vt:lpwstr>125","ISSN":"0022-0302","issue":"12","journalAbbreviation":"Journal of Dairy Science","language":"en","page":"7905-7915","source":"ScienceDirect","title":"On the value of the phenotypes in the genomic era","volume":"97","author":[{"family":"Gonzalez-Recio</vt:lpwstr>
  </property>
  <property fmtid="{D5CDD505-2E9C-101B-9397-08002B2CF9AE}" pid="919" name="ZOTERO_BREF_vBzquWBEDhaT_1">
    <vt:lpwstr>ZOTERO_ITEM CSL_CITATION {"citationID":"s8r9ekIi","properties":{"formattedCitation":"[5]","plainCitation":"[5]","dontUpdate":true,"noteIndex":0},"citationItems":[{"id":2230,"uris":["http://zotero.org/groups/231119/items/R5IXZNEV"],"uri":["http://zotero.or</vt:lpwstr>
  </property>
  <property fmtid="{D5CDD505-2E9C-101B-9397-08002B2CF9AE}" pid="920" name="ZOTERO_BREF_vBzquWBEDhaT_2">
    <vt:lpwstr>g/groups/231119/items/R5IXZNEV"],"itemData":{"id":2230,"type":"book","abstract":"Best Linear Unbiased Prediction (BLUP) has become the most widely accepted method for genetic evaluation of domestic livestock. Since its introduction, the method has evolved</vt:lpwstr>
  </property>
  <property fmtid="{D5CDD505-2E9C-101B-9397-08002B2CF9AE}" pid="921" name="ZOTERO_BREF_vBzquWBEDhaT_3">
    <vt:lpwstr>; and despite this, there is no simple text on the application of linear models to the prediction of breeding values. This book has been written with a good balance of theory and application to fill this gap. Equations for partitioning breeding values int</vt:lpwstr>
  </property>
  <property fmtid="{D5CDD505-2E9C-101B-9397-08002B2CF9AE}" pid="922" name="ZOTERO_BREF_vBzquWBEDhaT_4">
    <vt:lpwstr>o contributions from various sources of information are derived under the various models. Recent developments in the analysis of longitudinal data with random regression models and the inclusion of genetic marker information in the evaluation of animals h</vt:lpwstr>
  </property>
  <property fmtid="{D5CDD505-2E9C-101B-9397-08002B2CF9AE}" pid="923" name="ZOTERO_BREF_vBzquWBEDhaT_5">
    <vt:lpwstr>ave been incorporated. Overall the book has been thoroughly updated since the first edition was published in 1996.","edition":"Second edition","event-place":"Wallingford, UK ; Cambridge, MA","ISBN":"978-0-85199-000-2","language":"English","note":"bibtex: </vt:lpwstr>
  </property>
  <property fmtid="{D5CDD505-2E9C-101B-9397-08002B2CF9AE}" pid="924" name="ZOTERO_BREF_vBzquWBEDhaT_6">
    <vt:lpwstr>mrode_linear_2005","number-of-pages":"208","publisher":"CABI","publisher-place":"Wallingford, UK ; Cambridge, MA","source":"Amazon.com","title":"Linear Models for the Prediction of Animal Breeding Values","author":[{"family":"Mrode","given":"Raphael A."}]</vt:lpwstr>
  </property>
  <property fmtid="{D5CDD505-2E9C-101B-9397-08002B2CF9AE}" pid="925" name="ZOTERO_BREF_vBzquWBEDhaT_7">
    <vt:lpwstr>,"issued":{"date-parts":[["2005",10]]}}}],"schema":"https://github.com/citation-style-language/schema/raw/master/csl-citation.json"}</vt:lpwstr>
  </property>
  <property fmtid="{D5CDD505-2E9C-101B-9397-08002B2CF9AE}" pid="926" name="ZOTERO_BREF_vlaCQeWijpQn_1">
    <vt:lpwstr/>
  </property>
  <property fmtid="{D5CDD505-2E9C-101B-9397-08002B2CF9AE}" pid="927" name="ZOTERO_BREF_xFy7QWzL77Cj_1">
    <vt:lpwstr>ZOTERO_ITEM CSL_CITATION {"citationID":"3VGUpiRZ","properties":{"formattedCitation":"(Habier et al., 2010; Wolc et al., 2011)","plainCitation":"(Habier et al., 2010; Wolc et al., 2011)[13, 14]","noteIndex":0},"citationItems":[{"id":6278,"uris":["http://zo</vt:lpwstr>
  </property>
  <property fmtid="{D5CDD505-2E9C-101B-9397-08002B2CF9AE}" pid="928" name="ZOTERO_BREF_xFy7QWzL77Cj_10">
    <vt:lpwstr>"Genetics Selection Evolution","page":"23","source":"BioMed Central","title":"Persistence of accuracy of genomic estimated breeding values over generations in layer chickens","volume":"43","author":[{"family":"Wolc","given":"Anna"},{"family":"Arango","giv</vt:lpwstr>
  </property>
  <property fmtid="{D5CDD505-2E9C-101B-9397-08002B2CF9AE}" pid="929" name="ZOTERO_BREF_xFy7QWzL77Cj_11">
    <vt:lpwstr>en":"Jesus"},{"family":"Settar","given":"Petek"},{"family":"Fulton","given":"Janet E."},{"family":"O'Sullivan","given":"Neil P."},{"family":"Preisinger","given":"Rudolf"},{"family":"Habier","given":"David"},{"family":"Fernando","given":"Rohan"},{"family":</vt:lpwstr>
  </property>
  <property fmtid="{D5CDD505-2E9C-101B-9397-08002B2CF9AE}" pid="930" name="ZOTERO_BREF_xFy7QWzL77Cj_12">
    <vt:lpwstr>"Garrick","given":"Dorian J."},{"family":"Dekkers","given":"Jack CM"}],"issued":{"date-parts":[["2011",6,21]]}}}],"schema":"https://github.com/citation-style-language/schema/raw/master/csl-citation.json"}</vt:lpwstr>
  </property>
  <property fmtid="{D5CDD505-2E9C-101B-9397-08002B2CF9AE}" pid="931" name="ZOTERO_BREF_xFy7QWzL77Cj_2">
    <vt:lpwstr>tero.org/users/2983590/items/PZM77XIV"],"uri":["http://zotero.org/users/2983590/items/PZM77XIV"],"itemData":{"id":6278,"type":"article-journal","abstract":"The impact of additive-genetic relationships captured by single nucleotide polymorphisms (SNPs) on </vt:lpwstr>
  </property>
  <property fmtid="{D5CDD505-2E9C-101B-9397-08002B2CF9AE}" pid="932" name="ZOTERO_BREF_xFy7QWzL77Cj_3">
    <vt:lpwstr>the accuracy of genomic breeding values (GEBVs) has been demonstrated, but recent studies on data obtained from Holstein populations have ignored this fact. However, this impact and the accuracy of GEBVs due to linkage disequilibrium (LD), which is fairly</vt:lpwstr>
  </property>
  <property fmtid="{D5CDD505-2E9C-101B-9397-08002B2CF9AE}" pid="933" name="ZOTERO_BREF_xFy7QWzL77Cj_4">
    <vt:lpwstr> persistent over generations, must be known to implement future breeding programs.","container-title":"Genetics Selection Evolution","DOI":"10.1186/1297-9686-42-5","ISSN":"1297-9686","issue":"1","journalAbbreviation":"Genetics Selection Evolution","page":</vt:lpwstr>
  </property>
  <property fmtid="{D5CDD505-2E9C-101B-9397-08002B2CF9AE}" pid="934" name="ZOTERO_BREF_xFy7QWzL77Cj_5">
    <vt:lpwstr>"5","source":"BioMed Central","title":"The impact of genetic relationship information on genomic breeding values in German Holstein cattle","volume":"42","author":[{"family":"Habier","given":"David"},{"family":"Tetens","given":"Jens"},{"family":"Seefried"</vt:lpwstr>
  </property>
  <property fmtid="{D5CDD505-2E9C-101B-9397-08002B2CF9AE}" pid="935" name="ZOTERO_BREF_xFy7QWzL77Cj_6">
    <vt:lpwstr>,"given":"Franz-Reinhold"},{"family":"Lichtner","given":"Peter"},{"family":"Thaller","given":"Georg"}],"issued":{"date-parts":[["2010",2,19]]}}},{"id":6275,"uris":["http://zotero.org/users/2983590/items/XPUWKRAS"],"uri":["http://zotero.org/users/2983590/i</vt:lpwstr>
  </property>
  <property fmtid="{D5CDD505-2E9C-101B-9397-08002B2CF9AE}" pid="936" name="ZOTERO_BREF_xFy7QWzL77Cj_7">
    <vt:lpwstr>tems/XPUWKRAS"],"itemData":{"id":6275,"type":"article-journal","abstract":"The predictive ability of genomic estimated breeding values (GEBV) originates both from associations between high-density markers and QTL (Quantitative Trait Loci) and from pedigre</vt:lpwstr>
  </property>
  <property fmtid="{D5CDD505-2E9C-101B-9397-08002B2CF9AE}" pid="937" name="ZOTERO_BREF_xFy7QWzL77Cj_8">
    <vt:lpwstr>e information. Thus, GEBV are expected to provide more persistent accuracy over successive generations than breeding values estimated using pedigree-based methods. The objective of this study was to evaluate the accuracy of GEBV in a closed population of </vt:lpwstr>
  </property>
  <property fmtid="{D5CDD505-2E9C-101B-9397-08002B2CF9AE}" pid="938" name="ZOTERO_BREF_xFy7QWzL77Cj_9">
    <vt:lpwstr>layer chickens and to quantify their persistence over five successive generations using marker or pedigree information.","container-title":"Genetics Selection Evolution","DOI":"10.1186/1297-9686-43-23","ISSN":"1297-9686","issue":"1","journalAbbreviation":</vt:lpwstr>
  </property>
  <property fmtid="{D5CDD505-2E9C-101B-9397-08002B2CF9AE}" pid="939" name="ZOTERO_BREF_yfnWDjFw3sgX_1">
    <vt:lpwstr>ZOTERO_ITEM CSL_CITATION {"citationID":"2T8JElRM","properties":{"formattedCitation":"[22]","plainCitation":"[22]","noteIndex":0},"citationItems":[{"id":165,"uris":["http://zotero.org/users/2983590/items/B58V4FFE"],"uri":["http://zotero.org/users/2983590/i</vt:lpwstr>
  </property>
  <property fmtid="{D5CDD505-2E9C-101B-9397-08002B2CF9AE}" pid="940" name="ZOTERO_BREF_yfnWDjFw3sgX_10">
    <vt:lpwstr> for all numbers of bull sires. However, 95% of the optimal profit can be achieved with only 240 to 300 calves. The higher reliabilities achieved through addition of genomic information to the selection process contribute not only in obtaining higher gene</vt:lpwstr>
  </property>
  <property fmtid="{D5CDD505-2E9C-101B-9397-08002B2CF9AE}" pid="941" name="ZOTERO_BREF_yfnWDjFw3sgX_11">
    <vt:lpwstr>tic gain, but also in obtaining higher absolute profits. In addition, the optimal profits are obtained for a lower number of calves born in each generation. Inbreeding, as allowed within genomic selection for the Israeli herd, had virtually no effect on g</vt:lpwstr>
  </property>
  <property fmtid="{D5CDD505-2E9C-101B-9397-08002B2CF9AE}" pid="942" name="ZOTERO_BREF_yfnWDjFw3sgX_12">
    <vt:lpwstr>enetic gain or on profits, when compared with the case of exclusion of all matings that generate inbreeding. Annual response to selection ranged from 0.35 to 0.4 genetic standard deviation for 4 to 15 bull sires, as compared with 0.25 to 0.3 for a compara</vt:lpwstr>
  </property>
  <property fmtid="{D5CDD505-2E9C-101B-9397-08002B2CF9AE}" pid="943" name="ZOTERO_BREF_yfnWDjFw3sgX_13">
    <vt:lpwstr>ble half-sib design without genomic selection.","container-title":"Journal of Dairy Science","DOI":"10.3168/jds.2016-11748","ISSN":"1525-3198","issue":"4","journalAbbreviation":"J. Dairy Sci.","language":"eng","note":"PMID: 28189326","page":"2892-2904","s</vt:lpwstr>
  </property>
  <property fmtid="{D5CDD505-2E9C-101B-9397-08002B2CF9AE}" pid="944" name="ZOTERO_BREF_yfnWDjFw3sgX_14">
    <vt:lpwstr>ource":"PubMed","title":"Optimization of a genomic breeding program for a moderately sized dairy cattle population","volume":"100","author":[{"family":"Reiner-Benaim","given":"A."},{"family":"Ezra","given":"E."},{"family":"Weller","given":"J. I."}],"issue</vt:lpwstr>
  </property>
  <property fmtid="{D5CDD505-2E9C-101B-9397-08002B2CF9AE}" pid="945" name="ZOTERO_BREF_yfnWDjFw3sgX_15">
    <vt:lpwstr>d":{"date-parts":[["2017",4]]}}}],"schema":"https://github.com/citation-style-language/schema/raw/master/csl-citation.json"}</vt:lpwstr>
  </property>
  <property fmtid="{D5CDD505-2E9C-101B-9397-08002B2CF9AE}" pid="946" name="ZOTERO_BREF_yfnWDjFw3sgX_2">
    <vt:lpwstr>tems/B58V4FFE"],"itemData":{"id":165,"type":"article-journal","abstract":"Although it now standard practice to genotype thousands of female calves, genotyping of bull calves is generally limited to progeny of elite cows. In addition to genotyping costs, i</vt:lpwstr>
  </property>
  <property fmtid="{D5CDD505-2E9C-101B-9397-08002B2CF9AE}" pid="947" name="ZOTERO_BREF_yfnWDjFw3sgX_3">
    <vt:lpwstr>ncreasing the pool of candidate sires requires purchase, isolation, and identification of calves until selection decisions are made. We economically optimized via simulation a genomic breeding program for a population of approximately 120,000 milk-recorde</vt:lpwstr>
  </property>
  <property fmtid="{D5CDD505-2E9C-101B-9397-08002B2CF9AE}" pid="948" name="ZOTERO_BREF_yfnWDjFw3sgX_4">
    <vt:lpwstr>d cows, corresponding to the Israeli Holstein population. All 30,000 heifers and 60,000 older cows of parities 1 to 3 were potential bull dams. Animals were assumed to have genetic evaluations for a trait with heritability of 0.25 derived by an animal mod</vt:lpwstr>
  </property>
  <property fmtid="{D5CDD505-2E9C-101B-9397-08002B2CF9AE}" pid="949" name="ZOTERO_BREF_yfnWDjFw3sgX_5">
    <vt:lpwstr>el evaluation of the population. Only bull calves were assumed to be genotyped. A pseudo-phenotype corresponding to each animal's genetic evaluation was generated, consisting of the animal's genetic value plus a residual with variance set to obtain the as</vt:lpwstr>
  </property>
  <property fmtid="{D5CDD505-2E9C-101B-9397-08002B2CF9AE}" pid="950" name="ZOTERO_BREF_yfnWDjFw3sgX_6">
    <vt:lpwstr>sumed reliability for each group of animals. Between 4 and 15 bulls and between 200 and 27,000 cows with the highest pseudo-phenotypes were selected as candidate bull parents. For all progeny of the founder animals, genetic values were simulated as the me</vt:lpwstr>
  </property>
  <property fmtid="{D5CDD505-2E9C-101B-9397-08002B2CF9AE}" pid="951" name="ZOTERO_BREF_yfnWDjFw3sgX_7">
    <vt:lpwstr>an of the parental values plus a Mendelian sampling effect with variance of 0.5. A probability of 0.3 for a healthy bull calf per mating, and a genomic reliability of 0.43 were assumed. The 40 bull calves with the highest genomic evaluations were selected</vt:lpwstr>
  </property>
  <property fmtid="{D5CDD505-2E9C-101B-9397-08002B2CF9AE}" pid="952" name="ZOTERO_BREF_yfnWDjFw3sgX_8">
    <vt:lpwstr> for general service for 1 yr. Costs included genotyping of candidate bulls and their dams, purchase of the calves from the farmers, and identification. Costs of raising culled calves were partially recovered by resale for beef. Annual costs were estimate</vt:lpwstr>
  </property>
  <property fmtid="{D5CDD505-2E9C-101B-9397-08002B2CF9AE}" pid="953" name="ZOTERO_BREF_yfnWDjFw3sgX_9">
    <vt:lpwstr>d as $10,922 + $305 × candidate bulls. Nominal profit per cow per genetic standard deviation was $106. Economic optimum with a discount rate of 5%, first returns after 4 yr, and a profit horizon of 15 yr were obtained with genotyping 1,620 to 1,750 calves</vt:lpwstr>
  </property>
  <property fmtid="{D5CDD505-2E9C-101B-9397-08002B2CF9AE}" pid="954" name="ZOTERO_BREF_ysWYyuCEA48Z_1">
    <vt:lpwstr>ZOTERO_ITEM CSL_CITATION {"citationID":"zEEHEXtp","properties":{"formattedCitation":"[13, 14]","plainCitation":"[13, 14]","noteIndex":0},"citationItems":[{"id":6600,"uris":["http://zotero.org/users/2983590/items/Y26HFMND"],"uri":["http://zotero.org/users/</vt:lpwstr>
  </property>
  <property fmtid="{D5CDD505-2E9C-101B-9397-08002B2CF9AE}" pid="955" name="ZOTERO_BREF_ysWYyuCEA48Z_10">
    <vt:lpwstr>y small reference population sizes are needed to obtain a similar response to that with selection on traditional BLUP estimated breeding values.\nCONCLUSIONS: When the trait of interest cannot be recorded on the selection candidate, genomic selection sche</vt:lpwstr>
  </property>
  <property fmtid="{D5CDD505-2E9C-101B-9397-08002B2CF9AE}" pid="956" name="ZOTERO_BREF_ysWYyuCEA48Z_11">
    <vt:lpwstr>mes are very attractive even when the number of phenotypic records is limited, because traditional breeding requires progeny testing schemes with long generation intervals in those cases.","container-title":"Genetics, selection, evolution: GSE","DOI":"10.</vt:lpwstr>
  </property>
  <property fmtid="{D5CDD505-2E9C-101B-9397-08002B2CF9AE}" pid="957" name="ZOTERO_BREF_ysWYyuCEA48Z_12">
    <vt:lpwstr>1186/1297-9686-44-26","ISSN":"1297-9686","journalAbbreviation":"Genet. Sel. Evol.","language":"eng","note":"PMID: 22862849\nPMCID: PMC3441475","page":"26","source":"PubMed","title":"Response to genomic selection: the Bulmer effect and the potential of gen</vt:lpwstr>
  </property>
  <property fmtid="{D5CDD505-2E9C-101B-9397-08002B2CF9AE}" pid="958" name="ZOTERO_BREF_ysWYyuCEA48Z_13">
    <vt:lpwstr>omic selection when the number of phenotypic records is limiting","title-short":"Response to genomic selection","volume":"44","author":[{"family":"Van Grevenhof","given":"Elizabeth M."},{"family":"Van Arendonk","given":"Johan A. M."},{"family":"Bijma","gi</vt:lpwstr>
  </property>
  <property fmtid="{D5CDD505-2E9C-101B-9397-08002B2CF9AE}" pid="959" name="ZOTERO_BREF_ysWYyuCEA48Z_14">
    <vt:lpwstr>ven":"Piter"}],"issued":{"date-parts":[["2012",8,3]]}}},{"id":6753,"uris":["http://zotero.org/users/2983590/items/2ITRT5T6"],"uri":["http://zotero.org/users/2983590/items/2ITRT5T6"],"itemData":{"id":6753,"type":"article-journal","abstract":"Genetic improv</vt:lpwstr>
  </property>
  <property fmtid="{D5CDD505-2E9C-101B-9397-08002B2CF9AE}" pid="960" name="ZOTERO_BREF_ysWYyuCEA48Z_15">
    <vt:lpwstr>ement programs around the world rely on the collection of accurate phenotypic data. These phenotypes have an inherent value that can be estimated as the contribution of an additional record to genetic gain. Here, the contribution of phenotypes to genetic </vt:lpwstr>
  </property>
  <property fmtid="{D5CDD505-2E9C-101B-9397-08002B2CF9AE}" pid="961" name="ZOTERO_BREF_ysWYyuCEA48Z_16">
    <vt:lpwstr>gain was calculated using traditional progeny testing (PT) and 2 genomic selection (GS) strategies that, for simplicity, included either males or females in the reference population. A procedure to estimate the theoretical economic contribution of a pheno</vt:lpwstr>
  </property>
  <property fmtid="{D5CDD505-2E9C-101B-9397-08002B2CF9AE}" pid="962" name="ZOTERO_BREF_ysWYyuCEA48Z_17">
    <vt:lpwstr>type to a breeding program is described for both GS and PT breeding programs through the increment in genetic gain per unit of increase in estimated breeding value reliability obtained when an additional phenotypic record is added. The main factors affect</vt:lpwstr>
  </property>
  <property fmtid="{D5CDD505-2E9C-101B-9397-08002B2CF9AE}" pid="963" name="ZOTERO_BREF_ysWYyuCEA48Z_18">
    <vt:lpwstr>ing the value of a phenotype were the economic value of the trait, the number of phenotypic records already available for the trait, and its heritability. Furthermore, the value of a phenotype was affected by several other factors, including the cost of e</vt:lpwstr>
  </property>
  <property fmtid="{D5CDD505-2E9C-101B-9397-08002B2CF9AE}" pid="964" name="ZOTERO_BREF_ysWYyuCEA48Z_19">
    <vt:lpwstr>stablishing the breeding program and the cost of phenotyping and genotyping. The cost of achieving a reliability of 0.60 was assessed for different reference populations for GS. Genomic reference populations of more sires with small progeny group sizes (e</vt:lpwstr>
  </property>
  <property fmtid="{D5CDD505-2E9C-101B-9397-08002B2CF9AE}" pid="965" name="ZOTERO_BREF_ysWYyuCEA48Z_2">
    <vt:lpwstr>2983590/items/Y26HFMND"],"itemData":{"id":6600,"type":"article-journal","abstract":"BACKGROUND: Over the last ten years, genomic selection has developed enormously. Simulations and results on real data suggest that breeding values can be predicted with hi</vt:lpwstr>
  </property>
  <property fmtid="{D5CDD505-2E9C-101B-9397-08002B2CF9AE}" pid="966" name="ZOTERO_BREF_ysWYyuCEA48Z_20">
    <vt:lpwstr>.g., 20 equivalent daughters) had a lower cost than those reference populations with either large progeny group sizes for fewer genotyped sires, or female reference populations, unless the heritability was large and the cost of phenotyping exceeded a few </vt:lpwstr>
  </property>
  <property fmtid="{D5CDD505-2E9C-101B-9397-08002B2CF9AE}" pid="967" name="ZOTERO_BREF_ysWYyuCEA48Z_21">
    <vt:lpwstr>hundred dollars; then, female reference populations were preferable from an economic perspective.","container-title":"Journal of Dairy Science","DOI":"10.3168/jds.2014-8125","ISSN":"0022-0302","issue":"12","journalAbbreviation":"Journal of Dairy Science",</vt:lpwstr>
  </property>
  <property fmtid="{D5CDD505-2E9C-101B-9397-08002B2CF9AE}" pid="968" name="ZOTERO_BREF_ysWYyuCEA48Z_22">
    <vt:lpwstr>"language":"en","page":"7905-7915","source":"ScienceDirect","title":"On the value of the phenotypes in the genomic era","volume":"97","author":[{"family":"Gonzalez-Recio","given":"O."},{"family":"Coffey","given":"M. P."},{"family":"Pryce","given":"J. E."}</vt:lpwstr>
  </property>
  <property fmtid="{D5CDD505-2E9C-101B-9397-08002B2CF9AE}" pid="969" name="ZOTERO_BREF_ysWYyuCEA48Z_23">
    <vt:lpwstr>],"issued":{"date-parts":[["2014",12,1]]}}}],"schema":"https://github.com/citation-style-language/schema/raw/master/csl-citation.json"}</vt:lpwstr>
  </property>
  <property fmtid="{D5CDD505-2E9C-101B-9397-08002B2CF9AE}" pid="970" name="ZOTERO_BREF_ysWYyuCEA48Z_3">
    <vt:lpwstr>gh accuracy using genetic markers alone. However, to reach high accuracies, large reference populations are needed. In many livestock populations or even species, such populations cannot be established when traits are difficult or expensive to record, or </vt:lpwstr>
  </property>
  <property fmtid="{D5CDD505-2E9C-101B-9397-08002B2CF9AE}" pid="971" name="ZOTERO_BREF_ysWYyuCEA48Z_4">
    <vt:lpwstr>when the population size is small. The value of genomic selection is then questionable.\nMETHODS: In this study, we compare traditional breeding schemes based on own performance or progeny information to genomic selection schemes, for which the number of </vt:lpwstr>
  </property>
  <property fmtid="{D5CDD505-2E9C-101B-9397-08002B2CF9AE}" pid="972" name="ZOTERO_BREF_ysWYyuCEA48Z_5">
    <vt:lpwstr>phenotypic records is limiting. Deterministic simulations were performed using selection index theory. Our focus was on the equilibrium response obtained after a few generations of selection. Therefore, we first investigated the magnitude of the Bulmer ef</vt:lpwstr>
  </property>
  <property fmtid="{D5CDD505-2E9C-101B-9397-08002B2CF9AE}" pid="973" name="ZOTERO_BREF_ysWYyuCEA48Z_6">
    <vt:lpwstr>fect with genomic selection.\nRESULTS: Results showed that the reduction in response due to the Bulmer effect is the same for genomic selection as for selection based on traditional BLUP estimated breeding values, and is independent of the accuracy of sel</vt:lpwstr>
  </property>
  <property fmtid="{D5CDD505-2E9C-101B-9397-08002B2CF9AE}" pid="974" name="ZOTERO_BREF_ysWYyuCEA48Z_7">
    <vt:lpwstr>ection. The reduction in response with genomic selection is greater than with selection based directly on phenotypes without the use of pedigree information, such as mass selection. To maximize the accuracy of genomic estimated breeding values when the nu</vt:lpwstr>
  </property>
  <property fmtid="{D5CDD505-2E9C-101B-9397-08002B2CF9AE}" pid="975" name="ZOTERO_BREF_ysWYyuCEA48Z_8">
    <vt:lpwstr>mber of phenotypic records is limiting, the same individuals should be phenotyped and genotyped, rather than genotyping parents and phenotyping their progeny. When the generation interval cannot be reduced with genomic selection, large reference populatio</vt:lpwstr>
  </property>
  <property fmtid="{D5CDD505-2E9C-101B-9397-08002B2CF9AE}" pid="976" name="ZOTERO_BREF_ysWYyuCEA48Z_9">
    <vt:lpwstr>ns are required to obtain a similar response to that with selection based on BLUP estimated breeding values based on own performance or progeny information. However, when a genomic selection scheme has a moderate decrease in generation interval, relativel</vt:lpwstr>
  </property>
  <property fmtid="{D5CDD505-2E9C-101B-9397-08002B2CF9AE}" pid="977" name="ZOTERO_PREF_1">
    <vt:lpwstr>&lt;data data-version="3" zotero-version="5.0.89"&gt;&lt;session id="8ruloy1T"/&gt;&lt;style id="http://www.zotero.org/styles/sage-vancouver-brackets" hasBibliography="1" bibliographyStyleHasBeenSet="1"/&gt;&lt;prefs&gt;&lt;pref name="fieldType" value="Bookmark"/&gt;&lt;/prefs&gt;&lt;/data&gt;</vt:lpwstr>
  </property>
</Properties>
</file>